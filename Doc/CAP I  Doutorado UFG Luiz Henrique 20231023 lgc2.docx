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FF73" w14:textId="6B4CC1CD" w:rsidR="00E70E2A" w:rsidRPr="009A4D44" w:rsidRDefault="00720371" w:rsidP="00F02843">
      <w:pPr>
        <w:spacing w:line="240" w:lineRule="auto"/>
        <w:ind w:left="-142" w:firstLine="0"/>
        <w:jc w:val="both"/>
        <w:rPr>
          <w:ins w:id="0" w:author="HENRIQUE OLIVEIRA" w:date="2023-11-28T12:25:00Z"/>
          <w:b/>
          <w:bCs/>
          <w:color w:val="000000" w:themeColor="text1"/>
          <w:sz w:val="26"/>
          <w:szCs w:val="26"/>
          <w:rPrChange w:id="1" w:author="HENRIQUE OLIVEIRA" w:date="2023-11-28T12:25:00Z">
            <w:rPr>
              <w:ins w:id="2" w:author="HENRIQUE OLIVEIRA" w:date="2023-11-28T12:25:00Z"/>
              <w:b/>
              <w:bCs/>
              <w:color w:val="000000" w:themeColor="text1"/>
              <w:sz w:val="40"/>
              <w:szCs w:val="40"/>
            </w:rPr>
          </w:rPrChange>
        </w:rPr>
      </w:pPr>
      <w:r w:rsidRPr="009A4D44">
        <w:rPr>
          <w:b/>
          <w:bCs/>
          <w:color w:val="000000" w:themeColor="text1"/>
          <w:sz w:val="26"/>
          <w:szCs w:val="26"/>
          <w:rPrChange w:id="3" w:author="HENRIQUE OLIVEIRA" w:date="2023-11-28T12:25:00Z">
            <w:rPr>
              <w:b/>
              <w:bCs/>
              <w:color w:val="000000" w:themeColor="text1"/>
              <w:sz w:val="40"/>
              <w:szCs w:val="40"/>
            </w:rPr>
          </w:rPrChange>
        </w:rPr>
        <w:t>Excess of</w:t>
      </w:r>
      <w:r w:rsidR="00A8042D" w:rsidRPr="009A4D44">
        <w:rPr>
          <w:b/>
          <w:bCs/>
          <w:color w:val="000000" w:themeColor="text1"/>
          <w:sz w:val="26"/>
          <w:szCs w:val="26"/>
          <w:rPrChange w:id="4" w:author="HENRIQUE OLIVEIRA" w:date="2023-11-28T12:25:00Z">
            <w:rPr>
              <w:b/>
              <w:bCs/>
              <w:color w:val="000000" w:themeColor="text1"/>
              <w:sz w:val="40"/>
              <w:szCs w:val="40"/>
            </w:rPr>
          </w:rPrChange>
        </w:rPr>
        <w:t xml:space="preserve"> </w:t>
      </w:r>
      <w:r w:rsidRPr="009A4D44">
        <w:rPr>
          <w:b/>
          <w:bCs/>
          <w:color w:val="000000" w:themeColor="text1"/>
          <w:sz w:val="26"/>
          <w:szCs w:val="26"/>
          <w:rPrChange w:id="5" w:author="HENRIQUE OLIVEIRA" w:date="2023-11-28T12:25:00Z">
            <w:rPr>
              <w:b/>
              <w:bCs/>
              <w:color w:val="000000" w:themeColor="text1"/>
              <w:sz w:val="40"/>
              <w:szCs w:val="40"/>
            </w:rPr>
          </w:rPrChange>
        </w:rPr>
        <w:t>fertilizers affects floral traits and reduces</w:t>
      </w:r>
      <w:r w:rsidR="00A8042D" w:rsidRPr="009A4D44">
        <w:rPr>
          <w:b/>
          <w:bCs/>
          <w:color w:val="000000" w:themeColor="text1"/>
          <w:sz w:val="26"/>
          <w:szCs w:val="26"/>
          <w:rPrChange w:id="6" w:author="HENRIQUE OLIVEIRA" w:date="2023-11-28T12:25:00Z">
            <w:rPr>
              <w:b/>
              <w:bCs/>
              <w:color w:val="000000" w:themeColor="text1"/>
              <w:sz w:val="40"/>
              <w:szCs w:val="40"/>
            </w:rPr>
          </w:rPrChange>
        </w:rPr>
        <w:t xml:space="preserve"> </w:t>
      </w:r>
      <w:r w:rsidR="00CC6FFD" w:rsidRPr="009A4D44">
        <w:rPr>
          <w:b/>
          <w:bCs/>
          <w:color w:val="000000" w:themeColor="text1"/>
          <w:sz w:val="26"/>
          <w:szCs w:val="26"/>
          <w:rPrChange w:id="7" w:author="HENRIQUE OLIVEIRA" w:date="2023-11-28T12:25:00Z">
            <w:rPr>
              <w:b/>
              <w:bCs/>
              <w:color w:val="000000" w:themeColor="text1"/>
              <w:sz w:val="40"/>
              <w:szCs w:val="40"/>
            </w:rPr>
          </w:rPrChange>
        </w:rPr>
        <w:t>fruit production</w:t>
      </w:r>
      <w:r w:rsidR="00B1311C" w:rsidRPr="009A4D44">
        <w:rPr>
          <w:b/>
          <w:bCs/>
          <w:color w:val="000000" w:themeColor="text1"/>
          <w:sz w:val="26"/>
          <w:szCs w:val="26"/>
          <w:rPrChange w:id="8" w:author="HENRIQUE OLIVEIRA" w:date="2023-11-28T12:25:00Z">
            <w:rPr>
              <w:b/>
              <w:bCs/>
              <w:color w:val="000000" w:themeColor="text1"/>
              <w:sz w:val="40"/>
              <w:szCs w:val="40"/>
            </w:rPr>
          </w:rPrChange>
        </w:rPr>
        <w:t xml:space="preserve"> </w:t>
      </w:r>
      <w:r w:rsidRPr="009A4D44">
        <w:rPr>
          <w:b/>
          <w:bCs/>
          <w:color w:val="000000" w:themeColor="text1"/>
          <w:sz w:val="26"/>
          <w:szCs w:val="26"/>
          <w:rPrChange w:id="9" w:author="HENRIQUE OLIVEIRA" w:date="2023-11-28T12:25:00Z">
            <w:rPr>
              <w:b/>
              <w:bCs/>
              <w:color w:val="000000" w:themeColor="text1"/>
              <w:sz w:val="40"/>
              <w:szCs w:val="40"/>
            </w:rPr>
          </w:rPrChange>
        </w:rPr>
        <w:t xml:space="preserve">of </w:t>
      </w:r>
      <w:ins w:id="10" w:author="Luisa Carvalheiro" w:date="2023-10-23T15:48:00Z">
        <w:r w:rsidR="00A149BD" w:rsidRPr="009A4D44">
          <w:rPr>
            <w:b/>
            <w:bCs/>
            <w:color w:val="000000" w:themeColor="text1"/>
            <w:sz w:val="26"/>
            <w:szCs w:val="26"/>
            <w:rPrChange w:id="11" w:author="HENRIQUE OLIVEIRA" w:date="2023-11-28T12:25:00Z">
              <w:rPr>
                <w:b/>
                <w:bCs/>
                <w:color w:val="000000" w:themeColor="text1"/>
                <w:sz w:val="40"/>
                <w:szCs w:val="40"/>
              </w:rPr>
            </w:rPrChange>
          </w:rPr>
          <w:t>pollinator-dependent</w:t>
        </w:r>
      </w:ins>
      <w:r w:rsidRPr="009A4D44">
        <w:rPr>
          <w:b/>
          <w:bCs/>
          <w:color w:val="000000" w:themeColor="text1"/>
          <w:sz w:val="26"/>
          <w:szCs w:val="26"/>
          <w:rPrChange w:id="12" w:author="HENRIQUE OLIVEIRA" w:date="2023-11-28T12:25:00Z">
            <w:rPr>
              <w:b/>
              <w:bCs/>
              <w:color w:val="000000" w:themeColor="text1"/>
              <w:sz w:val="40"/>
              <w:szCs w:val="40"/>
            </w:rPr>
          </w:rPrChange>
        </w:rPr>
        <w:t xml:space="preserve"> crops</w:t>
      </w:r>
    </w:p>
    <w:p w14:paraId="7C6B44DD" w14:textId="77777777" w:rsidR="009A4D44" w:rsidRDefault="009A4D44" w:rsidP="00F02843">
      <w:pPr>
        <w:spacing w:line="240" w:lineRule="auto"/>
        <w:ind w:left="-142" w:firstLine="0"/>
        <w:jc w:val="both"/>
        <w:rPr>
          <w:ins w:id="13" w:author="Luisa Carvalheiro" w:date="2023-10-23T15:48:00Z"/>
          <w:b/>
          <w:bCs/>
          <w:color w:val="000000" w:themeColor="text1"/>
          <w:sz w:val="40"/>
          <w:szCs w:val="40"/>
        </w:rPr>
      </w:pPr>
    </w:p>
    <w:p w14:paraId="0D4EBD3B" w14:textId="77777777" w:rsidR="009A4D44" w:rsidRPr="00734AF9" w:rsidRDefault="009A4D44" w:rsidP="009A4D44">
      <w:pPr>
        <w:pStyle w:val="LO-normal"/>
        <w:spacing w:line="480" w:lineRule="auto"/>
        <w:jc w:val="both"/>
        <w:rPr>
          <w:ins w:id="14" w:author="HENRIQUE OLIVEIRA" w:date="2023-11-28T12:25:00Z"/>
          <w:lang w:val="pt-BR"/>
        </w:rPr>
      </w:pPr>
      <w:ins w:id="15" w:author="HENRIQUE OLIVEIRA" w:date="2023-11-28T12:25:00Z">
        <w:r>
          <w:rPr>
            <w:rFonts w:ascii="Times New Roman" w:hAnsi="Times New Roman" w:cs="Times New Roman"/>
            <w:b/>
            <w:sz w:val="20"/>
            <w:szCs w:val="20"/>
            <w:lang w:val="pt-BR"/>
          </w:rPr>
          <w:t>Luiz Henrique Lino de Oliveira</w:t>
        </w:r>
        <w:r>
          <w:rPr>
            <w:rFonts w:ascii="Times New Roman" w:hAnsi="Times New Roman" w:cs="Times New Roman"/>
            <w:b/>
            <w:sz w:val="20"/>
            <w:szCs w:val="20"/>
            <w:vertAlign w:val="superscript"/>
            <w:lang w:val="pt-BR"/>
          </w:rPr>
          <w:t xml:space="preserve"> 1,2</w:t>
        </w:r>
        <w:r>
          <w:rPr>
            <w:rFonts w:ascii="Times New Roman" w:hAnsi="Times New Roman" w:cs="Times New Roman"/>
            <w:b/>
            <w:sz w:val="20"/>
            <w:szCs w:val="20"/>
            <w:lang w:val="pt-BR"/>
          </w:rPr>
          <w:t>, Luísa Carvalheiro</w:t>
        </w:r>
        <w:r>
          <w:rPr>
            <w:rFonts w:ascii="Times New Roman" w:hAnsi="Times New Roman" w:cs="Times New Roman"/>
            <w:b/>
            <w:sz w:val="20"/>
            <w:szCs w:val="20"/>
            <w:vertAlign w:val="superscript"/>
            <w:lang w:val="pt-BR"/>
          </w:rPr>
          <w:t xml:space="preserve"> 1,2</w:t>
        </w:r>
      </w:ins>
    </w:p>
    <w:p w14:paraId="20BE45BF" w14:textId="77777777" w:rsidR="009A4D44" w:rsidRPr="00734AF9" w:rsidRDefault="009A4D44" w:rsidP="009A4D44">
      <w:pPr>
        <w:pStyle w:val="LO-normal"/>
        <w:spacing w:line="480" w:lineRule="auto"/>
        <w:jc w:val="both"/>
        <w:rPr>
          <w:ins w:id="16" w:author="HENRIQUE OLIVEIRA" w:date="2023-11-28T12:25:00Z"/>
          <w:lang w:val="pt-BR"/>
        </w:rPr>
      </w:pPr>
      <w:ins w:id="17" w:author="HENRIQUE OLIVEIRA" w:date="2023-11-28T12:25:00Z">
        <w:r>
          <w:rPr>
            <w:rFonts w:ascii="Times New Roman" w:eastAsia="Times New Roman" w:hAnsi="Times New Roman" w:cs="Times New Roman"/>
            <w:sz w:val="16"/>
            <w:szCs w:val="16"/>
            <w:vertAlign w:val="superscript"/>
            <w:lang w:val="pt-BR"/>
          </w:rPr>
          <w:t>1</w:t>
        </w:r>
        <w:r>
          <w:rPr>
            <w:rFonts w:ascii="Times New Roman" w:eastAsia="Times New Roman" w:hAnsi="Times New Roman" w:cs="Times New Roman"/>
            <w:sz w:val="16"/>
            <w:szCs w:val="16"/>
            <w:lang w:val="pt-BR"/>
          </w:rPr>
          <w:t>Programa de Pós-Graduação em Ecologia e Evolução, Depto. de Ecologia, Universidade Federal de Goiás, Goiânia, GO, Brasil.</w:t>
        </w:r>
      </w:ins>
    </w:p>
    <w:p w14:paraId="3E86648A" w14:textId="77777777" w:rsidR="009A4D44" w:rsidRPr="00734AF9" w:rsidRDefault="009A4D44" w:rsidP="009A4D44">
      <w:pPr>
        <w:pStyle w:val="LO-normal"/>
        <w:spacing w:line="480" w:lineRule="auto"/>
        <w:jc w:val="both"/>
        <w:rPr>
          <w:ins w:id="18" w:author="HENRIQUE OLIVEIRA" w:date="2023-11-28T12:25:00Z"/>
          <w:lang w:val="pt-BR"/>
        </w:rPr>
      </w:pPr>
      <w:ins w:id="19" w:author="HENRIQUE OLIVEIRA" w:date="2023-11-28T12:25:00Z">
        <w:r>
          <w:rPr>
            <w:rFonts w:ascii="Times New Roman" w:eastAsia="Times New Roman" w:hAnsi="Times New Roman" w:cs="Times New Roman"/>
            <w:sz w:val="16"/>
            <w:szCs w:val="16"/>
            <w:vertAlign w:val="superscript"/>
            <w:lang w:val="pt-BR"/>
          </w:rPr>
          <w:t>2</w:t>
        </w:r>
        <w:r>
          <w:rPr>
            <w:rFonts w:ascii="Times New Roman" w:eastAsia="Times New Roman" w:hAnsi="Times New Roman" w:cs="Times New Roman"/>
            <w:sz w:val="16"/>
            <w:szCs w:val="16"/>
            <w:lang w:val="pt-BR"/>
          </w:rPr>
          <w:t xml:space="preserve">Laboratório de Ecologia de Comunidades, Universidade Federal de Goiás, </w:t>
        </w:r>
        <w:r w:rsidRPr="002752E8">
          <w:rPr>
            <w:rFonts w:ascii="Times New Roman" w:eastAsia="Times New Roman" w:hAnsi="Times New Roman" w:cs="Times New Roman"/>
            <w:sz w:val="16"/>
            <w:szCs w:val="16"/>
            <w:lang w:val="pt-BR"/>
          </w:rPr>
          <w:t>Av. Esperança, s/n - Chácaras de Recreio Samambaia, Goiânia - GO, 74690-900</w:t>
        </w:r>
        <w:r>
          <w:rPr>
            <w:rFonts w:ascii="Times New Roman" w:eastAsia="Times New Roman" w:hAnsi="Times New Roman" w:cs="Times New Roman"/>
            <w:sz w:val="16"/>
            <w:szCs w:val="16"/>
            <w:lang w:val="pt-BR"/>
          </w:rPr>
          <w:t xml:space="preserve"> Brasil</w:t>
        </w:r>
      </w:ins>
    </w:p>
    <w:p w14:paraId="44CBC5CB" w14:textId="77777777" w:rsidR="009A4D44" w:rsidRDefault="009A4D44" w:rsidP="009A4D44">
      <w:pPr>
        <w:pStyle w:val="LO-normal"/>
        <w:spacing w:line="480" w:lineRule="auto"/>
        <w:jc w:val="both"/>
        <w:rPr>
          <w:ins w:id="20" w:author="HENRIQUE OLIVEIRA" w:date="2023-11-28T12:25:00Z"/>
          <w:rFonts w:ascii="Times New Roman" w:eastAsia="Times New Roman" w:hAnsi="Times New Roman" w:cs="Times New Roman"/>
          <w:sz w:val="20"/>
          <w:szCs w:val="20"/>
          <w:vertAlign w:val="superscript"/>
        </w:rPr>
      </w:pPr>
      <w:ins w:id="21" w:author="HENRIQUE OLIVEIRA" w:date="2023-11-28T12:25:00Z">
        <w:r>
          <w:rPr>
            <w:rFonts w:ascii="Times New Roman" w:eastAsia="Times New Roman" w:hAnsi="Times New Roman" w:cs="Times New Roman"/>
            <w:sz w:val="16"/>
            <w:szCs w:val="16"/>
          </w:rPr>
          <w:t>Corresponding author: lhlino.oliveira@gmail.com</w:t>
        </w:r>
      </w:ins>
    </w:p>
    <w:p w14:paraId="3215C30E" w14:textId="1F086235" w:rsidR="00A149BD" w:rsidRPr="009A4D44" w:rsidRDefault="009A4D44" w:rsidP="00F02843">
      <w:pPr>
        <w:spacing w:line="240" w:lineRule="auto"/>
        <w:ind w:left="-142" w:firstLine="0"/>
        <w:jc w:val="both"/>
        <w:rPr>
          <w:color w:val="000000" w:themeColor="text1"/>
          <w:sz w:val="16"/>
          <w:szCs w:val="16"/>
          <w:rPrChange w:id="22" w:author="HENRIQUE OLIVEIRA" w:date="2023-11-28T12:25:00Z">
            <w:rPr>
              <w:b/>
              <w:bCs/>
              <w:color w:val="000000" w:themeColor="text1"/>
              <w:sz w:val="40"/>
              <w:szCs w:val="40"/>
            </w:rPr>
          </w:rPrChange>
        </w:rPr>
      </w:pPr>
      <w:ins w:id="23" w:author="HENRIQUE OLIVEIRA" w:date="2023-11-28T12:25:00Z">
        <w:r>
          <w:rPr>
            <w:color w:val="000000" w:themeColor="text1"/>
            <w:sz w:val="16"/>
            <w:szCs w:val="16"/>
          </w:rPr>
          <w:t xml:space="preserve">    </w:t>
        </w:r>
      </w:ins>
      <w:ins w:id="24" w:author="Luisa Carvalheiro" w:date="2023-10-23T15:48:00Z">
        <w:r w:rsidR="00A149BD" w:rsidRPr="009A4D44">
          <w:rPr>
            <w:color w:val="000000" w:themeColor="text1"/>
            <w:sz w:val="16"/>
            <w:szCs w:val="16"/>
            <w:rPrChange w:id="25" w:author="HENRIQUE OLIVEIRA" w:date="2023-11-28T12:25:00Z">
              <w:rPr>
                <w:b/>
                <w:bCs/>
                <w:color w:val="000000" w:themeColor="text1"/>
                <w:sz w:val="40"/>
                <w:szCs w:val="40"/>
              </w:rPr>
            </w:rPrChange>
          </w:rPr>
          <w:t>This</w:t>
        </w:r>
      </w:ins>
      <w:ins w:id="26" w:author="Luisa Carvalheiro" w:date="2023-10-23T15:49:00Z">
        <w:r w:rsidR="00A149BD" w:rsidRPr="009A4D44">
          <w:rPr>
            <w:color w:val="000000" w:themeColor="text1"/>
            <w:sz w:val="16"/>
            <w:szCs w:val="16"/>
            <w:rPrChange w:id="27" w:author="HENRIQUE OLIVEIRA" w:date="2023-11-28T12:25:00Z">
              <w:rPr>
                <w:color w:val="000000" w:themeColor="text1"/>
                <w:szCs w:val="24"/>
              </w:rPr>
            </w:rPrChange>
          </w:rPr>
          <w:t xml:space="preserve"> chapter was formatted following the rules of </w:t>
        </w:r>
        <w:commentRangeStart w:id="28"/>
        <w:r w:rsidR="00A149BD" w:rsidRPr="009A4D44">
          <w:rPr>
            <w:color w:val="000000" w:themeColor="text1"/>
            <w:sz w:val="16"/>
            <w:szCs w:val="16"/>
            <w:rPrChange w:id="29" w:author="HENRIQUE OLIVEIRA" w:date="2023-11-28T12:25:00Z">
              <w:rPr>
                <w:color w:val="000000" w:themeColor="text1"/>
                <w:szCs w:val="24"/>
              </w:rPr>
            </w:rPrChange>
          </w:rPr>
          <w:t>XXXXX</w:t>
        </w:r>
        <w:commentRangeEnd w:id="28"/>
        <w:r w:rsidR="00A149BD" w:rsidRPr="009A4D44">
          <w:rPr>
            <w:rStyle w:val="Refdecomentrio"/>
          </w:rPr>
          <w:commentReference w:id="28"/>
        </w:r>
        <w:r w:rsidR="00A149BD" w:rsidRPr="009A4D44">
          <w:rPr>
            <w:color w:val="000000" w:themeColor="text1"/>
            <w:sz w:val="16"/>
            <w:szCs w:val="16"/>
            <w:rPrChange w:id="30" w:author="HENRIQUE OLIVEIRA" w:date="2023-11-28T12:25:00Z">
              <w:rPr>
                <w:color w:val="000000" w:themeColor="text1"/>
                <w:szCs w:val="24"/>
              </w:rPr>
            </w:rPrChange>
          </w:rPr>
          <w:t>.</w:t>
        </w:r>
      </w:ins>
    </w:p>
    <w:p w14:paraId="7558BCE1" w14:textId="77777777" w:rsidR="005E3AD9" w:rsidRDefault="005E3AD9" w:rsidP="00ED2598">
      <w:pPr>
        <w:spacing w:line="360" w:lineRule="auto"/>
        <w:ind w:left="0"/>
        <w:jc w:val="both"/>
        <w:rPr>
          <w:b/>
          <w:snapToGrid w:val="0"/>
          <w:color w:val="000000" w:themeColor="text1"/>
          <w:sz w:val="28"/>
          <w:szCs w:val="28"/>
        </w:rPr>
      </w:pPr>
    </w:p>
    <w:p w14:paraId="63E4D3D1" w14:textId="1BB6EFD8" w:rsidR="007405F0" w:rsidRDefault="007405F0" w:rsidP="00ED2598">
      <w:pPr>
        <w:spacing w:line="360" w:lineRule="auto"/>
        <w:ind w:left="0"/>
        <w:jc w:val="both"/>
        <w:rPr>
          <w:b/>
          <w:snapToGrid w:val="0"/>
          <w:color w:val="000000" w:themeColor="text1"/>
          <w:sz w:val="28"/>
          <w:szCs w:val="28"/>
        </w:rPr>
      </w:pPr>
      <w:r>
        <w:rPr>
          <w:b/>
          <w:snapToGrid w:val="0"/>
          <w:color w:val="000000" w:themeColor="text1"/>
          <w:sz w:val="28"/>
          <w:szCs w:val="28"/>
        </w:rPr>
        <w:t>Abstract</w:t>
      </w:r>
      <w:r w:rsidR="009A2441">
        <w:rPr>
          <w:b/>
          <w:snapToGrid w:val="0"/>
          <w:color w:val="000000" w:themeColor="text1"/>
          <w:sz w:val="28"/>
          <w:szCs w:val="28"/>
        </w:rPr>
        <w:t xml:space="preserve"> (</w:t>
      </w:r>
      <w:ins w:id="31" w:author="HENRIQUE OLIVEIRA" w:date="2023-11-28T13:05:00Z">
        <w:r w:rsidR="00AC38AB">
          <w:rPr>
            <w:b/>
            <w:snapToGrid w:val="0"/>
            <w:color w:val="000000" w:themeColor="text1"/>
            <w:sz w:val="28"/>
            <w:szCs w:val="28"/>
          </w:rPr>
          <w:t>310</w:t>
        </w:r>
      </w:ins>
      <w:r w:rsidR="009A2441">
        <w:rPr>
          <w:b/>
          <w:snapToGrid w:val="0"/>
          <w:color w:val="000000" w:themeColor="text1"/>
          <w:sz w:val="28"/>
          <w:szCs w:val="28"/>
        </w:rPr>
        <w:t xml:space="preserve"> </w:t>
      </w:r>
      <w:r w:rsidR="005E3AD9">
        <w:rPr>
          <w:b/>
          <w:snapToGrid w:val="0"/>
          <w:color w:val="000000" w:themeColor="text1"/>
          <w:sz w:val="28"/>
          <w:szCs w:val="28"/>
        </w:rPr>
        <w:t>words</w:t>
      </w:r>
      <w:r w:rsidR="009A2441">
        <w:rPr>
          <w:b/>
          <w:snapToGrid w:val="0"/>
          <w:color w:val="000000" w:themeColor="text1"/>
          <w:sz w:val="28"/>
          <w:szCs w:val="28"/>
        </w:rPr>
        <w:t>)</w:t>
      </w:r>
    </w:p>
    <w:p w14:paraId="47E07E13" w14:textId="32F64412" w:rsidR="007405F0" w:rsidRDefault="007405F0">
      <w:pPr>
        <w:pStyle w:val="Default"/>
        <w:spacing w:line="480" w:lineRule="auto"/>
        <w:jc w:val="both"/>
        <w:rPr>
          <w:sz w:val="23"/>
          <w:szCs w:val="23"/>
        </w:rPr>
      </w:pPr>
      <w:r>
        <w:rPr>
          <w:sz w:val="23"/>
          <w:szCs w:val="23"/>
        </w:rPr>
        <w:t xml:space="preserve">To meet the </w:t>
      </w:r>
      <w:r w:rsidR="00720371">
        <w:rPr>
          <w:sz w:val="23"/>
          <w:szCs w:val="23"/>
        </w:rPr>
        <w:t xml:space="preserve">increasing </w:t>
      </w:r>
      <w:r>
        <w:rPr>
          <w:sz w:val="23"/>
          <w:szCs w:val="23"/>
        </w:rPr>
        <w:t xml:space="preserve">food demand </w:t>
      </w:r>
      <w:r w:rsidR="00720371">
        <w:rPr>
          <w:sz w:val="23"/>
          <w:szCs w:val="23"/>
        </w:rPr>
        <w:t xml:space="preserve">and </w:t>
      </w:r>
      <w:r>
        <w:rPr>
          <w:sz w:val="23"/>
          <w:szCs w:val="23"/>
        </w:rPr>
        <w:t xml:space="preserve">associated changes in consumption patterns, the use of fertilizers in </w:t>
      </w:r>
      <w:r w:rsidR="00720371">
        <w:rPr>
          <w:sz w:val="23"/>
          <w:szCs w:val="23"/>
        </w:rPr>
        <w:t xml:space="preserve">agriculture </w:t>
      </w:r>
      <w:r>
        <w:rPr>
          <w:sz w:val="23"/>
          <w:szCs w:val="23"/>
        </w:rPr>
        <w:t xml:space="preserve">has greatly increased. While, for most crops, fertilizers are essential to improve cropland productivity, many farmers apply more nitrogen than recommended for their crops, hoping to increase production and profit. Such excess </w:t>
      </w:r>
      <w:r w:rsidR="00720371">
        <w:rPr>
          <w:sz w:val="23"/>
          <w:szCs w:val="23"/>
        </w:rPr>
        <w:t xml:space="preserve">of nutrients leads </w:t>
      </w:r>
      <w:r>
        <w:rPr>
          <w:sz w:val="23"/>
          <w:szCs w:val="23"/>
        </w:rPr>
        <w:t>to environmental eutrophication</w:t>
      </w:r>
      <w:ins w:id="32" w:author="Luisa Carvalheiro" w:date="2023-10-23T15:59:00Z">
        <w:r w:rsidR="0039422E">
          <w:rPr>
            <w:sz w:val="23"/>
            <w:szCs w:val="23"/>
          </w:rPr>
          <w:t xml:space="preserve"> with well-known negative impacts on biodiversity. Yet, it </w:t>
        </w:r>
      </w:ins>
      <w:r w:rsidR="00720371">
        <w:rPr>
          <w:sz w:val="23"/>
          <w:szCs w:val="23"/>
        </w:rPr>
        <w:t xml:space="preserve">may also </w:t>
      </w:r>
      <w:ins w:id="33" w:author="Luisa Carvalheiro" w:date="2023-10-23T15:58:00Z">
        <w:r w:rsidR="0039422E">
          <w:rPr>
            <w:sz w:val="23"/>
            <w:szCs w:val="23"/>
          </w:rPr>
          <w:t xml:space="preserve">lead </w:t>
        </w:r>
      </w:ins>
      <w:r w:rsidR="00720371">
        <w:rPr>
          <w:sz w:val="23"/>
          <w:szCs w:val="23"/>
        </w:rPr>
        <w:t xml:space="preserve">to negative impacts </w:t>
      </w:r>
      <w:ins w:id="34" w:author="Luisa Carvalheiro" w:date="2023-10-23T15:59:00Z">
        <w:r w:rsidR="0039422E">
          <w:rPr>
            <w:sz w:val="23"/>
            <w:szCs w:val="23"/>
          </w:rPr>
          <w:t xml:space="preserve">to </w:t>
        </w:r>
      </w:ins>
      <w:r w:rsidR="00720371">
        <w:rPr>
          <w:sz w:val="23"/>
          <w:szCs w:val="23"/>
        </w:rPr>
        <w:t xml:space="preserve">the </w:t>
      </w:r>
      <w:r>
        <w:rPr>
          <w:sz w:val="23"/>
          <w:szCs w:val="23"/>
        </w:rPr>
        <w:t xml:space="preserve">crop </w:t>
      </w:r>
      <w:r w:rsidR="00720371">
        <w:rPr>
          <w:sz w:val="23"/>
          <w:szCs w:val="23"/>
        </w:rPr>
        <w:t>production itself via</w:t>
      </w:r>
      <w:r>
        <w:rPr>
          <w:sz w:val="23"/>
          <w:szCs w:val="23"/>
        </w:rPr>
        <w:t xml:space="preserve"> </w:t>
      </w:r>
      <w:r w:rsidR="00720371">
        <w:rPr>
          <w:sz w:val="23"/>
          <w:szCs w:val="23"/>
        </w:rPr>
        <w:t>e</w:t>
      </w:r>
      <w:r>
        <w:rPr>
          <w:sz w:val="23"/>
          <w:szCs w:val="23"/>
        </w:rPr>
        <w:t>ffect</w:t>
      </w:r>
      <w:r w:rsidR="00720371">
        <w:rPr>
          <w:sz w:val="23"/>
          <w:szCs w:val="23"/>
        </w:rPr>
        <w:t>s on</w:t>
      </w:r>
      <w:r>
        <w:rPr>
          <w:sz w:val="23"/>
          <w:szCs w:val="23"/>
        </w:rPr>
        <w:t xml:space="preserve"> the quality of vegetative and reproductive tissues</w:t>
      </w:r>
      <w:r w:rsidR="00720371">
        <w:rPr>
          <w:sz w:val="23"/>
          <w:szCs w:val="23"/>
        </w:rPr>
        <w:t xml:space="preserve"> </w:t>
      </w:r>
      <w:r w:rsidR="0007574F">
        <w:rPr>
          <w:sz w:val="23"/>
          <w:szCs w:val="23"/>
        </w:rPr>
        <w:t>that affect</w:t>
      </w:r>
      <w:r>
        <w:rPr>
          <w:sz w:val="23"/>
          <w:szCs w:val="23"/>
        </w:rPr>
        <w:t xml:space="preserve"> interaction patterns between the plant and beneficial</w:t>
      </w:r>
      <w:r w:rsidR="00C0060A">
        <w:rPr>
          <w:sz w:val="23"/>
          <w:szCs w:val="23"/>
        </w:rPr>
        <w:t xml:space="preserve"> </w:t>
      </w:r>
      <w:r>
        <w:rPr>
          <w:sz w:val="23"/>
          <w:szCs w:val="23"/>
        </w:rPr>
        <w:t>insects</w:t>
      </w:r>
      <w:r w:rsidR="00C0060A">
        <w:rPr>
          <w:sz w:val="23"/>
          <w:szCs w:val="23"/>
        </w:rPr>
        <w:t>,</w:t>
      </w:r>
      <w:r>
        <w:rPr>
          <w:sz w:val="23"/>
          <w:szCs w:val="23"/>
        </w:rPr>
        <w:t xml:space="preserve"> </w:t>
      </w:r>
      <w:r w:rsidR="00C0060A">
        <w:rPr>
          <w:sz w:val="23"/>
          <w:szCs w:val="23"/>
        </w:rPr>
        <w:t xml:space="preserve">such as </w:t>
      </w:r>
      <w:r>
        <w:rPr>
          <w:sz w:val="23"/>
          <w:szCs w:val="23"/>
        </w:rPr>
        <w:t xml:space="preserve">pollinators. As most crops are </w:t>
      </w:r>
      <w:r w:rsidR="00C0060A">
        <w:rPr>
          <w:sz w:val="23"/>
          <w:szCs w:val="23"/>
        </w:rPr>
        <w:t>pollinator-dependent</w:t>
      </w:r>
      <w:r>
        <w:rPr>
          <w:sz w:val="23"/>
          <w:szCs w:val="23"/>
        </w:rPr>
        <w:t xml:space="preserve">, identifying thresholds above which negative impacts on floral resources and pollinators are more likely to occur is essential to establish </w:t>
      </w:r>
      <w:ins w:id="35" w:author="Luisa Carvalheiro" w:date="2023-10-23T16:00:00Z">
        <w:r w:rsidR="0039422E">
          <w:rPr>
            <w:sz w:val="23"/>
            <w:szCs w:val="23"/>
          </w:rPr>
          <w:t xml:space="preserve">more sustainable </w:t>
        </w:r>
      </w:ins>
      <w:r w:rsidR="00B52AA7">
        <w:rPr>
          <w:sz w:val="23"/>
          <w:szCs w:val="23"/>
        </w:rPr>
        <w:t xml:space="preserve">agricultural </w:t>
      </w:r>
      <w:r>
        <w:rPr>
          <w:sz w:val="23"/>
          <w:szCs w:val="23"/>
        </w:rPr>
        <w:t xml:space="preserve">management protocols that aim to increase production via ecological intensification. Here, we summarize the results from </w:t>
      </w:r>
      <w:ins w:id="36" w:author="HENRIQUE OLIVEIRA" w:date="2023-11-28T12:32:00Z">
        <w:r w:rsidR="0029798E">
          <w:rPr>
            <w:color w:val="auto"/>
            <w:sz w:val="23"/>
            <w:szCs w:val="23"/>
          </w:rPr>
          <w:t>96</w:t>
        </w:r>
        <w:r w:rsidR="0029798E" w:rsidRPr="0039422E">
          <w:rPr>
            <w:color w:val="FF0000"/>
            <w:sz w:val="23"/>
            <w:szCs w:val="23"/>
            <w:rPrChange w:id="37" w:author="Luisa Carvalheiro" w:date="2023-10-23T16:01:00Z">
              <w:rPr>
                <w:b/>
                <w:bCs/>
                <w:color w:val="FF0000"/>
                <w:sz w:val="23"/>
                <w:szCs w:val="23"/>
              </w:rPr>
            </w:rPrChange>
          </w:rPr>
          <w:t xml:space="preserve"> </w:t>
        </w:r>
      </w:ins>
      <w:r>
        <w:rPr>
          <w:sz w:val="23"/>
          <w:szCs w:val="23"/>
        </w:rPr>
        <w:t xml:space="preserve">studies </w:t>
      </w:r>
      <w:ins w:id="38" w:author="Luisa Carvalheiro" w:date="2023-10-23T16:01:00Z">
        <w:r w:rsidR="0039422E">
          <w:rPr>
            <w:sz w:val="23"/>
            <w:szCs w:val="23"/>
          </w:rPr>
          <w:t xml:space="preserve">covering </w:t>
        </w:r>
      </w:ins>
      <w:ins w:id="39" w:author="HENRIQUE OLIVEIRA" w:date="2023-11-28T12:33:00Z">
        <w:r w:rsidR="0029798E">
          <w:rPr>
            <w:sz w:val="23"/>
            <w:szCs w:val="23"/>
          </w:rPr>
          <w:t>6</w:t>
        </w:r>
      </w:ins>
      <w:ins w:id="40" w:author="HENRIQUE OLIVEIRA" w:date="2023-11-28T12:37:00Z">
        <w:r w:rsidR="0029798E">
          <w:rPr>
            <w:sz w:val="23"/>
            <w:szCs w:val="23"/>
          </w:rPr>
          <w:t>0</w:t>
        </w:r>
      </w:ins>
      <w:ins w:id="41" w:author="HENRIQUE OLIVEIRA" w:date="2023-11-28T12:33:00Z">
        <w:r w:rsidR="0029798E">
          <w:rPr>
            <w:sz w:val="23"/>
            <w:szCs w:val="23"/>
          </w:rPr>
          <w:t xml:space="preserve"> plant species </w:t>
        </w:r>
      </w:ins>
      <w:r>
        <w:rPr>
          <w:sz w:val="23"/>
          <w:szCs w:val="23"/>
        </w:rPr>
        <w:t xml:space="preserve">that tested the effects of nitrogen </w:t>
      </w:r>
      <w:r w:rsidR="00C0060A">
        <w:rPr>
          <w:sz w:val="23"/>
          <w:szCs w:val="23"/>
        </w:rPr>
        <w:t xml:space="preserve">input </w:t>
      </w:r>
      <w:r>
        <w:rPr>
          <w:sz w:val="23"/>
          <w:szCs w:val="23"/>
        </w:rPr>
        <w:t xml:space="preserve">on </w:t>
      </w:r>
      <w:ins w:id="42" w:author="Luisa Carvalheiro" w:date="2023-10-23T16:02:00Z">
        <w:r w:rsidR="0039422E">
          <w:rPr>
            <w:sz w:val="23"/>
            <w:szCs w:val="23"/>
          </w:rPr>
          <w:t>floral resources and fruit production</w:t>
        </w:r>
      </w:ins>
      <w:r>
        <w:rPr>
          <w:sz w:val="23"/>
          <w:szCs w:val="23"/>
        </w:rPr>
        <w:t xml:space="preserve">. We </w:t>
      </w:r>
      <w:r w:rsidR="00720371">
        <w:rPr>
          <w:sz w:val="23"/>
          <w:szCs w:val="23"/>
        </w:rPr>
        <w:t xml:space="preserve">show </w:t>
      </w:r>
      <w:r w:rsidR="005E3AD9">
        <w:rPr>
          <w:sz w:val="23"/>
          <w:szCs w:val="23"/>
        </w:rPr>
        <w:t>that benefits</w:t>
      </w:r>
      <w:r>
        <w:rPr>
          <w:sz w:val="23"/>
          <w:szCs w:val="23"/>
        </w:rPr>
        <w:t xml:space="preserve"> of increasing nitrogen </w:t>
      </w:r>
      <w:r w:rsidR="00C0060A">
        <w:rPr>
          <w:sz w:val="23"/>
          <w:szCs w:val="23"/>
        </w:rPr>
        <w:t>inputs</w:t>
      </w:r>
      <w:r>
        <w:rPr>
          <w:sz w:val="23"/>
          <w:szCs w:val="23"/>
        </w:rPr>
        <w:t xml:space="preserve"> </w:t>
      </w:r>
      <w:ins w:id="43" w:author="Luisa Carvalheiro" w:date="2023-10-23T16:02:00Z">
        <w:r w:rsidR="0039422E">
          <w:rPr>
            <w:sz w:val="23"/>
            <w:szCs w:val="23"/>
          </w:rPr>
          <w:t xml:space="preserve">for </w:t>
        </w:r>
      </w:ins>
      <w:r w:rsidR="00C0060A">
        <w:rPr>
          <w:sz w:val="23"/>
          <w:szCs w:val="23"/>
        </w:rPr>
        <w:t xml:space="preserve">flower </w:t>
      </w:r>
      <w:ins w:id="44" w:author="HENRIQUE OLIVEIRA" w:date="2023-11-28T13:09:00Z">
        <w:r w:rsidR="00AC38AB">
          <w:rPr>
            <w:sz w:val="23"/>
            <w:szCs w:val="23"/>
          </w:rPr>
          <w:t>production</w:t>
        </w:r>
      </w:ins>
      <w:ins w:id="45" w:author="HENRIQUE OLIVEIRA" w:date="2023-11-28T13:07:00Z">
        <w:r w:rsidR="00AC38AB">
          <w:rPr>
            <w:sz w:val="23"/>
            <w:szCs w:val="23"/>
          </w:rPr>
          <w:t xml:space="preserve"> </w:t>
        </w:r>
      </w:ins>
      <w:r>
        <w:rPr>
          <w:sz w:val="23"/>
          <w:szCs w:val="23"/>
        </w:rPr>
        <w:t xml:space="preserve">are </w:t>
      </w:r>
      <w:ins w:id="46" w:author="HENRIQUE OLIVEIRA" w:date="2023-11-28T13:08:00Z">
        <w:r w:rsidR="00AC38AB">
          <w:rPr>
            <w:sz w:val="23"/>
            <w:szCs w:val="23"/>
          </w:rPr>
          <w:t xml:space="preserve">in majority </w:t>
        </w:r>
      </w:ins>
      <w:r>
        <w:rPr>
          <w:sz w:val="23"/>
          <w:szCs w:val="23"/>
        </w:rPr>
        <w:t xml:space="preserve">less accentuated above </w:t>
      </w:r>
      <w:ins w:id="47" w:author="Luisa Carvalheiro" w:date="2023-10-23T16:05:00Z">
        <w:r w:rsidR="0039422E">
          <w:rPr>
            <w:sz w:val="23"/>
            <w:szCs w:val="23"/>
          </w:rPr>
          <w:t xml:space="preserve">the </w:t>
        </w:r>
      </w:ins>
      <w:r>
        <w:rPr>
          <w:sz w:val="23"/>
          <w:szCs w:val="23"/>
        </w:rPr>
        <w:t xml:space="preserve">recommended </w:t>
      </w:r>
      <w:ins w:id="48" w:author="Luisa Carvalheiro" w:date="2023-10-23T16:05:00Z">
        <w:r w:rsidR="0039422E">
          <w:rPr>
            <w:sz w:val="23"/>
            <w:szCs w:val="23"/>
          </w:rPr>
          <w:t xml:space="preserve">N </w:t>
        </w:r>
      </w:ins>
      <w:r>
        <w:rPr>
          <w:sz w:val="23"/>
          <w:szCs w:val="23"/>
        </w:rPr>
        <w:t xml:space="preserve">dosages </w:t>
      </w:r>
      <w:ins w:id="49" w:author="Luisa Carvalheiro" w:date="2023-10-23T16:05:00Z">
        <w:r w:rsidR="0039422E">
          <w:rPr>
            <w:sz w:val="23"/>
            <w:szCs w:val="23"/>
          </w:rPr>
          <w:t xml:space="preserve">for the crop, negatively affecting flower traits that are important </w:t>
        </w:r>
      </w:ins>
      <w:ins w:id="50" w:author="Luisa Carvalheiro" w:date="2023-10-23T16:06:00Z">
        <w:r w:rsidR="0039422E">
          <w:rPr>
            <w:sz w:val="23"/>
            <w:szCs w:val="23"/>
          </w:rPr>
          <w:t xml:space="preserve">to attract pollinators, such as flower size and weight (this last being related with size but also </w:t>
        </w:r>
      </w:ins>
      <w:ins w:id="51" w:author="Luisa Carvalheiro" w:date="2023-10-23T16:07:00Z">
        <w:r w:rsidR="0039422E">
          <w:rPr>
            <w:sz w:val="23"/>
            <w:szCs w:val="23"/>
          </w:rPr>
          <w:t xml:space="preserve">with </w:t>
        </w:r>
      </w:ins>
      <w:ins w:id="52" w:author="Luisa Carvalheiro" w:date="2023-10-23T16:06:00Z">
        <w:r w:rsidR="0039422E">
          <w:rPr>
            <w:sz w:val="23"/>
            <w:szCs w:val="23"/>
          </w:rPr>
          <w:t xml:space="preserve">amount of </w:t>
        </w:r>
      </w:ins>
      <w:ins w:id="53" w:author="Luisa Carvalheiro" w:date="2023-10-23T16:07:00Z">
        <w:r w:rsidR="0039422E">
          <w:rPr>
            <w:sz w:val="23"/>
            <w:szCs w:val="23"/>
          </w:rPr>
          <w:t>pollen and nectar</w:t>
        </w:r>
      </w:ins>
      <w:ins w:id="54" w:author="Luisa Carvalheiro" w:date="2023-10-23T16:06:00Z">
        <w:r w:rsidR="0039422E">
          <w:rPr>
            <w:sz w:val="23"/>
            <w:szCs w:val="23"/>
          </w:rPr>
          <w:t xml:space="preserve">).  </w:t>
        </w:r>
      </w:ins>
      <w:ins w:id="55" w:author="Luisa Carvalheiro" w:date="2023-10-23T16:07:00Z">
        <w:r w:rsidR="0039422E">
          <w:rPr>
            <w:sz w:val="23"/>
            <w:szCs w:val="23"/>
          </w:rPr>
          <w:t>F</w:t>
        </w:r>
      </w:ins>
      <w:ins w:id="56" w:author="Luisa Carvalheiro" w:date="2023-10-23T16:03:00Z">
        <w:r w:rsidR="0039422E">
          <w:rPr>
            <w:sz w:val="23"/>
            <w:szCs w:val="23"/>
          </w:rPr>
          <w:t xml:space="preserve">or fruit production </w:t>
        </w:r>
      </w:ins>
      <w:ins w:id="57" w:author="Luisa Carvalheiro" w:date="2023-10-23T16:07:00Z">
        <w:r w:rsidR="0039422E">
          <w:rPr>
            <w:sz w:val="23"/>
            <w:szCs w:val="23"/>
          </w:rPr>
          <w:t xml:space="preserve">the initial benefits of N input </w:t>
        </w:r>
      </w:ins>
      <w:ins w:id="58" w:author="Luisa Carvalheiro" w:date="2023-10-23T16:03:00Z">
        <w:r w:rsidR="0039422E">
          <w:rPr>
            <w:sz w:val="23"/>
            <w:szCs w:val="23"/>
          </w:rPr>
          <w:t xml:space="preserve">even </w:t>
        </w:r>
      </w:ins>
      <w:r>
        <w:rPr>
          <w:sz w:val="23"/>
          <w:szCs w:val="23"/>
        </w:rPr>
        <w:lastRenderedPageBreak/>
        <w:t>turn into negative effects</w:t>
      </w:r>
      <w:ins w:id="59" w:author="Luisa Carvalheiro" w:date="2023-10-23T16:07:00Z">
        <w:r w:rsidR="0039422E">
          <w:rPr>
            <w:sz w:val="23"/>
            <w:szCs w:val="23"/>
          </w:rPr>
          <w:t>, these being more accentuated in plants that have higher dependence on pollinators</w:t>
        </w:r>
      </w:ins>
      <w:r>
        <w:rPr>
          <w:sz w:val="23"/>
          <w:szCs w:val="23"/>
        </w:rPr>
        <w:t xml:space="preserve">. </w:t>
      </w:r>
      <w:ins w:id="60" w:author="Luisa Carvalheiro" w:date="2023-10-23T16:03:00Z">
        <w:r w:rsidR="0039422E">
          <w:rPr>
            <w:sz w:val="23"/>
            <w:szCs w:val="23"/>
          </w:rPr>
          <w:t>These effects were similar acro</w:t>
        </w:r>
      </w:ins>
      <w:ins w:id="61" w:author="Luisa Carvalheiro" w:date="2023-10-23T16:04:00Z">
        <w:r w:rsidR="0039422E">
          <w:rPr>
            <w:sz w:val="23"/>
            <w:szCs w:val="23"/>
          </w:rPr>
          <w:t xml:space="preserve">ss different climatic regions. </w:t>
        </w:r>
      </w:ins>
      <w:r>
        <w:rPr>
          <w:sz w:val="23"/>
          <w:szCs w:val="23"/>
        </w:rPr>
        <w:t xml:space="preserve"> </w:t>
      </w:r>
      <w:ins w:id="62" w:author="Luisa Carvalheiro" w:date="2023-10-23T16:08:00Z">
        <w:r w:rsidR="0039422E">
          <w:rPr>
            <w:sz w:val="23"/>
            <w:szCs w:val="23"/>
          </w:rPr>
          <w:t xml:space="preserve">Overall, the </w:t>
        </w:r>
      </w:ins>
      <w:r w:rsidR="009A2441">
        <w:rPr>
          <w:sz w:val="23"/>
          <w:szCs w:val="23"/>
        </w:rPr>
        <w:t xml:space="preserve">results </w:t>
      </w:r>
      <w:ins w:id="63" w:author="Luisa Carvalheiro" w:date="2023-10-23T16:08:00Z">
        <w:r w:rsidR="0039422E">
          <w:rPr>
            <w:sz w:val="23"/>
            <w:szCs w:val="23"/>
          </w:rPr>
          <w:t xml:space="preserve">of this study </w:t>
        </w:r>
      </w:ins>
      <w:r w:rsidR="009A2441">
        <w:rPr>
          <w:sz w:val="23"/>
          <w:szCs w:val="23"/>
        </w:rPr>
        <w:t xml:space="preserve">suggest that </w:t>
      </w:r>
      <w:ins w:id="64" w:author="Luisa Carvalheiro" w:date="2023-10-23T16:08:00Z">
        <w:r w:rsidR="003363EB">
          <w:rPr>
            <w:sz w:val="23"/>
            <w:szCs w:val="23"/>
          </w:rPr>
          <w:t xml:space="preserve">excessive input of N in crops </w:t>
        </w:r>
      </w:ins>
      <w:ins w:id="65" w:author="Luisa Carvalheiro" w:date="2023-10-23T16:09:00Z">
        <w:r w:rsidR="003363EB">
          <w:rPr>
            <w:sz w:val="23"/>
            <w:szCs w:val="23"/>
          </w:rPr>
          <w:t xml:space="preserve">has </w:t>
        </w:r>
      </w:ins>
      <w:r w:rsidR="009A2441">
        <w:rPr>
          <w:sz w:val="23"/>
          <w:szCs w:val="23"/>
        </w:rPr>
        <w:t xml:space="preserve">negative effects on production </w:t>
      </w:r>
      <w:ins w:id="66" w:author="Luisa Carvalheiro" w:date="2023-10-23T16:09:00Z">
        <w:r w:rsidR="003363EB">
          <w:rPr>
            <w:sz w:val="23"/>
            <w:szCs w:val="23"/>
          </w:rPr>
          <w:t>that are</w:t>
        </w:r>
      </w:ins>
      <w:r w:rsidR="009A2441">
        <w:rPr>
          <w:sz w:val="23"/>
          <w:szCs w:val="23"/>
        </w:rPr>
        <w:t xml:space="preserve"> driven by changes in pollinator activity. </w:t>
      </w:r>
      <w:r>
        <w:rPr>
          <w:sz w:val="23"/>
          <w:szCs w:val="23"/>
        </w:rPr>
        <w:t xml:space="preserve">As fertilizer costs are high, </w:t>
      </w:r>
      <w:r w:rsidR="009A2441">
        <w:rPr>
          <w:sz w:val="23"/>
          <w:szCs w:val="23"/>
        </w:rPr>
        <w:t>these</w:t>
      </w:r>
      <w:r>
        <w:rPr>
          <w:sz w:val="23"/>
          <w:szCs w:val="23"/>
        </w:rPr>
        <w:t xml:space="preserve"> results </w:t>
      </w:r>
      <w:ins w:id="67" w:author="Luisa Carvalheiro" w:date="2023-10-23T16:09:00Z">
        <w:r w:rsidR="003363EB">
          <w:rPr>
            <w:sz w:val="23"/>
            <w:szCs w:val="23"/>
          </w:rPr>
          <w:t xml:space="preserve">also suggest </w:t>
        </w:r>
      </w:ins>
      <w:r>
        <w:rPr>
          <w:sz w:val="23"/>
          <w:szCs w:val="23"/>
        </w:rPr>
        <w:t xml:space="preserve">that investing in more environmentally friendly practices (i.e., maintaining fertilization within, or even slightly below, the recommended levels), can contribute to crop productivity and </w:t>
      </w:r>
      <w:ins w:id="68" w:author="Luisa Carvalheiro" w:date="2023-10-23T16:09:00Z">
        <w:r w:rsidR="003363EB">
          <w:rPr>
            <w:sz w:val="23"/>
            <w:szCs w:val="23"/>
          </w:rPr>
          <w:t xml:space="preserve">improve </w:t>
        </w:r>
      </w:ins>
      <w:ins w:id="69" w:author="Luisa Carvalheiro" w:date="2023-10-23T16:10:00Z">
        <w:r w:rsidR="003363EB">
          <w:rPr>
            <w:sz w:val="23"/>
            <w:szCs w:val="23"/>
          </w:rPr>
          <w:t xml:space="preserve">farmers' </w:t>
        </w:r>
      </w:ins>
      <w:r>
        <w:rPr>
          <w:sz w:val="23"/>
          <w:szCs w:val="23"/>
        </w:rPr>
        <w:t xml:space="preserve">revenue. </w:t>
      </w:r>
    </w:p>
    <w:p w14:paraId="2D084C02" w14:textId="77777777" w:rsidR="005E3AD9" w:rsidRDefault="005E3AD9" w:rsidP="005E3AD9">
      <w:pPr>
        <w:pStyle w:val="Default"/>
        <w:spacing w:line="480" w:lineRule="auto"/>
        <w:jc w:val="both"/>
        <w:rPr>
          <w:sz w:val="23"/>
          <w:szCs w:val="23"/>
        </w:rPr>
      </w:pPr>
    </w:p>
    <w:p w14:paraId="602E5CE3" w14:textId="0A517E24" w:rsidR="007405F0" w:rsidRDefault="007405F0" w:rsidP="00E4637E">
      <w:pPr>
        <w:spacing w:line="480" w:lineRule="auto"/>
        <w:ind w:left="0"/>
        <w:jc w:val="both"/>
        <w:rPr>
          <w:b/>
          <w:snapToGrid w:val="0"/>
          <w:color w:val="000000" w:themeColor="text1"/>
          <w:sz w:val="28"/>
          <w:szCs w:val="28"/>
        </w:rPr>
      </w:pPr>
      <w:r>
        <w:rPr>
          <w:b/>
          <w:bCs/>
          <w:sz w:val="23"/>
          <w:szCs w:val="23"/>
        </w:rPr>
        <w:t>Keywords</w:t>
      </w:r>
      <w:r>
        <w:rPr>
          <w:sz w:val="23"/>
          <w:szCs w:val="23"/>
        </w:rPr>
        <w:t>: agricultural intensification, crop fertilization, nitrogen enrichment, flowering, fructification</w:t>
      </w:r>
    </w:p>
    <w:p w14:paraId="54CF6834" w14:textId="77777777" w:rsidR="007405F0" w:rsidRDefault="007405F0" w:rsidP="00ED2598">
      <w:pPr>
        <w:spacing w:line="360" w:lineRule="auto"/>
        <w:ind w:left="0"/>
        <w:jc w:val="both"/>
        <w:rPr>
          <w:b/>
          <w:snapToGrid w:val="0"/>
          <w:color w:val="000000" w:themeColor="text1"/>
          <w:sz w:val="28"/>
          <w:szCs w:val="28"/>
        </w:rPr>
      </w:pPr>
    </w:p>
    <w:p w14:paraId="123885D5" w14:textId="77777777" w:rsidR="005E3AD9" w:rsidRDefault="005E3AD9" w:rsidP="00ED2598">
      <w:pPr>
        <w:spacing w:line="360" w:lineRule="auto"/>
        <w:ind w:left="0"/>
        <w:jc w:val="both"/>
        <w:rPr>
          <w:b/>
          <w:snapToGrid w:val="0"/>
          <w:color w:val="000000" w:themeColor="text1"/>
          <w:sz w:val="28"/>
          <w:szCs w:val="28"/>
        </w:rPr>
      </w:pPr>
    </w:p>
    <w:p w14:paraId="609E913E" w14:textId="77777777" w:rsidR="005E3AD9" w:rsidRDefault="005E3AD9" w:rsidP="00ED2598">
      <w:pPr>
        <w:spacing w:line="360" w:lineRule="auto"/>
        <w:ind w:left="0"/>
        <w:jc w:val="both"/>
        <w:rPr>
          <w:b/>
          <w:snapToGrid w:val="0"/>
          <w:color w:val="000000" w:themeColor="text1"/>
          <w:sz w:val="28"/>
          <w:szCs w:val="28"/>
        </w:rPr>
      </w:pPr>
    </w:p>
    <w:p w14:paraId="59919CDE" w14:textId="77777777" w:rsidR="005E3AD9" w:rsidRDefault="005E3AD9" w:rsidP="00ED2598">
      <w:pPr>
        <w:spacing w:line="360" w:lineRule="auto"/>
        <w:ind w:left="0"/>
        <w:jc w:val="both"/>
        <w:rPr>
          <w:b/>
          <w:snapToGrid w:val="0"/>
          <w:color w:val="000000" w:themeColor="text1"/>
          <w:sz w:val="28"/>
          <w:szCs w:val="28"/>
        </w:rPr>
      </w:pPr>
    </w:p>
    <w:p w14:paraId="0D0195FF" w14:textId="77777777" w:rsidR="005E3AD9" w:rsidRDefault="005E3AD9" w:rsidP="00ED2598">
      <w:pPr>
        <w:spacing w:line="360" w:lineRule="auto"/>
        <w:ind w:left="0"/>
        <w:jc w:val="both"/>
        <w:rPr>
          <w:b/>
          <w:snapToGrid w:val="0"/>
          <w:color w:val="000000" w:themeColor="text1"/>
          <w:sz w:val="28"/>
          <w:szCs w:val="28"/>
        </w:rPr>
      </w:pPr>
    </w:p>
    <w:p w14:paraId="18659F62" w14:textId="77777777" w:rsidR="005E3AD9" w:rsidRDefault="005E3AD9" w:rsidP="00ED2598">
      <w:pPr>
        <w:spacing w:line="360" w:lineRule="auto"/>
        <w:ind w:left="0"/>
        <w:jc w:val="both"/>
        <w:rPr>
          <w:b/>
          <w:snapToGrid w:val="0"/>
          <w:color w:val="000000" w:themeColor="text1"/>
          <w:sz w:val="28"/>
          <w:szCs w:val="28"/>
        </w:rPr>
      </w:pPr>
    </w:p>
    <w:p w14:paraId="52DEEA93" w14:textId="77777777" w:rsidR="005E3AD9" w:rsidRDefault="005E3AD9" w:rsidP="00ED2598">
      <w:pPr>
        <w:spacing w:line="360" w:lineRule="auto"/>
        <w:ind w:left="0"/>
        <w:jc w:val="both"/>
        <w:rPr>
          <w:b/>
          <w:snapToGrid w:val="0"/>
          <w:color w:val="000000" w:themeColor="text1"/>
          <w:sz w:val="28"/>
          <w:szCs w:val="28"/>
        </w:rPr>
      </w:pPr>
    </w:p>
    <w:p w14:paraId="61B567BD" w14:textId="77777777" w:rsidR="005E3AD9" w:rsidRDefault="005E3AD9" w:rsidP="00ED2598">
      <w:pPr>
        <w:spacing w:line="360" w:lineRule="auto"/>
        <w:ind w:left="0"/>
        <w:jc w:val="both"/>
        <w:rPr>
          <w:b/>
          <w:snapToGrid w:val="0"/>
          <w:color w:val="000000" w:themeColor="text1"/>
          <w:sz w:val="28"/>
          <w:szCs w:val="28"/>
        </w:rPr>
      </w:pPr>
    </w:p>
    <w:p w14:paraId="183A5FF1" w14:textId="77777777" w:rsidR="005E3AD9" w:rsidRDefault="005E3AD9" w:rsidP="00ED2598">
      <w:pPr>
        <w:spacing w:line="360" w:lineRule="auto"/>
        <w:ind w:left="0"/>
        <w:jc w:val="both"/>
        <w:rPr>
          <w:b/>
          <w:snapToGrid w:val="0"/>
          <w:color w:val="000000" w:themeColor="text1"/>
          <w:sz w:val="28"/>
          <w:szCs w:val="28"/>
        </w:rPr>
      </w:pPr>
    </w:p>
    <w:p w14:paraId="3E50ADF8" w14:textId="77777777" w:rsidR="005E3AD9" w:rsidRDefault="005E3AD9" w:rsidP="00ED2598">
      <w:pPr>
        <w:spacing w:line="360" w:lineRule="auto"/>
        <w:ind w:left="0"/>
        <w:jc w:val="both"/>
        <w:rPr>
          <w:b/>
          <w:snapToGrid w:val="0"/>
          <w:color w:val="000000" w:themeColor="text1"/>
          <w:sz w:val="28"/>
          <w:szCs w:val="28"/>
        </w:rPr>
      </w:pPr>
    </w:p>
    <w:p w14:paraId="7682E9A7" w14:textId="77777777" w:rsidR="005E3AD9" w:rsidRDefault="005E3AD9" w:rsidP="00ED2598">
      <w:pPr>
        <w:spacing w:line="360" w:lineRule="auto"/>
        <w:ind w:left="0"/>
        <w:jc w:val="both"/>
        <w:rPr>
          <w:b/>
          <w:snapToGrid w:val="0"/>
          <w:color w:val="000000" w:themeColor="text1"/>
          <w:sz w:val="28"/>
          <w:szCs w:val="28"/>
        </w:rPr>
      </w:pPr>
    </w:p>
    <w:p w14:paraId="241579C4" w14:textId="77777777" w:rsidR="005E3AD9" w:rsidRDefault="005E3AD9" w:rsidP="00ED2598">
      <w:pPr>
        <w:spacing w:line="360" w:lineRule="auto"/>
        <w:ind w:left="0"/>
        <w:jc w:val="both"/>
        <w:rPr>
          <w:b/>
          <w:snapToGrid w:val="0"/>
          <w:color w:val="000000" w:themeColor="text1"/>
          <w:sz w:val="28"/>
          <w:szCs w:val="28"/>
        </w:rPr>
      </w:pPr>
    </w:p>
    <w:p w14:paraId="2ED389CE" w14:textId="77777777" w:rsidR="005E3AD9" w:rsidRDefault="005E3AD9" w:rsidP="00ED2598">
      <w:pPr>
        <w:spacing w:line="360" w:lineRule="auto"/>
        <w:ind w:left="0"/>
        <w:jc w:val="both"/>
        <w:rPr>
          <w:b/>
          <w:snapToGrid w:val="0"/>
          <w:color w:val="000000" w:themeColor="text1"/>
          <w:sz w:val="28"/>
          <w:szCs w:val="28"/>
        </w:rPr>
      </w:pPr>
    </w:p>
    <w:p w14:paraId="1E3B0B88" w14:textId="77777777" w:rsidR="005E3AD9" w:rsidRDefault="005E3AD9" w:rsidP="00ED2598">
      <w:pPr>
        <w:spacing w:line="360" w:lineRule="auto"/>
        <w:ind w:left="0"/>
        <w:jc w:val="both"/>
        <w:rPr>
          <w:b/>
          <w:snapToGrid w:val="0"/>
          <w:color w:val="000000" w:themeColor="text1"/>
          <w:sz w:val="28"/>
          <w:szCs w:val="28"/>
        </w:rPr>
      </w:pPr>
    </w:p>
    <w:p w14:paraId="697A21B1" w14:textId="77777777" w:rsidR="005E3AD9" w:rsidRDefault="005E3AD9" w:rsidP="00ED2598">
      <w:pPr>
        <w:spacing w:line="360" w:lineRule="auto"/>
        <w:ind w:left="0"/>
        <w:jc w:val="both"/>
        <w:rPr>
          <w:b/>
          <w:snapToGrid w:val="0"/>
          <w:color w:val="000000" w:themeColor="text1"/>
          <w:sz w:val="28"/>
          <w:szCs w:val="28"/>
        </w:rPr>
      </w:pPr>
    </w:p>
    <w:p w14:paraId="6DA14010" w14:textId="77777777" w:rsidR="005E3AD9" w:rsidRDefault="005E3AD9" w:rsidP="00ED2598">
      <w:pPr>
        <w:spacing w:line="360" w:lineRule="auto"/>
        <w:ind w:left="0"/>
        <w:jc w:val="both"/>
        <w:rPr>
          <w:b/>
          <w:snapToGrid w:val="0"/>
          <w:color w:val="000000" w:themeColor="text1"/>
          <w:sz w:val="28"/>
          <w:szCs w:val="28"/>
        </w:rPr>
      </w:pPr>
    </w:p>
    <w:p w14:paraId="16BEEF22" w14:textId="77777777" w:rsidR="005E3AD9" w:rsidRDefault="005E3AD9" w:rsidP="00ED2598">
      <w:pPr>
        <w:spacing w:line="360" w:lineRule="auto"/>
        <w:ind w:left="0"/>
        <w:jc w:val="both"/>
        <w:rPr>
          <w:b/>
          <w:snapToGrid w:val="0"/>
          <w:color w:val="000000" w:themeColor="text1"/>
          <w:sz w:val="28"/>
          <w:szCs w:val="28"/>
        </w:rPr>
      </w:pPr>
    </w:p>
    <w:p w14:paraId="6872EEBB" w14:textId="77777777" w:rsidR="00B52AA7" w:rsidRDefault="00B52AA7" w:rsidP="00ED2598">
      <w:pPr>
        <w:spacing w:line="360" w:lineRule="auto"/>
        <w:ind w:left="0"/>
        <w:jc w:val="both"/>
        <w:rPr>
          <w:b/>
          <w:snapToGrid w:val="0"/>
          <w:color w:val="000000" w:themeColor="text1"/>
          <w:sz w:val="28"/>
          <w:szCs w:val="28"/>
        </w:rPr>
      </w:pPr>
    </w:p>
    <w:p w14:paraId="77B6A517" w14:textId="6DAE5A69" w:rsidR="00ED2598" w:rsidRPr="00EF32E9" w:rsidRDefault="00ED2598" w:rsidP="00CC143E">
      <w:pPr>
        <w:spacing w:line="360" w:lineRule="auto"/>
        <w:ind w:left="0" w:firstLine="0"/>
        <w:jc w:val="both"/>
        <w:rPr>
          <w:b/>
          <w:snapToGrid w:val="0"/>
          <w:color w:val="000000" w:themeColor="text1"/>
          <w:sz w:val="28"/>
          <w:szCs w:val="28"/>
        </w:rPr>
      </w:pPr>
      <w:r w:rsidRPr="00EF32E9">
        <w:rPr>
          <w:b/>
          <w:snapToGrid w:val="0"/>
          <w:color w:val="000000" w:themeColor="text1"/>
          <w:sz w:val="28"/>
          <w:szCs w:val="28"/>
        </w:rPr>
        <w:lastRenderedPageBreak/>
        <w:t>Introduction</w:t>
      </w:r>
    </w:p>
    <w:p w14:paraId="68C6A8C4" w14:textId="77777777" w:rsidR="00ED2598" w:rsidRPr="00EF32E9" w:rsidRDefault="00ED2598" w:rsidP="00CC143E">
      <w:pPr>
        <w:spacing w:line="360" w:lineRule="auto"/>
        <w:ind w:left="0" w:firstLine="0"/>
        <w:jc w:val="both"/>
        <w:rPr>
          <w:b/>
          <w:snapToGrid w:val="0"/>
          <w:color w:val="000000" w:themeColor="text1"/>
          <w:szCs w:val="24"/>
        </w:rPr>
      </w:pPr>
    </w:p>
    <w:p w14:paraId="3EDACFC7" w14:textId="5ACCB055" w:rsidR="00986BD8" w:rsidRDefault="00030CDE" w:rsidP="000E6CCA">
      <w:pPr>
        <w:spacing w:line="360" w:lineRule="auto"/>
        <w:ind w:left="0" w:firstLine="567"/>
        <w:jc w:val="both"/>
        <w:rPr>
          <w:ins w:id="70" w:author="Luisa Carvalheiro" w:date="2023-10-23T16:40:00Z"/>
          <w:color w:val="000000" w:themeColor="text1"/>
          <w:szCs w:val="24"/>
          <w:shd w:val="clear" w:color="auto" w:fill="FFFFFF"/>
        </w:rPr>
      </w:pPr>
      <w:r>
        <w:rPr>
          <w:sz w:val="23"/>
          <w:szCs w:val="23"/>
        </w:rPr>
        <w:t xml:space="preserve">Nitrogen (N) is one of the most important macronutrients for plants to thrive </w:t>
      </w:r>
      <w:r w:rsidR="003F54B7">
        <w:rPr>
          <w:sz w:val="23"/>
          <w:szCs w:val="23"/>
        </w:rPr>
        <w:t>and</w:t>
      </w:r>
      <w:r w:rsidR="00B718A7">
        <w:rPr>
          <w:sz w:val="23"/>
          <w:szCs w:val="23"/>
        </w:rPr>
        <w:t xml:space="preserve"> </w:t>
      </w:r>
      <w:r>
        <w:rPr>
          <w:sz w:val="23"/>
          <w:szCs w:val="23"/>
        </w:rPr>
        <w:t>fundamental for photosynthesis</w:t>
      </w:r>
      <w:ins w:id="71" w:author="HENRIQUE OLIVEIRA" w:date="2023-11-11T15:31:00Z">
        <w:r w:rsidR="00DF24F4">
          <w:rPr>
            <w:sz w:val="23"/>
            <w:szCs w:val="23"/>
          </w:rPr>
          <w:t xml:space="preserve"> since it has </w:t>
        </w:r>
      </w:ins>
      <w:ins w:id="72" w:author="HENRIQUE OLIVEIRA" w:date="2023-11-28T13:34:00Z">
        <w:r w:rsidR="000E6CCA">
          <w:rPr>
            <w:sz w:val="23"/>
            <w:szCs w:val="23"/>
          </w:rPr>
          <w:t>an</w:t>
        </w:r>
      </w:ins>
      <w:ins w:id="73" w:author="HENRIQUE OLIVEIRA" w:date="2023-11-11T15:31:00Z">
        <w:r w:rsidR="00DF24F4">
          <w:rPr>
            <w:sz w:val="23"/>
            <w:szCs w:val="23"/>
          </w:rPr>
          <w:t xml:space="preserve"> important role in</w:t>
        </w:r>
      </w:ins>
      <w:r>
        <w:rPr>
          <w:sz w:val="23"/>
          <w:szCs w:val="23"/>
        </w:rPr>
        <w:t xml:space="preserve"> plant vegetative growth, and flower production, as well as flower quality and phenology (</w:t>
      </w:r>
      <w:ins w:id="74" w:author="HENRIQUE OLIVEIRA" w:date="2023-11-11T15:04:00Z">
        <w:r w:rsidR="00A40BD6">
          <w:rPr>
            <w:sz w:val="23"/>
            <w:szCs w:val="23"/>
          </w:rPr>
          <w:t xml:space="preserve">Evert; </w:t>
        </w:r>
        <w:commentRangeStart w:id="75"/>
        <w:r w:rsidR="00A40BD6">
          <w:rPr>
            <w:sz w:val="23"/>
            <w:szCs w:val="23"/>
          </w:rPr>
          <w:t>Eichhorn; Raven, 2012 p.685</w:t>
        </w:r>
        <w:commentRangeEnd w:id="75"/>
        <w:r w:rsidR="00A40BD6">
          <w:rPr>
            <w:rStyle w:val="Refdecomentrio"/>
          </w:rPr>
          <w:commentReference w:id="75"/>
        </w:r>
      </w:ins>
      <w:ins w:id="76" w:author="Luisa Carvalheiro" w:date="2023-10-23T16:24:00Z">
        <w:r w:rsidR="00392F76">
          <w:rPr>
            <w:sz w:val="23"/>
            <w:szCs w:val="23"/>
          </w:rPr>
          <w:t xml:space="preserve">, </w:t>
        </w:r>
      </w:ins>
      <w:r>
        <w:rPr>
          <w:sz w:val="23"/>
          <w:szCs w:val="23"/>
        </w:rPr>
        <w:t xml:space="preserve">Taiz et al. 2015). </w:t>
      </w:r>
      <w:r w:rsidR="0018026A">
        <w:rPr>
          <w:sz w:val="23"/>
          <w:szCs w:val="23"/>
        </w:rPr>
        <w:t>Despite being abundant in atmosphere (N</w:t>
      </w:r>
      <w:r w:rsidR="0018026A" w:rsidRPr="00D82E74">
        <w:rPr>
          <w:sz w:val="23"/>
          <w:szCs w:val="23"/>
          <w:vertAlign w:val="subscript"/>
        </w:rPr>
        <w:t>2</w:t>
      </w:r>
      <w:r w:rsidR="0018026A">
        <w:rPr>
          <w:sz w:val="23"/>
          <w:szCs w:val="23"/>
        </w:rPr>
        <w:t>),</w:t>
      </w:r>
      <w:r w:rsidR="00680C29">
        <w:rPr>
          <w:sz w:val="23"/>
          <w:szCs w:val="23"/>
        </w:rPr>
        <w:t xml:space="preserve"> </w:t>
      </w:r>
      <w:del w:id="77" w:author="Luisa Carvalheiro" w:date="2023-10-23T16:24:00Z">
        <w:r w:rsidR="0018026A" w:rsidDel="00392F76">
          <w:rPr>
            <w:sz w:val="23"/>
            <w:szCs w:val="23"/>
          </w:rPr>
          <w:delText xml:space="preserve"> </w:delText>
        </w:r>
      </w:del>
      <w:r w:rsidR="0018026A">
        <w:rPr>
          <w:sz w:val="23"/>
          <w:szCs w:val="23"/>
        </w:rPr>
        <w:t xml:space="preserve">it is a limited resource for all living beings since it needs to be converted in reactive forms such as nitrate (NO3-) or ammonium (NH4+) (Amâncio and </w:t>
      </w:r>
      <w:proofErr w:type="spellStart"/>
      <w:r w:rsidR="0018026A">
        <w:rPr>
          <w:sz w:val="23"/>
          <w:szCs w:val="23"/>
        </w:rPr>
        <w:t>Stulen</w:t>
      </w:r>
      <w:proofErr w:type="spellEnd"/>
      <w:r w:rsidR="00FA7B20">
        <w:rPr>
          <w:sz w:val="23"/>
          <w:szCs w:val="23"/>
        </w:rPr>
        <w:t>,</w:t>
      </w:r>
      <w:r w:rsidR="0018026A">
        <w:rPr>
          <w:sz w:val="23"/>
          <w:szCs w:val="23"/>
        </w:rPr>
        <w:t xml:space="preserve"> 2005). </w:t>
      </w:r>
      <w:r w:rsidR="0074563D" w:rsidRPr="00B8147C">
        <w:rPr>
          <w:bCs/>
          <w:snapToGrid w:val="0"/>
          <w:color w:val="auto"/>
          <w:szCs w:val="24"/>
        </w:rPr>
        <w:t xml:space="preserve">Consequently, many plants </w:t>
      </w:r>
      <w:ins w:id="78" w:author="HENRIQUE OLIVEIRA" w:date="2023-11-11T15:39:00Z">
        <w:r w:rsidR="00DF24F4">
          <w:rPr>
            <w:bCs/>
            <w:snapToGrid w:val="0"/>
            <w:color w:val="auto"/>
            <w:szCs w:val="24"/>
          </w:rPr>
          <w:t xml:space="preserve">species </w:t>
        </w:r>
      </w:ins>
      <w:r w:rsidR="0074563D" w:rsidRPr="00B8147C">
        <w:rPr>
          <w:bCs/>
          <w:snapToGrid w:val="0"/>
          <w:color w:val="auto"/>
          <w:szCs w:val="24"/>
        </w:rPr>
        <w:t>invest in strategies to effectively acquire the necessary amounts of N from soils</w:t>
      </w:r>
      <w:ins w:id="79" w:author="Luisa Carvalheiro" w:date="2023-10-23T16:33:00Z">
        <w:r w:rsidR="003D6687">
          <w:rPr>
            <w:bCs/>
            <w:snapToGrid w:val="0"/>
            <w:color w:val="auto"/>
            <w:szCs w:val="24"/>
          </w:rPr>
          <w:t xml:space="preserve"> where they naturally occu</w:t>
        </w:r>
      </w:ins>
      <w:ins w:id="80" w:author="HENRIQUE OLIVEIRA" w:date="2023-11-11T15:32:00Z">
        <w:r w:rsidR="00DF24F4">
          <w:rPr>
            <w:bCs/>
            <w:snapToGrid w:val="0"/>
            <w:color w:val="auto"/>
            <w:szCs w:val="24"/>
          </w:rPr>
          <w:t>r</w:t>
        </w:r>
      </w:ins>
      <w:r w:rsidR="0074563D" w:rsidRPr="00B8147C">
        <w:rPr>
          <w:bCs/>
          <w:snapToGrid w:val="0"/>
          <w:color w:val="auto"/>
          <w:szCs w:val="24"/>
        </w:rPr>
        <w:t xml:space="preserve"> </w:t>
      </w:r>
      <w:r w:rsidR="0074563D" w:rsidRPr="00B8147C">
        <w:rPr>
          <w:bCs/>
          <w:snapToGrid w:val="0"/>
          <w:color w:val="auto"/>
          <w:szCs w:val="24"/>
          <w:highlight w:val="yellow"/>
        </w:rPr>
        <w:t>(</w:t>
      </w:r>
      <w:commentRangeStart w:id="81"/>
      <w:r w:rsidR="0074563D" w:rsidRPr="00B8147C">
        <w:rPr>
          <w:bCs/>
          <w:snapToGrid w:val="0"/>
          <w:color w:val="auto"/>
          <w:szCs w:val="24"/>
        </w:rPr>
        <w:t>Lopez-Bucio et al 2003</w:t>
      </w:r>
      <w:commentRangeEnd w:id="81"/>
      <w:r w:rsidR="0074563D" w:rsidRPr="00B8147C">
        <w:rPr>
          <w:rStyle w:val="Refdecomentrio"/>
          <w:color w:val="auto"/>
        </w:rPr>
        <w:commentReference w:id="81"/>
      </w:r>
      <w:r w:rsidR="0074563D" w:rsidRPr="00B8147C">
        <w:rPr>
          <w:bCs/>
          <w:snapToGrid w:val="0"/>
          <w:color w:val="auto"/>
          <w:szCs w:val="24"/>
        </w:rPr>
        <w:t xml:space="preserve">, Miller and Cramer 2005, </w:t>
      </w:r>
      <w:commentRangeStart w:id="82"/>
      <w:r w:rsidR="0074563D" w:rsidRPr="00EF32E9">
        <w:rPr>
          <w:bCs/>
          <w:snapToGrid w:val="0"/>
          <w:color w:val="000000" w:themeColor="text1"/>
          <w:szCs w:val="24"/>
        </w:rPr>
        <w:t>van</w:t>
      </w:r>
      <w:r w:rsidR="0074563D" w:rsidRPr="00EF32E9">
        <w:rPr>
          <w:rStyle w:val="font-size-14"/>
          <w:color w:val="000000" w:themeColor="text1"/>
          <w:lang w:val="en"/>
        </w:rPr>
        <w:t xml:space="preserve"> der Heijden et al 2008</w:t>
      </w:r>
      <w:commentRangeEnd w:id="82"/>
      <w:r w:rsidR="0074563D">
        <w:rPr>
          <w:rStyle w:val="Refdecomentrio"/>
        </w:rPr>
        <w:commentReference w:id="82"/>
      </w:r>
      <w:r w:rsidR="0074563D" w:rsidRPr="00EF32E9">
        <w:rPr>
          <w:rStyle w:val="font-size-14"/>
          <w:color w:val="000000" w:themeColor="text1"/>
          <w:lang w:val="en"/>
        </w:rPr>
        <w:t xml:space="preserve">, </w:t>
      </w:r>
      <w:commentRangeStart w:id="83"/>
      <w:r w:rsidR="0074563D" w:rsidRPr="00EF32E9">
        <w:rPr>
          <w:bCs/>
          <w:snapToGrid w:val="0"/>
          <w:color w:val="000000" w:themeColor="text1"/>
          <w:szCs w:val="24"/>
        </w:rPr>
        <w:t>Kiba and Anne., 2016)</w:t>
      </w:r>
      <w:commentRangeEnd w:id="83"/>
      <w:r w:rsidR="0074563D">
        <w:rPr>
          <w:rStyle w:val="Refdecomentrio"/>
        </w:rPr>
        <w:commentReference w:id="83"/>
      </w:r>
      <w:r w:rsidR="0074563D" w:rsidRPr="00EF32E9">
        <w:rPr>
          <w:bCs/>
          <w:snapToGrid w:val="0"/>
          <w:color w:val="000000" w:themeColor="text1"/>
          <w:szCs w:val="24"/>
        </w:rPr>
        <w:t>.</w:t>
      </w:r>
      <w:ins w:id="84" w:author="Luisa Carvalheiro" w:date="2023-10-23T16:32:00Z">
        <w:r w:rsidR="003D6687">
          <w:rPr>
            <w:bCs/>
            <w:snapToGrid w:val="0"/>
            <w:color w:val="000000" w:themeColor="text1"/>
            <w:szCs w:val="24"/>
          </w:rPr>
          <w:t xml:space="preserve"> </w:t>
        </w:r>
      </w:ins>
      <w:ins w:id="85" w:author="Luisa Carvalheiro" w:date="2023-10-23T16:33:00Z">
        <w:r w:rsidR="003D6687">
          <w:rPr>
            <w:bCs/>
            <w:snapToGrid w:val="0"/>
            <w:color w:val="000000" w:themeColor="text1"/>
            <w:szCs w:val="24"/>
          </w:rPr>
          <w:t xml:space="preserve">For crop species, which are frequently </w:t>
        </w:r>
      </w:ins>
      <w:ins w:id="86" w:author="Luisa Carvalheiro" w:date="2023-10-23T16:34:00Z">
        <w:r w:rsidR="003D6687">
          <w:rPr>
            <w:bCs/>
            <w:snapToGrid w:val="0"/>
            <w:color w:val="000000" w:themeColor="text1"/>
            <w:szCs w:val="24"/>
          </w:rPr>
          <w:t xml:space="preserve">planted </w:t>
        </w:r>
      </w:ins>
      <w:ins w:id="87" w:author="Luisa Carvalheiro" w:date="2023-10-23T16:35:00Z">
        <w:r w:rsidR="003D6687">
          <w:rPr>
            <w:bCs/>
            <w:snapToGrid w:val="0"/>
            <w:color w:val="000000" w:themeColor="text1"/>
            <w:szCs w:val="24"/>
          </w:rPr>
          <w:t xml:space="preserve">in </w:t>
        </w:r>
      </w:ins>
      <w:ins w:id="88" w:author="Luisa Carvalheiro" w:date="2023-10-23T16:34:00Z">
        <w:r w:rsidR="003D6687">
          <w:rPr>
            <w:bCs/>
            <w:snapToGrid w:val="0"/>
            <w:color w:val="000000" w:themeColor="text1"/>
            <w:szCs w:val="24"/>
          </w:rPr>
          <w:t>degraded and impoverished soils, fertilization pract</w:t>
        </w:r>
      </w:ins>
      <w:ins w:id="89" w:author="Luisa Carvalheiro" w:date="2023-10-23T16:35:00Z">
        <w:r w:rsidR="003D6687">
          <w:rPr>
            <w:bCs/>
            <w:snapToGrid w:val="0"/>
            <w:color w:val="000000" w:themeColor="text1"/>
            <w:szCs w:val="24"/>
          </w:rPr>
          <w:t>ices are required to improve production levels</w:t>
        </w:r>
      </w:ins>
      <w:r w:rsidR="0074563D" w:rsidRPr="00EF32E9">
        <w:rPr>
          <w:bCs/>
          <w:snapToGrid w:val="0"/>
          <w:color w:val="000000" w:themeColor="text1"/>
          <w:szCs w:val="24"/>
        </w:rPr>
        <w:t xml:space="preserve"> </w:t>
      </w:r>
      <w:r w:rsidR="0074563D">
        <w:rPr>
          <w:color w:val="000000" w:themeColor="text1"/>
        </w:rPr>
        <w:t>(</w:t>
      </w:r>
      <w:commentRangeStart w:id="90"/>
      <w:r w:rsidR="0074563D" w:rsidRPr="004919D5">
        <w:rPr>
          <w:color w:val="000000" w:themeColor="text1"/>
          <w:szCs w:val="24"/>
          <w:shd w:val="clear" w:color="auto" w:fill="FFFFFF"/>
        </w:rPr>
        <w:t>Ameen and Raza</w:t>
      </w:r>
      <w:r w:rsidR="0074563D">
        <w:rPr>
          <w:color w:val="000000" w:themeColor="text1"/>
          <w:szCs w:val="24"/>
          <w:shd w:val="clear" w:color="auto" w:fill="FFFFFF"/>
        </w:rPr>
        <w:t xml:space="preserve"> 2017</w:t>
      </w:r>
      <w:commentRangeEnd w:id="90"/>
      <w:r w:rsidR="0074563D">
        <w:rPr>
          <w:rStyle w:val="Refdecomentrio"/>
        </w:rPr>
        <w:commentReference w:id="90"/>
      </w:r>
      <w:r w:rsidR="000462EE">
        <w:rPr>
          <w:color w:val="000000" w:themeColor="text1"/>
          <w:szCs w:val="24"/>
          <w:shd w:val="clear" w:color="auto" w:fill="FFFFFF"/>
        </w:rPr>
        <w:t>)</w:t>
      </w:r>
      <w:ins w:id="91" w:author="Luisa Carvalheiro" w:date="2023-10-23T16:39:00Z">
        <w:r w:rsidR="003D6687">
          <w:rPr>
            <w:color w:val="000000" w:themeColor="text1"/>
            <w:szCs w:val="24"/>
            <w:shd w:val="clear" w:color="auto" w:fill="FFFFFF"/>
          </w:rPr>
          <w:t xml:space="preserve">. </w:t>
        </w:r>
      </w:ins>
      <w:r w:rsidR="00986BD8">
        <w:t xml:space="preserve">For the vast majority of crop species, research studies by government and private companies have been done to identify the adequate dosages of N and other nutrients for each specific type of agricultural species (e.g., </w:t>
      </w:r>
      <w:proofErr w:type="spellStart"/>
      <w:r w:rsidR="00986BD8">
        <w:t>Embrapa</w:t>
      </w:r>
      <w:proofErr w:type="spellEnd"/>
      <w:r w:rsidR="00986BD8">
        <w:t xml:space="preserve">). These optimal dosages </w:t>
      </w:r>
      <w:ins w:id="92" w:author="HENRIQUE OLIVEIRA" w:date="2023-11-11T15:48:00Z">
        <w:r w:rsidR="00185EB5">
          <w:t>reflect</w:t>
        </w:r>
      </w:ins>
      <w:r w:rsidR="00986BD8">
        <w:t xml:space="preserve"> a point above which benefits are not sufficient to compensate investment in fertilizer and may be related to other inputs required to achieve optimal yields such as water, pest management and pollinators (</w:t>
      </w:r>
      <w:proofErr w:type="spellStart"/>
      <w:r w:rsidR="00986BD8">
        <w:t>Bommarco</w:t>
      </w:r>
      <w:proofErr w:type="spellEnd"/>
      <w:r w:rsidR="00986BD8">
        <w:t xml:space="preserve"> et al. 2</w:t>
      </w:r>
      <w:commentRangeStart w:id="93"/>
      <w:r w:rsidR="00986BD8">
        <w:t>01</w:t>
      </w:r>
      <w:commentRangeEnd w:id="93"/>
      <w:r w:rsidR="00986BD8">
        <w:rPr>
          <w:rStyle w:val="Refdecomentrio"/>
        </w:rPr>
        <w:commentReference w:id="93"/>
      </w:r>
      <w:r w:rsidR="00986BD8">
        <w:t>3</w:t>
      </w:r>
      <w:ins w:id="94" w:author="Luisa Carvalheiro" w:date="2023-10-23T16:46:00Z">
        <w:r w:rsidR="00185EB5">
          <w:t>).</w:t>
        </w:r>
      </w:ins>
      <w:ins w:id="95" w:author="HENRIQUE OLIVEIRA" w:date="2023-11-11T15:48:00Z">
        <w:r w:rsidR="00185EB5">
          <w:rPr>
            <w:color w:val="000000" w:themeColor="text1"/>
            <w:szCs w:val="24"/>
            <w:shd w:val="clear" w:color="auto" w:fill="FFFFFF"/>
          </w:rPr>
          <w:t xml:space="preserve"> Yet</w:t>
        </w:r>
      </w:ins>
      <w:ins w:id="96" w:author="Luisa Carvalheiro" w:date="2023-10-23T16:39:00Z">
        <w:r w:rsidR="003D6687">
          <w:rPr>
            <w:color w:val="000000" w:themeColor="text1"/>
            <w:szCs w:val="24"/>
            <w:shd w:val="clear" w:color="auto" w:fill="FFFFFF"/>
          </w:rPr>
          <w:t>,</w:t>
        </w:r>
      </w:ins>
      <w:r w:rsidR="000462EE">
        <w:rPr>
          <w:color w:val="000000" w:themeColor="text1"/>
          <w:szCs w:val="24"/>
          <w:shd w:val="clear" w:color="auto" w:fill="FFFFFF"/>
        </w:rPr>
        <w:t xml:space="preserve"> </w:t>
      </w:r>
      <w:ins w:id="97" w:author="Luisa Carvalheiro" w:date="2023-10-23T16:39:00Z">
        <w:r w:rsidR="003D6687">
          <w:rPr>
            <w:color w:val="000000" w:themeColor="text1"/>
            <w:szCs w:val="24"/>
            <w:shd w:val="clear" w:color="auto" w:fill="FFFFFF"/>
          </w:rPr>
          <w:t>many</w:t>
        </w:r>
        <w:r w:rsidR="003D6687" w:rsidRPr="00EF32E9">
          <w:rPr>
            <w:color w:val="000000" w:themeColor="text1"/>
          </w:rPr>
          <w:t xml:space="preserve"> </w:t>
        </w:r>
      </w:ins>
      <w:r w:rsidR="008A0372" w:rsidRPr="00EF32E9">
        <w:rPr>
          <w:color w:val="000000" w:themeColor="text1"/>
        </w:rPr>
        <w:t xml:space="preserve">farmers </w:t>
      </w:r>
      <w:ins w:id="98" w:author="Luisa Carvalheiro" w:date="2023-10-23T16:39:00Z">
        <w:r w:rsidR="003D6687">
          <w:rPr>
            <w:color w:val="000000" w:themeColor="text1"/>
          </w:rPr>
          <w:t xml:space="preserve">end up </w:t>
        </w:r>
      </w:ins>
      <w:r w:rsidR="008A0372" w:rsidRPr="00EF32E9">
        <w:rPr>
          <w:color w:val="000000" w:themeColor="text1"/>
        </w:rPr>
        <w:t>over-applying fertilizer</w:t>
      </w:r>
      <w:r w:rsidR="008A0372">
        <w:rPr>
          <w:color w:val="000000" w:themeColor="text1"/>
        </w:rPr>
        <w:t xml:space="preserve"> as they consider </w:t>
      </w:r>
      <w:r w:rsidR="003F54B7">
        <w:rPr>
          <w:color w:val="000000" w:themeColor="text1"/>
        </w:rPr>
        <w:t xml:space="preserve">that </w:t>
      </w:r>
      <w:r w:rsidR="008A0372">
        <w:rPr>
          <w:color w:val="000000" w:themeColor="text1"/>
        </w:rPr>
        <w:t xml:space="preserve">the risks (for their production) associated with applying </w:t>
      </w:r>
      <w:r w:rsidR="008A0372" w:rsidRPr="00EF32E9">
        <w:rPr>
          <w:color w:val="000000" w:themeColor="text1"/>
        </w:rPr>
        <w:t xml:space="preserve">too </w:t>
      </w:r>
      <w:r w:rsidR="008A0372" w:rsidRPr="004919D5">
        <w:rPr>
          <w:color w:val="000000" w:themeColor="text1"/>
          <w:szCs w:val="24"/>
        </w:rPr>
        <w:t xml:space="preserve">little nitrogen </w:t>
      </w:r>
      <w:ins w:id="99" w:author="Luisa Carvalheiro" w:date="2023-10-23T16:39:00Z">
        <w:r w:rsidR="00986BD8">
          <w:rPr>
            <w:color w:val="000000" w:themeColor="text1"/>
            <w:szCs w:val="24"/>
          </w:rPr>
          <w:t xml:space="preserve">are </w:t>
        </w:r>
      </w:ins>
      <w:r w:rsidR="008A0372">
        <w:rPr>
          <w:color w:val="000000" w:themeColor="text1"/>
          <w:szCs w:val="24"/>
        </w:rPr>
        <w:t xml:space="preserve">greater than those of applying </w:t>
      </w:r>
      <w:ins w:id="100" w:author="Luisa Carvalheiro" w:date="2023-10-23T16:39:00Z">
        <w:r w:rsidR="00986BD8">
          <w:rPr>
            <w:color w:val="000000" w:themeColor="text1"/>
            <w:szCs w:val="24"/>
          </w:rPr>
          <w:t xml:space="preserve">nutrients </w:t>
        </w:r>
      </w:ins>
      <w:r w:rsidR="008A0372">
        <w:rPr>
          <w:color w:val="000000" w:themeColor="text1"/>
          <w:szCs w:val="24"/>
        </w:rPr>
        <w:t>in excess</w:t>
      </w:r>
      <w:r w:rsidR="008A0372" w:rsidRPr="004919D5">
        <w:rPr>
          <w:color w:val="000000" w:themeColor="text1"/>
          <w:szCs w:val="24"/>
        </w:rPr>
        <w:t xml:space="preserve"> (</w:t>
      </w:r>
      <w:proofErr w:type="spellStart"/>
      <w:r w:rsidR="008A0372">
        <w:rPr>
          <w:color w:val="000000" w:themeColor="text1"/>
          <w:szCs w:val="24"/>
        </w:rPr>
        <w:t>Miller&amp;Cramer</w:t>
      </w:r>
      <w:proofErr w:type="spellEnd"/>
      <w:r w:rsidR="008A0372">
        <w:rPr>
          <w:color w:val="000000" w:themeColor="text1"/>
          <w:szCs w:val="24"/>
        </w:rPr>
        <w:t>, 2004</w:t>
      </w:r>
      <w:r w:rsidR="008A0372" w:rsidRPr="004919D5">
        <w:rPr>
          <w:color w:val="000000" w:themeColor="text1"/>
          <w:szCs w:val="24"/>
        </w:rPr>
        <w:t>)</w:t>
      </w:r>
      <w:r w:rsidR="008A0372">
        <w:rPr>
          <w:color w:val="000000" w:themeColor="text1"/>
          <w:szCs w:val="24"/>
        </w:rPr>
        <w:t>. Consequently,</w:t>
      </w:r>
      <w:r w:rsidR="008A0372" w:rsidRPr="00246084">
        <w:rPr>
          <w:color w:val="000000" w:themeColor="text1"/>
          <w:szCs w:val="24"/>
        </w:rPr>
        <w:t xml:space="preserve"> farmers </w:t>
      </w:r>
      <w:r w:rsidR="008A0372">
        <w:rPr>
          <w:color w:val="000000" w:themeColor="text1"/>
          <w:szCs w:val="24"/>
        </w:rPr>
        <w:t xml:space="preserve">are </w:t>
      </w:r>
      <w:r w:rsidR="008A0372" w:rsidRPr="00246084">
        <w:rPr>
          <w:color w:val="000000" w:themeColor="text1"/>
          <w:szCs w:val="24"/>
        </w:rPr>
        <w:t xml:space="preserve">frequently </w:t>
      </w:r>
      <w:r w:rsidR="008A0372" w:rsidRPr="004919D5">
        <w:rPr>
          <w:color w:val="000000" w:themeColor="text1"/>
          <w:szCs w:val="24"/>
          <w:shd w:val="clear" w:color="auto" w:fill="FFFFFF"/>
        </w:rPr>
        <w:t>more than doubling N applications (e</w:t>
      </w:r>
      <w:r w:rsidR="008A0372">
        <w:rPr>
          <w:color w:val="000000" w:themeColor="text1"/>
          <w:szCs w:val="24"/>
          <w:shd w:val="clear" w:color="auto" w:fill="FFFFFF"/>
        </w:rPr>
        <w:t xml:space="preserve">.g., </w:t>
      </w:r>
      <w:commentRangeStart w:id="101"/>
      <w:r w:rsidR="008A0372">
        <w:rPr>
          <w:color w:val="000000" w:themeColor="text1"/>
          <w:szCs w:val="24"/>
          <w:shd w:val="clear" w:color="auto" w:fill="FFFFFF"/>
        </w:rPr>
        <w:t>S</w:t>
      </w:r>
      <w:r w:rsidR="008A0372" w:rsidRPr="00EF32E9">
        <w:rPr>
          <w:color w:val="000000" w:themeColor="text1"/>
          <w:szCs w:val="24"/>
          <w:shd w:val="clear" w:color="auto" w:fill="FFFFFF"/>
        </w:rPr>
        <w:t>heriff., 2005</w:t>
      </w:r>
      <w:commentRangeEnd w:id="101"/>
      <w:r w:rsidR="008A0372">
        <w:rPr>
          <w:rStyle w:val="Refdecomentrio"/>
        </w:rPr>
        <w:commentReference w:id="101"/>
      </w:r>
      <w:r w:rsidR="008A0372" w:rsidRPr="00EF32E9">
        <w:rPr>
          <w:color w:val="000000" w:themeColor="text1"/>
          <w:szCs w:val="24"/>
          <w:shd w:val="clear" w:color="auto" w:fill="FFFFFF"/>
        </w:rPr>
        <w:t xml:space="preserve">; </w:t>
      </w:r>
      <w:commentRangeStart w:id="102"/>
      <w:r w:rsidR="008A0372" w:rsidRPr="00EF32E9">
        <w:rPr>
          <w:color w:val="000000" w:themeColor="text1"/>
          <w:szCs w:val="24"/>
          <w:shd w:val="clear" w:color="auto" w:fill="FFFFFF"/>
        </w:rPr>
        <w:t>Ramos et al., 2018</w:t>
      </w:r>
      <w:commentRangeEnd w:id="102"/>
      <w:r w:rsidR="008A0372">
        <w:rPr>
          <w:rStyle w:val="Refdecomentrio"/>
        </w:rPr>
        <w:commentReference w:id="102"/>
      </w:r>
      <w:r w:rsidR="008A0372" w:rsidRPr="00EF32E9">
        <w:rPr>
          <w:color w:val="000000" w:themeColor="text1"/>
          <w:szCs w:val="24"/>
          <w:shd w:val="clear" w:color="auto" w:fill="FFFFFF"/>
        </w:rPr>
        <w:t xml:space="preserve">; </w:t>
      </w:r>
      <w:commentRangeStart w:id="103"/>
      <w:commentRangeStart w:id="104"/>
      <w:r w:rsidR="008A0372" w:rsidRPr="00EF32E9">
        <w:rPr>
          <w:color w:val="000000" w:themeColor="text1"/>
          <w:szCs w:val="24"/>
          <w:shd w:val="clear" w:color="auto" w:fill="FFFFFF"/>
        </w:rPr>
        <w:t>Houser., 2022</w:t>
      </w:r>
      <w:commentRangeEnd w:id="103"/>
      <w:r w:rsidR="008A0372">
        <w:rPr>
          <w:rStyle w:val="Refdecomentrio"/>
        </w:rPr>
        <w:commentReference w:id="103"/>
      </w:r>
      <w:commentRangeEnd w:id="104"/>
      <w:r w:rsidR="008A0372">
        <w:rPr>
          <w:rStyle w:val="Refdecomentrio"/>
        </w:rPr>
        <w:commentReference w:id="104"/>
      </w:r>
      <w:r w:rsidR="008A0372" w:rsidRPr="00EF32E9">
        <w:rPr>
          <w:color w:val="000000" w:themeColor="text1"/>
          <w:szCs w:val="24"/>
          <w:shd w:val="clear" w:color="auto" w:fill="FFFFFF"/>
        </w:rPr>
        <w:t>)</w:t>
      </w:r>
      <w:r w:rsidR="008A0372">
        <w:rPr>
          <w:color w:val="000000" w:themeColor="text1"/>
          <w:szCs w:val="24"/>
          <w:shd w:val="clear" w:color="auto" w:fill="FFFFFF"/>
        </w:rPr>
        <w:t>.</w:t>
      </w:r>
      <w:r w:rsidR="007B64A6">
        <w:rPr>
          <w:color w:val="000000" w:themeColor="text1"/>
          <w:szCs w:val="24"/>
          <w:shd w:val="clear" w:color="auto" w:fill="FFFFFF"/>
        </w:rPr>
        <w:t xml:space="preserve"> </w:t>
      </w:r>
    </w:p>
    <w:p w14:paraId="1A9B326A" w14:textId="4112C1C1" w:rsidR="00CC143E" w:rsidRPr="00EF32E9" w:rsidRDefault="00986BD8" w:rsidP="00427261">
      <w:pPr>
        <w:spacing w:line="360" w:lineRule="auto"/>
        <w:ind w:left="0" w:firstLine="0"/>
        <w:jc w:val="both"/>
        <w:rPr>
          <w:color w:val="000000" w:themeColor="text1"/>
          <w:szCs w:val="24"/>
          <w:shd w:val="clear" w:color="auto" w:fill="FFFFFF"/>
        </w:rPr>
        <w:pPrChange w:id="105" w:author="HENRIQUE OLIVEIRA" w:date="2023-11-11T16:04:00Z">
          <w:pPr>
            <w:spacing w:line="360" w:lineRule="auto"/>
            <w:ind w:left="0" w:firstLine="567"/>
            <w:jc w:val="both"/>
          </w:pPr>
        </w:pPrChange>
      </w:pPr>
      <w:ins w:id="106" w:author="Luisa Carvalheiro" w:date="2023-10-23T16:40:00Z">
        <w:r>
          <w:rPr>
            <w:color w:val="000000" w:themeColor="text1"/>
          </w:rPr>
          <w:t xml:space="preserve">The excess of fertilizer in the soil </w:t>
        </w:r>
      </w:ins>
      <w:ins w:id="107" w:author="Luisa Carvalheiro" w:date="2023-10-23T16:42:00Z">
        <w:r>
          <w:rPr>
            <w:color w:val="000000" w:themeColor="text1"/>
          </w:rPr>
          <w:t xml:space="preserve">(driven by agriculture and industrial sources) </w:t>
        </w:r>
      </w:ins>
      <w:r>
        <w:rPr>
          <w:color w:val="000000" w:themeColor="text1"/>
        </w:rPr>
        <w:t>end</w:t>
      </w:r>
      <w:ins w:id="108" w:author="Luisa Carvalheiro" w:date="2023-10-23T16:43:00Z">
        <w:r>
          <w:rPr>
            <w:color w:val="000000" w:themeColor="text1"/>
          </w:rPr>
          <w:t>s</w:t>
        </w:r>
      </w:ins>
      <w:r>
        <w:rPr>
          <w:color w:val="000000" w:themeColor="text1"/>
        </w:rPr>
        <w:t xml:space="preserve"> up </w:t>
      </w:r>
      <w:r w:rsidRPr="00EF32E9">
        <w:rPr>
          <w:color w:val="000000" w:themeColor="text1"/>
          <w:szCs w:val="24"/>
          <w:shd w:val="clear" w:color="auto" w:fill="FFFFFF"/>
        </w:rPr>
        <w:t>leach</w:t>
      </w:r>
      <w:r>
        <w:rPr>
          <w:color w:val="000000" w:themeColor="text1"/>
          <w:szCs w:val="24"/>
          <w:shd w:val="clear" w:color="auto" w:fill="FFFFFF"/>
        </w:rPr>
        <w:t>ing</w:t>
      </w:r>
      <w:r w:rsidRPr="00EF32E9">
        <w:rPr>
          <w:color w:val="000000" w:themeColor="text1"/>
          <w:szCs w:val="24"/>
          <w:shd w:val="clear" w:color="auto" w:fill="FFFFFF"/>
        </w:rPr>
        <w:t xml:space="preserve"> to terrestrial and aquatic adjacent environments having substantial negative impacts on biodiversity e.g., eutrophication (</w:t>
      </w:r>
      <w:commentRangeStart w:id="109"/>
      <w:r w:rsidRPr="00EF32E9">
        <w:rPr>
          <w:snapToGrid w:val="0"/>
          <w:color w:val="000000" w:themeColor="text1"/>
          <w:szCs w:val="24"/>
        </w:rPr>
        <w:t>Martinelli., 2007</w:t>
      </w:r>
      <w:commentRangeEnd w:id="109"/>
      <w:r>
        <w:rPr>
          <w:rStyle w:val="Refdecomentrio"/>
        </w:rPr>
        <w:commentReference w:id="109"/>
      </w:r>
      <w:r w:rsidRPr="00EF32E9">
        <w:rPr>
          <w:snapToGrid w:val="0"/>
          <w:color w:val="000000" w:themeColor="text1"/>
          <w:szCs w:val="24"/>
        </w:rPr>
        <w:t xml:space="preserve">; </w:t>
      </w:r>
      <w:commentRangeStart w:id="110"/>
      <w:r w:rsidRPr="00EF32E9">
        <w:rPr>
          <w:snapToGrid w:val="0"/>
          <w:color w:val="000000" w:themeColor="text1"/>
          <w:szCs w:val="24"/>
        </w:rPr>
        <w:t>Tilman; Reich; Isbell</w:t>
      </w:r>
      <w:commentRangeEnd w:id="110"/>
      <w:r>
        <w:rPr>
          <w:rStyle w:val="Refdecomentrio"/>
        </w:rPr>
        <w:commentReference w:id="110"/>
      </w:r>
      <w:r w:rsidRPr="00EF32E9">
        <w:rPr>
          <w:snapToGrid w:val="0"/>
          <w:color w:val="000000" w:themeColor="text1"/>
          <w:szCs w:val="24"/>
        </w:rPr>
        <w:t xml:space="preserve">., 2015; </w:t>
      </w:r>
      <w:commentRangeStart w:id="111"/>
      <w:r w:rsidRPr="00EF32E9">
        <w:rPr>
          <w:color w:val="000000" w:themeColor="text1"/>
          <w:szCs w:val="24"/>
        </w:rPr>
        <w:t xml:space="preserve">Farrer and </w:t>
      </w:r>
      <w:commentRangeEnd w:id="111"/>
      <w:r>
        <w:rPr>
          <w:rStyle w:val="Refdecomentrio"/>
        </w:rPr>
        <w:commentReference w:id="111"/>
      </w:r>
      <w:r w:rsidRPr="00EF32E9">
        <w:rPr>
          <w:color w:val="000000" w:themeColor="text1"/>
          <w:szCs w:val="24"/>
        </w:rPr>
        <w:t xml:space="preserve">Suding., 2016; </w:t>
      </w:r>
      <w:commentRangeStart w:id="112"/>
      <w:r w:rsidRPr="00EF32E9">
        <w:rPr>
          <w:color w:val="000000" w:themeColor="text1"/>
          <w:szCs w:val="24"/>
        </w:rPr>
        <w:t>Midolo et al., 2018</w:t>
      </w:r>
      <w:commentRangeEnd w:id="112"/>
      <w:r>
        <w:rPr>
          <w:rStyle w:val="Refdecomentrio"/>
        </w:rPr>
        <w:commentReference w:id="112"/>
      </w:r>
      <w:r w:rsidRPr="00EF32E9">
        <w:rPr>
          <w:color w:val="000000" w:themeColor="text1"/>
          <w:szCs w:val="24"/>
          <w:shd w:val="clear" w:color="auto" w:fill="FFFFFF"/>
        </w:rPr>
        <w:t>)</w:t>
      </w:r>
      <w:r>
        <w:rPr>
          <w:color w:val="000000" w:themeColor="text1"/>
          <w:szCs w:val="24"/>
          <w:shd w:val="clear" w:color="auto" w:fill="FFFFFF"/>
        </w:rPr>
        <w:t xml:space="preserve">. The impacts of environmental eutrophication on terrestrial ecosystems are </w:t>
      </w:r>
      <w:r w:rsidRPr="00EF32E9">
        <w:rPr>
          <w:color w:val="000000" w:themeColor="text1"/>
          <w:szCs w:val="24"/>
          <w:shd w:val="clear" w:color="auto" w:fill="FFFFFF"/>
        </w:rPr>
        <w:t xml:space="preserve">likely to be greater in areas where plants are well adapted to soils that has naturally low N availability such as the Brazilian savannas (e.g., </w:t>
      </w:r>
      <w:commentRangeStart w:id="113"/>
      <w:r w:rsidRPr="00EF32E9">
        <w:rPr>
          <w:color w:val="000000" w:themeColor="text1"/>
          <w:szCs w:val="24"/>
          <w:shd w:val="clear" w:color="auto" w:fill="FFFFFF"/>
        </w:rPr>
        <w:t>Bustamante et al., 2</w:t>
      </w:r>
      <w:commentRangeEnd w:id="113"/>
      <w:r>
        <w:rPr>
          <w:rStyle w:val="Refdecomentrio"/>
        </w:rPr>
        <w:commentReference w:id="113"/>
      </w:r>
      <w:r w:rsidRPr="00EF32E9">
        <w:rPr>
          <w:color w:val="000000" w:themeColor="text1"/>
          <w:szCs w:val="24"/>
          <w:shd w:val="clear" w:color="auto" w:fill="FFFFFF"/>
        </w:rPr>
        <w:t>012)</w:t>
      </w:r>
      <w:r>
        <w:rPr>
          <w:color w:val="000000" w:themeColor="text1"/>
          <w:shd w:val="clear" w:color="auto" w:fill="FFFFFF"/>
        </w:rPr>
        <w:t>.</w:t>
      </w:r>
      <w:r>
        <w:rPr>
          <w:color w:val="000000" w:themeColor="text1"/>
        </w:rPr>
        <w:t xml:space="preserve"> </w:t>
      </w:r>
      <w:ins w:id="114" w:author="Luisa Carvalheiro" w:date="2023-10-23T16:42:00Z">
        <w:r>
          <w:rPr>
            <w:color w:val="000000" w:themeColor="text1"/>
          </w:rPr>
          <w:t xml:space="preserve">Yet, the </w:t>
        </w:r>
      </w:ins>
      <w:r w:rsidR="00A863C1">
        <w:rPr>
          <w:color w:val="000000" w:themeColor="text1"/>
        </w:rPr>
        <w:t xml:space="preserve">excess of fertilizer in the soil can be partially </w:t>
      </w:r>
      <w:r w:rsidR="00131461">
        <w:rPr>
          <w:color w:val="000000" w:themeColor="text1"/>
        </w:rPr>
        <w:t>uptake</w:t>
      </w:r>
      <w:r w:rsidR="00A863C1">
        <w:rPr>
          <w:color w:val="000000" w:themeColor="text1"/>
        </w:rPr>
        <w:t xml:space="preserve"> by </w:t>
      </w:r>
      <w:ins w:id="115" w:author="Luisa Carvalheiro" w:date="2023-10-23T16:43:00Z">
        <w:r>
          <w:rPr>
            <w:color w:val="000000" w:themeColor="text1"/>
          </w:rPr>
          <w:t xml:space="preserve">crop </w:t>
        </w:r>
      </w:ins>
      <w:r w:rsidR="00A863C1">
        <w:rPr>
          <w:color w:val="000000" w:themeColor="text1"/>
        </w:rPr>
        <w:t>plants causing negative effects on the crop itself</w:t>
      </w:r>
      <w:ins w:id="116" w:author="Luisa Carvalheiro" w:date="2023-10-23T16:45:00Z">
        <w:r>
          <w:rPr>
            <w:color w:val="000000" w:themeColor="text1"/>
          </w:rPr>
          <w:t xml:space="preserve">. </w:t>
        </w:r>
      </w:ins>
      <w:r w:rsidR="00A863C1">
        <w:rPr>
          <w:color w:val="000000" w:themeColor="text1"/>
        </w:rPr>
        <w:t xml:space="preserve"> </w:t>
      </w:r>
      <w:r>
        <w:t xml:space="preserve">For example, nitrogen levels </w:t>
      </w:r>
      <w:r w:rsidRPr="00B8147C">
        <w:rPr>
          <w:color w:val="auto"/>
        </w:rPr>
        <w:t xml:space="preserve">can affect </w:t>
      </w:r>
      <w:r>
        <w:rPr>
          <w:color w:val="auto"/>
        </w:rPr>
        <w:t>flower morphology and chemistry, influencing pollinators interact with the plants (</w:t>
      </w:r>
      <w:commentRangeStart w:id="117"/>
      <w:r w:rsidRPr="00B8147C">
        <w:rPr>
          <w:color w:val="auto"/>
          <w:szCs w:val="24"/>
        </w:rPr>
        <w:t>Taiz et al., 2015</w:t>
      </w:r>
      <w:commentRangeEnd w:id="117"/>
      <w:r w:rsidRPr="00B8147C">
        <w:rPr>
          <w:rStyle w:val="Refdecomentrio"/>
          <w:color w:val="auto"/>
        </w:rPr>
        <w:commentReference w:id="117"/>
      </w:r>
      <w:r w:rsidRPr="00B8147C">
        <w:rPr>
          <w:color w:val="auto"/>
          <w:szCs w:val="24"/>
        </w:rPr>
        <w:t xml:space="preserve">, </w:t>
      </w:r>
      <w:commentRangeStart w:id="118"/>
      <w:r w:rsidRPr="00B8147C">
        <w:rPr>
          <w:color w:val="auto"/>
          <w:szCs w:val="24"/>
        </w:rPr>
        <w:t>Swetha et al., 2018</w:t>
      </w:r>
      <w:commentRangeEnd w:id="118"/>
      <w:r w:rsidRPr="00B8147C">
        <w:rPr>
          <w:rStyle w:val="Refdecomentrio"/>
          <w:color w:val="auto"/>
        </w:rPr>
        <w:commentReference w:id="118"/>
      </w:r>
      <w:r>
        <w:rPr>
          <w:color w:val="auto"/>
          <w:szCs w:val="24"/>
        </w:rPr>
        <w:t xml:space="preserve">; </w:t>
      </w:r>
      <w:r w:rsidRPr="002E47BD">
        <w:rPr>
          <w:color w:val="auto"/>
          <w:szCs w:val="24"/>
          <w:shd w:val="clear" w:color="auto" w:fill="FFFFFF"/>
        </w:rPr>
        <w:t xml:space="preserve"> </w:t>
      </w:r>
      <w:commentRangeStart w:id="119"/>
      <w:r w:rsidRPr="00B8147C">
        <w:rPr>
          <w:color w:val="auto"/>
          <w:szCs w:val="24"/>
          <w:shd w:val="clear" w:color="auto" w:fill="FFFFFF"/>
        </w:rPr>
        <w:t>David et al 2019</w:t>
      </w:r>
      <w:commentRangeEnd w:id="119"/>
      <w:r w:rsidRPr="00B8147C">
        <w:rPr>
          <w:rStyle w:val="Refdecomentrio"/>
          <w:color w:val="auto"/>
        </w:rPr>
        <w:commentReference w:id="119"/>
      </w:r>
      <w:r>
        <w:rPr>
          <w:color w:val="auto"/>
          <w:szCs w:val="24"/>
        </w:rPr>
        <w:t>)</w:t>
      </w:r>
      <w:r>
        <w:rPr>
          <w:color w:val="auto"/>
        </w:rPr>
        <w:t xml:space="preserve"> and, consequently,</w:t>
      </w:r>
      <w:r>
        <w:rPr>
          <w:color w:val="auto"/>
          <w:szCs w:val="24"/>
          <w:shd w:val="clear" w:color="auto" w:fill="FFFFFF"/>
        </w:rPr>
        <w:t xml:space="preserve"> fruit production</w:t>
      </w:r>
      <w:r>
        <w:rPr>
          <w:snapToGrid w:val="0"/>
          <w:color w:val="auto"/>
          <w:szCs w:val="24"/>
        </w:rPr>
        <w:t xml:space="preserve">. </w:t>
      </w:r>
      <w:r>
        <w:t xml:space="preserve">It is estimated that more than 70% of the crops are dependent on </w:t>
      </w:r>
      <w:r>
        <w:lastRenderedPageBreak/>
        <w:t xml:space="preserve">pollinators to some extent (Klein et al. 2007; IBPES 2016) estimations of the economic value of pollinators being expressive (e.g., in 2009 the annual global value was estimated to be 235-577 billion US$, Gallai et al. 2009). </w:t>
      </w:r>
      <w:r w:rsidR="007B64A6">
        <w:rPr>
          <w:color w:val="000000" w:themeColor="text1"/>
          <w:szCs w:val="24"/>
          <w:shd w:val="clear" w:color="auto" w:fill="FFFFFF"/>
        </w:rPr>
        <w:t xml:space="preserve">Detailed evaluations of perceived benefits and negative effects on </w:t>
      </w:r>
      <w:ins w:id="120" w:author="Luisa Carvalheiro" w:date="2023-10-23T16:48:00Z">
        <w:r>
          <w:rPr>
            <w:color w:val="000000" w:themeColor="text1"/>
            <w:szCs w:val="24"/>
            <w:shd w:val="clear" w:color="auto" w:fill="FFFFFF"/>
          </w:rPr>
          <w:t xml:space="preserve">floral resources and </w:t>
        </w:r>
      </w:ins>
      <w:r w:rsidR="007B64A6">
        <w:rPr>
          <w:color w:val="000000" w:themeColor="text1"/>
          <w:szCs w:val="24"/>
          <w:shd w:val="clear" w:color="auto" w:fill="FFFFFF"/>
        </w:rPr>
        <w:t xml:space="preserve">crop production driven by fertilization </w:t>
      </w:r>
      <w:r w:rsidR="00B718A7">
        <w:rPr>
          <w:color w:val="000000" w:themeColor="text1"/>
          <w:szCs w:val="24"/>
          <w:shd w:val="clear" w:color="auto" w:fill="FFFFFF"/>
        </w:rPr>
        <w:t xml:space="preserve">are </w:t>
      </w:r>
      <w:r w:rsidR="007B64A6">
        <w:rPr>
          <w:color w:val="000000" w:themeColor="text1"/>
          <w:szCs w:val="24"/>
          <w:shd w:val="clear" w:color="auto" w:fill="FFFFFF"/>
        </w:rPr>
        <w:t>hence essential to promote more sustainable farming practices</w:t>
      </w:r>
      <w:ins w:id="121" w:author="Luisa Carvalheiro" w:date="2023-10-23T16:50:00Z">
        <w:r w:rsidR="00493387">
          <w:rPr>
            <w:snapToGrid w:val="0"/>
            <w:color w:val="000000" w:themeColor="text1"/>
            <w:szCs w:val="24"/>
          </w:rPr>
          <w:t xml:space="preserve">, </w:t>
        </w:r>
        <w:r w:rsidR="00493387" w:rsidRPr="00EF32E9">
          <w:rPr>
            <w:snapToGrid w:val="0"/>
            <w:color w:val="000000" w:themeColor="text1"/>
            <w:szCs w:val="24"/>
          </w:rPr>
          <w:t>optimiz</w:t>
        </w:r>
      </w:ins>
      <w:ins w:id="122" w:author="Luisa Carvalheiro" w:date="2023-10-23T16:51:00Z">
        <w:r w:rsidR="00493387">
          <w:rPr>
            <w:snapToGrid w:val="0"/>
            <w:color w:val="000000" w:themeColor="text1"/>
            <w:szCs w:val="24"/>
          </w:rPr>
          <w:t>ing</w:t>
        </w:r>
      </w:ins>
      <w:ins w:id="123" w:author="Luisa Carvalheiro" w:date="2023-10-23T16:50:00Z">
        <w:r w:rsidR="00493387" w:rsidRPr="00EF32E9">
          <w:rPr>
            <w:snapToGrid w:val="0"/>
            <w:color w:val="000000" w:themeColor="text1"/>
            <w:szCs w:val="24"/>
          </w:rPr>
          <w:t xml:space="preserve"> productivity while improving the efficiency of N utilization and minimizing the negative impacts on natural </w:t>
        </w:r>
      </w:ins>
      <w:ins w:id="124" w:author="HENRIQUE OLIVEIRA" w:date="2023-11-11T16:03:00Z">
        <w:r w:rsidR="00427261" w:rsidRPr="00EF32E9">
          <w:rPr>
            <w:snapToGrid w:val="0"/>
            <w:color w:val="000000" w:themeColor="text1"/>
            <w:szCs w:val="24"/>
          </w:rPr>
          <w:t>ecosystems.</w:t>
        </w:r>
      </w:ins>
      <w:r w:rsidR="00A863C1">
        <w:rPr>
          <w:color w:val="000000" w:themeColor="text1"/>
          <w:szCs w:val="24"/>
          <w:shd w:val="clear" w:color="auto" w:fill="FFFFFF"/>
        </w:rPr>
        <w:t xml:space="preserve"> </w:t>
      </w:r>
      <w:ins w:id="125" w:author="Luisa Carvalheiro" w:date="2023-10-23T16:49:00Z">
        <w:r>
          <w:rPr>
            <w:color w:val="000000" w:themeColor="text1"/>
            <w:szCs w:val="24"/>
            <w:shd w:val="clear" w:color="auto" w:fill="FFFFFF"/>
          </w:rPr>
          <w:t xml:space="preserve">Moreover, </w:t>
        </w:r>
      </w:ins>
      <w:r>
        <w:t>i</w:t>
      </w:r>
      <w:r w:rsidR="00CC143E" w:rsidRPr="00EF32E9">
        <w:rPr>
          <w:snapToGrid w:val="0"/>
          <w:color w:val="000000" w:themeColor="text1"/>
          <w:szCs w:val="24"/>
        </w:rPr>
        <w:t xml:space="preserve">mproving our </w:t>
      </w:r>
      <w:r w:rsidR="00CC143E" w:rsidRPr="00EF32E9">
        <w:rPr>
          <w:rStyle w:val="fontstyle01"/>
          <w:rFonts w:eastAsia="Georgia"/>
          <w:color w:val="000000" w:themeColor="text1"/>
          <w:sz w:val="24"/>
          <w:szCs w:val="24"/>
        </w:rPr>
        <w:t>understanding</w:t>
      </w:r>
      <w:r w:rsidR="00CC143E" w:rsidRPr="00EF32E9">
        <w:rPr>
          <w:snapToGrid w:val="0"/>
          <w:color w:val="000000" w:themeColor="text1"/>
          <w:szCs w:val="24"/>
        </w:rPr>
        <w:t xml:space="preserve"> on how variable are</w:t>
      </w:r>
      <w:ins w:id="126" w:author="Luisa Carvalheiro" w:date="2023-10-23T16:49:00Z">
        <w:r>
          <w:rPr>
            <w:snapToGrid w:val="0"/>
            <w:color w:val="000000" w:themeColor="text1"/>
            <w:szCs w:val="24"/>
          </w:rPr>
          <w:t xml:space="preserve"> such</w:t>
        </w:r>
      </w:ins>
      <w:r w:rsidR="00CC143E" w:rsidRPr="00EF32E9">
        <w:rPr>
          <w:snapToGrid w:val="0"/>
          <w:color w:val="000000" w:themeColor="text1"/>
          <w:szCs w:val="24"/>
        </w:rPr>
        <w:t xml:space="preserve"> effects across plant species and climatic regions is essential to better predict impacts of global changes </w:t>
      </w:r>
      <w:ins w:id="127" w:author="HENRIQUE OLIVEIRA" w:date="2023-11-11T16:04:00Z">
        <w:r w:rsidR="00427261">
          <w:rPr>
            <w:snapToGrid w:val="0"/>
            <w:color w:val="000000" w:themeColor="text1"/>
            <w:szCs w:val="24"/>
          </w:rPr>
          <w:t>and</w:t>
        </w:r>
      </w:ins>
      <w:r w:rsidR="00CC143E">
        <w:rPr>
          <w:snapToGrid w:val="0"/>
          <w:color w:val="000000" w:themeColor="text1"/>
          <w:szCs w:val="24"/>
        </w:rPr>
        <w:t xml:space="preserve"> </w:t>
      </w:r>
      <w:r w:rsidR="00CC143E">
        <w:rPr>
          <w:color w:val="000000" w:themeColor="text1"/>
          <w:szCs w:val="24"/>
          <w:shd w:val="clear" w:color="auto" w:fill="FFFFFF"/>
        </w:rPr>
        <w:t xml:space="preserve">to motivate farmers to avoid such </w:t>
      </w:r>
      <w:ins w:id="128" w:author="HENRIQUE OLIVEIRA" w:date="2023-11-11T16:05:00Z">
        <w:r w:rsidR="00427261">
          <w:rPr>
            <w:color w:val="000000" w:themeColor="text1"/>
            <w:szCs w:val="24"/>
            <w:shd w:val="clear" w:color="auto" w:fill="FFFFFF"/>
          </w:rPr>
          <w:t xml:space="preserve">harmful </w:t>
        </w:r>
      </w:ins>
      <w:r w:rsidR="00CC143E">
        <w:rPr>
          <w:color w:val="000000" w:themeColor="text1"/>
          <w:szCs w:val="24"/>
          <w:shd w:val="clear" w:color="auto" w:fill="FFFFFF"/>
        </w:rPr>
        <w:t>practices and</w:t>
      </w:r>
      <w:r w:rsidR="00CC143E" w:rsidRPr="00EF32E9">
        <w:rPr>
          <w:snapToGrid w:val="0"/>
          <w:color w:val="000000" w:themeColor="text1"/>
          <w:szCs w:val="24"/>
        </w:rPr>
        <w:t xml:space="preserve"> develop strategies of sustainable development of agriculture</w:t>
      </w:r>
      <w:ins w:id="129" w:author="HENRIQUE OLIVEIRA" w:date="2023-11-11T16:05:00Z">
        <w:r w:rsidR="00427261">
          <w:rPr>
            <w:snapToGrid w:val="0"/>
            <w:color w:val="000000" w:themeColor="text1"/>
            <w:szCs w:val="24"/>
          </w:rPr>
          <w:t>.</w:t>
        </w:r>
      </w:ins>
    </w:p>
    <w:p w14:paraId="6BE8403F" w14:textId="17E5B282" w:rsidR="003D6687" w:rsidRPr="000E6CCA" w:rsidRDefault="00B20118" w:rsidP="000E6CCA">
      <w:pPr>
        <w:spacing w:line="360" w:lineRule="auto"/>
        <w:ind w:left="0" w:firstLine="567"/>
        <w:jc w:val="both"/>
        <w:rPr>
          <w:ins w:id="130" w:author="Luisa Carvalheiro" w:date="2023-10-23T16:31:00Z"/>
          <w:snapToGrid w:val="0"/>
          <w:color w:val="000000" w:themeColor="text1"/>
          <w:szCs w:val="24"/>
          <w:rPrChange w:id="131" w:author="HENRIQUE OLIVEIRA" w:date="2023-11-28T13:42:00Z">
            <w:rPr>
              <w:ins w:id="132" w:author="Luisa Carvalheiro" w:date="2023-10-23T16:31:00Z"/>
              <w:color w:val="000000" w:themeColor="text1"/>
              <w:szCs w:val="24"/>
              <w:shd w:val="clear" w:color="auto" w:fill="FFFFFF"/>
            </w:rPr>
          </w:rPrChange>
        </w:rPr>
      </w:pPr>
      <w:r w:rsidRPr="00B52AA7">
        <w:rPr>
          <w:snapToGrid w:val="0"/>
          <w:color w:val="auto"/>
          <w:szCs w:val="24"/>
        </w:rPr>
        <w:t xml:space="preserve">Here, we synthesize information from experiments </w:t>
      </w:r>
      <w:ins w:id="133" w:author="Luisa Carvalheiro" w:date="2023-11-03T16:12:00Z">
        <w:r w:rsidR="001E3F2B">
          <w:rPr>
            <w:snapToGrid w:val="0"/>
            <w:color w:val="auto"/>
            <w:szCs w:val="24"/>
          </w:rPr>
          <w:t>that test the effect of nitrogen addition on flowering and frui</w:t>
        </w:r>
      </w:ins>
      <w:ins w:id="134" w:author="Luisa Carvalheiro" w:date="2023-11-03T16:19:00Z">
        <w:r w:rsidR="001E3F2B">
          <w:rPr>
            <w:snapToGrid w:val="0"/>
            <w:color w:val="auto"/>
            <w:szCs w:val="24"/>
          </w:rPr>
          <w:t>t</w:t>
        </w:r>
      </w:ins>
      <w:ins w:id="135" w:author="Luisa Carvalheiro" w:date="2023-11-03T16:12:00Z">
        <w:r w:rsidR="001E3F2B">
          <w:rPr>
            <w:snapToGrid w:val="0"/>
            <w:color w:val="auto"/>
            <w:szCs w:val="24"/>
          </w:rPr>
          <w:t xml:space="preserve"> set </w:t>
        </w:r>
      </w:ins>
      <w:r w:rsidRPr="00B52AA7">
        <w:rPr>
          <w:snapToGrid w:val="0"/>
          <w:color w:val="auto"/>
          <w:szCs w:val="24"/>
        </w:rPr>
        <w:t xml:space="preserve">to understand </w:t>
      </w:r>
      <w:ins w:id="136" w:author="Luisa Carvalheiro" w:date="2023-10-23T16:58:00Z">
        <w:r w:rsidR="00493387">
          <w:rPr>
            <w:snapToGrid w:val="0"/>
            <w:color w:val="000000" w:themeColor="text1"/>
            <w:szCs w:val="24"/>
          </w:rPr>
          <w:t xml:space="preserve">if </w:t>
        </w:r>
      </w:ins>
      <w:ins w:id="137" w:author="Luisa Carvalheiro" w:date="2023-11-03T16:13:00Z">
        <w:r w:rsidR="001E3F2B">
          <w:rPr>
            <w:snapToGrid w:val="0"/>
            <w:color w:val="000000" w:themeColor="text1"/>
            <w:szCs w:val="24"/>
          </w:rPr>
          <w:t xml:space="preserve">the extent of positive effects </w:t>
        </w:r>
      </w:ins>
      <w:ins w:id="138" w:author="Luisa Carvalheiro" w:date="2023-11-03T16:14:00Z">
        <w:r w:rsidR="001E3F2B">
          <w:rPr>
            <w:snapToGrid w:val="0"/>
            <w:color w:val="000000" w:themeColor="text1"/>
            <w:szCs w:val="24"/>
          </w:rPr>
          <w:t xml:space="preserve">on fruit set </w:t>
        </w:r>
      </w:ins>
      <w:ins w:id="139" w:author="Luisa Carvalheiro" w:date="2023-11-03T16:13:00Z">
        <w:r w:rsidR="001E3F2B">
          <w:rPr>
            <w:snapToGrid w:val="0"/>
            <w:color w:val="000000" w:themeColor="text1"/>
            <w:szCs w:val="24"/>
          </w:rPr>
          <w:t xml:space="preserve">depends </w:t>
        </w:r>
      </w:ins>
      <w:ins w:id="140" w:author="Luisa Carvalheiro" w:date="2023-11-03T16:14:00Z">
        <w:r w:rsidR="001E3F2B">
          <w:rPr>
            <w:snapToGrid w:val="0"/>
            <w:color w:val="000000" w:themeColor="text1"/>
            <w:szCs w:val="24"/>
          </w:rPr>
          <w:t>on pollination dependence of the plant species</w:t>
        </w:r>
      </w:ins>
      <w:ins w:id="141" w:author="Luisa Carvalheiro" w:date="2023-11-03T16:19:00Z">
        <w:r w:rsidR="001E3F2B">
          <w:rPr>
            <w:snapToGrid w:val="0"/>
            <w:color w:val="000000" w:themeColor="text1"/>
            <w:szCs w:val="24"/>
          </w:rPr>
          <w:t xml:space="preserve"> </w:t>
        </w:r>
      </w:ins>
      <w:ins w:id="142" w:author="Luisa Carvalheiro" w:date="2023-11-03T16:14:00Z">
        <w:r w:rsidR="001E3F2B">
          <w:rPr>
            <w:snapToGrid w:val="0"/>
            <w:color w:val="000000" w:themeColor="text1"/>
            <w:szCs w:val="24"/>
          </w:rPr>
          <w:t xml:space="preserve">and </w:t>
        </w:r>
      </w:ins>
      <w:ins w:id="143" w:author="HENRIQUE OLIVEIRA" w:date="2023-11-28T13:42:00Z">
        <w:r w:rsidR="000E6CCA">
          <w:rPr>
            <w:snapToGrid w:val="0"/>
            <w:color w:val="000000" w:themeColor="text1"/>
            <w:szCs w:val="24"/>
          </w:rPr>
          <w:t>if such</w:t>
        </w:r>
      </w:ins>
      <w:ins w:id="144" w:author="Luisa Carvalheiro" w:date="2023-11-03T16:13:00Z">
        <w:r w:rsidR="001E3F2B" w:rsidRPr="00EF32E9">
          <w:rPr>
            <w:snapToGrid w:val="0"/>
            <w:color w:val="000000" w:themeColor="text1"/>
            <w:szCs w:val="24"/>
          </w:rPr>
          <w:t xml:space="preserve"> </w:t>
        </w:r>
      </w:ins>
      <w:r w:rsidR="00043D57" w:rsidRPr="00EF32E9">
        <w:rPr>
          <w:snapToGrid w:val="0"/>
          <w:color w:val="000000" w:themeColor="text1"/>
          <w:szCs w:val="24"/>
        </w:rPr>
        <w:t xml:space="preserve">effects </w:t>
      </w:r>
      <w:r w:rsidR="007337DD">
        <w:rPr>
          <w:snapToGrid w:val="0"/>
          <w:color w:val="000000" w:themeColor="text1"/>
          <w:szCs w:val="24"/>
        </w:rPr>
        <w:t xml:space="preserve">(in flower </w:t>
      </w:r>
      <w:ins w:id="145" w:author="Luisa Carvalheiro" w:date="2023-10-23T16:57:00Z">
        <w:r w:rsidR="00493387">
          <w:rPr>
            <w:snapToGrid w:val="0"/>
            <w:color w:val="000000" w:themeColor="text1"/>
            <w:szCs w:val="24"/>
          </w:rPr>
          <w:t xml:space="preserve">investment </w:t>
        </w:r>
      </w:ins>
      <w:r w:rsidR="007337DD">
        <w:rPr>
          <w:snapToGrid w:val="0"/>
          <w:color w:val="000000" w:themeColor="text1"/>
          <w:szCs w:val="24"/>
        </w:rPr>
        <w:t xml:space="preserve">and fructification) </w:t>
      </w:r>
      <w:r w:rsidR="00181B8D" w:rsidRPr="00EF32E9">
        <w:rPr>
          <w:snapToGrid w:val="0"/>
          <w:color w:val="000000" w:themeColor="text1"/>
          <w:szCs w:val="24"/>
        </w:rPr>
        <w:t>vary</w:t>
      </w:r>
      <w:r w:rsidR="007923C6" w:rsidRPr="00EF32E9">
        <w:rPr>
          <w:snapToGrid w:val="0"/>
          <w:color w:val="000000" w:themeColor="text1"/>
          <w:szCs w:val="24"/>
        </w:rPr>
        <w:t xml:space="preserve"> across</w:t>
      </w:r>
      <w:r w:rsidR="00043D57" w:rsidRPr="00EF32E9">
        <w:rPr>
          <w:snapToGrid w:val="0"/>
          <w:color w:val="000000" w:themeColor="text1"/>
          <w:szCs w:val="24"/>
        </w:rPr>
        <w:t xml:space="preserve"> </w:t>
      </w:r>
      <w:r w:rsidR="00B718A7">
        <w:rPr>
          <w:snapToGrid w:val="0"/>
          <w:color w:val="000000" w:themeColor="text1"/>
          <w:szCs w:val="24"/>
        </w:rPr>
        <w:t xml:space="preserve">regions with different </w:t>
      </w:r>
      <w:r w:rsidR="00043D57" w:rsidRPr="00EF32E9">
        <w:rPr>
          <w:snapToGrid w:val="0"/>
          <w:color w:val="000000" w:themeColor="text1"/>
          <w:szCs w:val="24"/>
        </w:rPr>
        <w:t xml:space="preserve">climatic </w:t>
      </w:r>
      <w:r w:rsidR="00B718A7">
        <w:rPr>
          <w:snapToGrid w:val="0"/>
          <w:color w:val="000000" w:themeColor="text1"/>
          <w:szCs w:val="24"/>
        </w:rPr>
        <w:t>conditions</w:t>
      </w:r>
      <w:r w:rsidRPr="00EF32E9">
        <w:rPr>
          <w:snapToGrid w:val="0"/>
          <w:color w:val="000000" w:themeColor="text1"/>
          <w:szCs w:val="24"/>
        </w:rPr>
        <w:t>.</w:t>
      </w:r>
      <w:ins w:id="146" w:author="HENRIQUE OLIVEIRA" w:date="2023-11-28T13:44:00Z">
        <w:r w:rsidR="00136C86">
          <w:rPr>
            <w:snapToGrid w:val="0"/>
            <w:color w:val="000000" w:themeColor="text1"/>
            <w:szCs w:val="24"/>
          </w:rPr>
          <w:t xml:space="preserve"> </w:t>
        </w:r>
      </w:ins>
      <w:bookmarkStart w:id="147" w:name="_Hlk129263189"/>
      <w:ins w:id="148" w:author="HENRIQUE OLIVEIRA" w:date="2023-11-28T16:57:00Z">
        <w:r w:rsidR="00A74F60">
          <w:rPr>
            <w:snapToGrid w:val="0"/>
            <w:color w:val="000000" w:themeColor="text1"/>
            <w:szCs w:val="24"/>
          </w:rPr>
          <w:t xml:space="preserve">Specifically, </w:t>
        </w:r>
        <w:r w:rsidR="00A74F60" w:rsidRPr="00EF32E9">
          <w:rPr>
            <w:snapToGrid w:val="0"/>
            <w:color w:val="000000" w:themeColor="text1"/>
            <w:szCs w:val="24"/>
          </w:rPr>
          <w:t>since</w:t>
        </w:r>
      </w:ins>
      <w:r w:rsidR="003D6687" w:rsidRPr="00EF32E9">
        <w:rPr>
          <w:bCs/>
          <w:snapToGrid w:val="0"/>
          <w:color w:val="000000" w:themeColor="text1"/>
          <w:szCs w:val="24"/>
        </w:rPr>
        <w:t xml:space="preserve"> the cost of reproductive structures is greater than of vegetative growth (</w:t>
      </w:r>
      <w:commentRangeStart w:id="149"/>
      <w:r w:rsidR="003D6687" w:rsidRPr="00EF32E9">
        <w:rPr>
          <w:bCs/>
          <w:snapToGrid w:val="0"/>
          <w:color w:val="000000" w:themeColor="text1"/>
          <w:szCs w:val="24"/>
        </w:rPr>
        <w:t>Reekie and Avila-Sakar., 2005</w:t>
      </w:r>
      <w:commentRangeEnd w:id="149"/>
      <w:r w:rsidR="003D6687">
        <w:rPr>
          <w:rStyle w:val="Refdecomentrio"/>
        </w:rPr>
        <w:commentReference w:id="149"/>
      </w:r>
      <w:r w:rsidR="003D6687" w:rsidRPr="00EF32E9">
        <w:rPr>
          <w:bCs/>
          <w:snapToGrid w:val="0"/>
          <w:color w:val="000000" w:themeColor="text1"/>
          <w:szCs w:val="24"/>
        </w:rPr>
        <w:t>),</w:t>
      </w:r>
      <w:r w:rsidR="003D6687" w:rsidRPr="00EF32E9">
        <w:rPr>
          <w:snapToGrid w:val="0"/>
          <w:color w:val="000000" w:themeColor="text1"/>
          <w:szCs w:val="24"/>
        </w:rPr>
        <w:t xml:space="preserve"> if a plant is under N deficiency, </w:t>
      </w:r>
      <w:bookmarkStart w:id="150" w:name="_Hlk129263103"/>
      <w:proofErr w:type="spellStart"/>
      <w:r w:rsidR="003D6687" w:rsidRPr="00EF32E9">
        <w:rPr>
          <w:snapToGrid w:val="0"/>
          <w:color w:val="000000" w:themeColor="text1"/>
          <w:szCs w:val="24"/>
        </w:rPr>
        <w:t>N</w:t>
      </w:r>
      <w:proofErr w:type="spellEnd"/>
      <w:r w:rsidR="003D6687" w:rsidRPr="00EF32E9">
        <w:rPr>
          <w:snapToGrid w:val="0"/>
          <w:color w:val="000000" w:themeColor="text1"/>
          <w:szCs w:val="24"/>
        </w:rPr>
        <w:t xml:space="preserve"> addition is expected to have positive impact on floral resources which </w:t>
      </w:r>
      <w:r w:rsidR="003D6687" w:rsidRPr="00EF32E9" w:rsidDel="00C12BAB">
        <w:rPr>
          <w:snapToGrid w:val="0"/>
          <w:color w:val="000000" w:themeColor="text1"/>
          <w:szCs w:val="24"/>
        </w:rPr>
        <w:t xml:space="preserve">will, in turn, lead to positive effects to fruit production </w:t>
      </w:r>
      <w:r w:rsidR="003D6687" w:rsidRPr="00EF32E9">
        <w:rPr>
          <w:snapToGrid w:val="0"/>
          <w:color w:val="000000" w:themeColor="text1"/>
          <w:szCs w:val="24"/>
        </w:rPr>
        <w:t>(expe</w:t>
      </w:r>
      <w:commentRangeStart w:id="151"/>
      <w:r w:rsidR="003D6687" w:rsidRPr="00EF32E9">
        <w:rPr>
          <w:snapToGrid w:val="0"/>
          <w:color w:val="000000" w:themeColor="text1"/>
          <w:szCs w:val="24"/>
        </w:rPr>
        <w:t>ctatio</w:t>
      </w:r>
      <w:commentRangeEnd w:id="151"/>
      <w:r w:rsidR="005626E8">
        <w:rPr>
          <w:rStyle w:val="Refdecomentrio"/>
        </w:rPr>
        <w:commentReference w:id="151"/>
      </w:r>
      <w:r w:rsidR="003D6687" w:rsidRPr="00EF32E9">
        <w:rPr>
          <w:snapToGrid w:val="0"/>
          <w:color w:val="000000" w:themeColor="text1"/>
          <w:szCs w:val="24"/>
        </w:rPr>
        <w:t>n 1</w:t>
      </w:r>
      <w:bookmarkEnd w:id="150"/>
      <w:r w:rsidR="003D6687" w:rsidRPr="00EF32E9">
        <w:rPr>
          <w:snapToGrid w:val="0"/>
          <w:color w:val="000000" w:themeColor="text1"/>
          <w:szCs w:val="24"/>
        </w:rPr>
        <w:t xml:space="preserve">). </w:t>
      </w:r>
      <w:r w:rsidR="003D6687" w:rsidRPr="00EF32E9">
        <w:rPr>
          <w:bCs/>
          <w:snapToGrid w:val="0"/>
          <w:color w:val="000000" w:themeColor="text1"/>
          <w:szCs w:val="24"/>
        </w:rPr>
        <w:t>On the other hand</w:t>
      </w:r>
      <w:bookmarkStart w:id="152" w:name="_Hlk129263118"/>
      <w:r w:rsidR="003D6687" w:rsidRPr="00EF32E9">
        <w:rPr>
          <w:bCs/>
          <w:snapToGrid w:val="0"/>
          <w:color w:val="000000" w:themeColor="text1"/>
          <w:szCs w:val="24"/>
        </w:rPr>
        <w:t xml:space="preserve">, </w:t>
      </w:r>
      <w:r w:rsidR="003D6687" w:rsidRPr="00EF32E9">
        <w:rPr>
          <w:snapToGrid w:val="0"/>
          <w:color w:val="000000" w:themeColor="text1"/>
          <w:szCs w:val="24"/>
        </w:rPr>
        <w:t xml:space="preserve">if such N supply is </w:t>
      </w:r>
      <w:ins w:id="153" w:author="Luisa Carvalheiro" w:date="2023-11-03T16:21:00Z">
        <w:r w:rsidR="001E3F2B">
          <w:rPr>
            <w:snapToGrid w:val="0"/>
            <w:color w:val="000000" w:themeColor="text1"/>
            <w:szCs w:val="24"/>
          </w:rPr>
          <w:t xml:space="preserve">above plant </w:t>
        </w:r>
      </w:ins>
      <w:ins w:id="154" w:author="Luisa Carvalheiro" w:date="2023-11-03T16:22:00Z">
        <w:r w:rsidR="00E22CB1">
          <w:rPr>
            <w:snapToGrid w:val="0"/>
            <w:color w:val="000000" w:themeColor="text1"/>
            <w:szCs w:val="24"/>
          </w:rPr>
          <w:t>requirements</w:t>
        </w:r>
      </w:ins>
      <w:r w:rsidR="003D6687">
        <w:rPr>
          <w:snapToGrid w:val="0"/>
          <w:color w:val="000000" w:themeColor="text1"/>
          <w:szCs w:val="24"/>
        </w:rPr>
        <w:t>,</w:t>
      </w:r>
      <w:r w:rsidR="003D6687" w:rsidRPr="00EF32E9">
        <w:rPr>
          <w:snapToGrid w:val="0"/>
          <w:color w:val="000000" w:themeColor="text1"/>
          <w:szCs w:val="24"/>
        </w:rPr>
        <w:t xml:space="preserve"> benefits to plant may cease (</w:t>
      </w:r>
      <w:commentRangeStart w:id="155"/>
      <w:r w:rsidR="003D6687" w:rsidRPr="00EF32E9">
        <w:rPr>
          <w:snapToGrid w:val="0"/>
          <w:color w:val="000000" w:themeColor="text1"/>
          <w:szCs w:val="24"/>
        </w:rPr>
        <w:t xml:space="preserve">Kakon </w:t>
      </w:r>
      <w:commentRangeEnd w:id="155"/>
      <w:r w:rsidR="003D6687">
        <w:rPr>
          <w:rStyle w:val="Refdecomentrio"/>
        </w:rPr>
        <w:commentReference w:id="155"/>
      </w:r>
      <w:r w:rsidR="003D6687" w:rsidRPr="00EF32E9">
        <w:rPr>
          <w:snapToGrid w:val="0"/>
          <w:color w:val="000000" w:themeColor="text1"/>
          <w:szCs w:val="24"/>
        </w:rPr>
        <w:t xml:space="preserve">et al., 2015) and hence </w:t>
      </w:r>
      <w:ins w:id="156" w:author="Luisa Carvalheiro" w:date="2023-11-03T16:21:00Z">
        <w:r w:rsidR="001E3F2B">
          <w:rPr>
            <w:snapToGrid w:val="0"/>
            <w:color w:val="000000" w:themeColor="text1"/>
            <w:szCs w:val="24"/>
          </w:rPr>
          <w:t xml:space="preserve">investment in </w:t>
        </w:r>
      </w:ins>
      <w:r w:rsidR="003D6687" w:rsidRPr="00EF32E9">
        <w:rPr>
          <w:snapToGrid w:val="0"/>
          <w:color w:val="000000" w:themeColor="text1"/>
          <w:szCs w:val="24"/>
        </w:rPr>
        <w:t>flower</w:t>
      </w:r>
      <w:ins w:id="157" w:author="Luisa Carvalheiro" w:date="2023-11-03T16:21:00Z">
        <w:r w:rsidR="001E3F2B">
          <w:rPr>
            <w:snapToGrid w:val="0"/>
            <w:color w:val="000000" w:themeColor="text1"/>
            <w:szCs w:val="24"/>
          </w:rPr>
          <w:t>ing</w:t>
        </w:r>
      </w:ins>
      <w:r w:rsidR="003D6687" w:rsidRPr="00EF32E9">
        <w:rPr>
          <w:snapToGrid w:val="0"/>
          <w:color w:val="000000" w:themeColor="text1"/>
          <w:szCs w:val="24"/>
        </w:rPr>
        <w:t xml:space="preserve"> will no longer be detected or will be less accentuated (expectation </w:t>
      </w:r>
      <w:bookmarkEnd w:id="152"/>
      <w:r w:rsidR="003D6687" w:rsidRPr="00EF32E9">
        <w:rPr>
          <w:snapToGrid w:val="0"/>
          <w:color w:val="000000" w:themeColor="text1"/>
          <w:szCs w:val="24"/>
        </w:rPr>
        <w:t xml:space="preserve">2). Moreover, such excessive levels of N may </w:t>
      </w:r>
      <w:ins w:id="158" w:author="Luisa Carvalheiro" w:date="2023-11-03T16:23:00Z">
        <w:r w:rsidR="00E22CB1">
          <w:rPr>
            <w:snapToGrid w:val="0"/>
            <w:color w:val="000000" w:themeColor="text1"/>
            <w:szCs w:val="24"/>
          </w:rPr>
          <w:t>reduce</w:t>
        </w:r>
        <w:r w:rsidR="00E22CB1" w:rsidRPr="00EF32E9">
          <w:rPr>
            <w:snapToGrid w:val="0"/>
            <w:color w:val="000000" w:themeColor="text1"/>
            <w:szCs w:val="24"/>
          </w:rPr>
          <w:t xml:space="preserve"> </w:t>
        </w:r>
      </w:ins>
      <w:ins w:id="159" w:author="Luisa Carvalheiro" w:date="2023-11-03T16:24:00Z">
        <w:r w:rsidR="00E22CB1">
          <w:rPr>
            <w:snapToGrid w:val="0"/>
            <w:color w:val="000000" w:themeColor="text1"/>
            <w:szCs w:val="24"/>
          </w:rPr>
          <w:t xml:space="preserve">the </w:t>
        </w:r>
      </w:ins>
      <w:ins w:id="160" w:author="Luisa Carvalheiro" w:date="2023-11-03T16:23:00Z">
        <w:r w:rsidR="00E22CB1">
          <w:rPr>
            <w:snapToGrid w:val="0"/>
            <w:color w:val="000000" w:themeColor="text1"/>
            <w:szCs w:val="24"/>
          </w:rPr>
          <w:t xml:space="preserve">perceived quality of </w:t>
        </w:r>
      </w:ins>
      <w:ins w:id="161" w:author="Luisa Carvalheiro" w:date="2023-11-03T16:22:00Z">
        <w:r w:rsidR="00E22CB1" w:rsidRPr="00EF32E9">
          <w:rPr>
            <w:snapToGrid w:val="0"/>
            <w:color w:val="000000" w:themeColor="text1"/>
            <w:szCs w:val="24"/>
          </w:rPr>
          <w:t>flo</w:t>
        </w:r>
      </w:ins>
      <w:ins w:id="162" w:author="Luisa Carvalheiro" w:date="2023-11-03T16:23:00Z">
        <w:r w:rsidR="00E22CB1">
          <w:rPr>
            <w:snapToGrid w:val="0"/>
            <w:color w:val="000000" w:themeColor="text1"/>
            <w:szCs w:val="24"/>
          </w:rPr>
          <w:t>ral resources to floral visitors, affecting interactions</w:t>
        </w:r>
      </w:ins>
      <w:ins w:id="163" w:author="Luisa Carvalheiro" w:date="2023-11-03T16:22:00Z">
        <w:r w:rsidR="00E22CB1" w:rsidRPr="00EF32E9">
          <w:rPr>
            <w:snapToGrid w:val="0"/>
            <w:color w:val="000000" w:themeColor="text1"/>
            <w:szCs w:val="24"/>
          </w:rPr>
          <w:t xml:space="preserve"> (</w:t>
        </w:r>
        <w:commentRangeStart w:id="164"/>
        <w:commentRangeStart w:id="165"/>
        <w:r w:rsidR="00E22CB1" w:rsidRPr="00EF32E9">
          <w:rPr>
            <w:snapToGrid w:val="0"/>
            <w:color w:val="000000" w:themeColor="text1"/>
            <w:szCs w:val="24"/>
          </w:rPr>
          <w:t>David; Storkey; Stevens., 2019</w:t>
        </w:r>
        <w:commentRangeEnd w:id="164"/>
        <w:r w:rsidR="00E22CB1">
          <w:rPr>
            <w:rStyle w:val="Refdecomentrio"/>
          </w:rPr>
          <w:commentReference w:id="164"/>
        </w:r>
        <w:commentRangeEnd w:id="165"/>
        <w:r w:rsidR="00E22CB1">
          <w:rPr>
            <w:rStyle w:val="Refdecomentrio"/>
          </w:rPr>
          <w:commentReference w:id="165"/>
        </w:r>
        <w:r w:rsidR="00E22CB1" w:rsidRPr="00EF32E9">
          <w:rPr>
            <w:snapToGrid w:val="0"/>
            <w:color w:val="000000" w:themeColor="text1"/>
            <w:szCs w:val="24"/>
          </w:rPr>
          <w:t xml:space="preserve">), </w:t>
        </w:r>
      </w:ins>
      <w:ins w:id="166" w:author="Luisa Carvalheiro" w:date="2023-11-03T16:23:00Z">
        <w:r w:rsidR="00E22CB1">
          <w:rPr>
            <w:snapToGrid w:val="0"/>
            <w:color w:val="000000" w:themeColor="text1"/>
            <w:szCs w:val="24"/>
          </w:rPr>
          <w:t>and potentially</w:t>
        </w:r>
      </w:ins>
      <w:r w:rsidR="003D6687" w:rsidRPr="00EF32E9">
        <w:rPr>
          <w:snapToGrid w:val="0"/>
          <w:color w:val="000000" w:themeColor="text1"/>
          <w:szCs w:val="24"/>
        </w:rPr>
        <w:t xml:space="preserve"> reducing pollinator efficiency</w:t>
      </w:r>
      <w:ins w:id="167" w:author="Luisa Carvalheiro" w:date="2023-11-03T16:24:00Z">
        <w:r w:rsidR="00E22CB1">
          <w:rPr>
            <w:snapToGrid w:val="0"/>
            <w:color w:val="000000" w:themeColor="text1"/>
            <w:szCs w:val="24"/>
          </w:rPr>
          <w:t xml:space="preserve"> and fruit production</w:t>
        </w:r>
      </w:ins>
      <w:r w:rsidR="003D6687" w:rsidRPr="00EF32E9">
        <w:rPr>
          <w:snapToGrid w:val="0"/>
          <w:color w:val="000000" w:themeColor="text1"/>
          <w:szCs w:val="24"/>
        </w:rPr>
        <w:t xml:space="preserve"> (</w:t>
      </w:r>
      <w:ins w:id="168" w:author="Luisa Carvalheiro" w:date="2023-11-03T16:24:00Z">
        <w:r w:rsidR="00E22CB1">
          <w:rPr>
            <w:snapToGrid w:val="0"/>
            <w:color w:val="000000" w:themeColor="text1"/>
            <w:szCs w:val="24"/>
          </w:rPr>
          <w:t xml:space="preserve">e.g.  </w:t>
        </w:r>
      </w:ins>
      <w:commentRangeStart w:id="169"/>
      <w:r w:rsidR="003D6687" w:rsidRPr="00EF32E9">
        <w:rPr>
          <w:snapToGrid w:val="0"/>
          <w:color w:val="000000" w:themeColor="text1"/>
          <w:szCs w:val="24"/>
        </w:rPr>
        <w:t>Ramos et al., 2018</w:t>
      </w:r>
      <w:commentRangeEnd w:id="169"/>
      <w:r w:rsidR="003D6687">
        <w:rPr>
          <w:rStyle w:val="Refdecomentrio"/>
        </w:rPr>
        <w:commentReference w:id="169"/>
      </w:r>
      <w:r w:rsidR="003D6687" w:rsidRPr="00EF32E9">
        <w:rPr>
          <w:snapToGrid w:val="0"/>
          <w:color w:val="000000" w:themeColor="text1"/>
          <w:szCs w:val="24"/>
        </w:rPr>
        <w:t>)</w:t>
      </w:r>
      <w:del w:id="170" w:author="HENRIQUE OLIVEIRA" w:date="2023-11-11T21:19:00Z">
        <w:r w:rsidR="003D6687" w:rsidRPr="00EF32E9" w:rsidDel="000729EA">
          <w:rPr>
            <w:snapToGrid w:val="0"/>
            <w:color w:val="000000" w:themeColor="text1"/>
            <w:szCs w:val="24"/>
          </w:rPr>
          <w:delText>,</w:delText>
        </w:r>
      </w:del>
      <w:r w:rsidR="003D6687" w:rsidRPr="00EF32E9">
        <w:rPr>
          <w:snapToGrid w:val="0"/>
          <w:color w:val="000000" w:themeColor="text1"/>
          <w:szCs w:val="24"/>
        </w:rPr>
        <w:t xml:space="preserve"> </w:t>
      </w:r>
      <w:bookmarkStart w:id="171" w:name="_Hlk129263147"/>
      <w:ins w:id="172" w:author="Luisa Carvalheiro" w:date="2023-11-03T16:25:00Z">
        <w:r w:rsidR="00E22CB1">
          <w:rPr>
            <w:snapToGrid w:val="0"/>
            <w:color w:val="000000" w:themeColor="text1"/>
            <w:szCs w:val="24"/>
          </w:rPr>
          <w:t>. Therefore, we expect that adding N above recommended dosages will le</w:t>
        </w:r>
      </w:ins>
      <w:ins w:id="173" w:author="HENRIQUE OLIVEIRA" w:date="2023-11-11T21:21:00Z">
        <w:r w:rsidR="000729EA">
          <w:rPr>
            <w:snapToGrid w:val="0"/>
            <w:color w:val="000000" w:themeColor="text1"/>
            <w:szCs w:val="24"/>
          </w:rPr>
          <w:t>a</w:t>
        </w:r>
      </w:ins>
      <w:ins w:id="174" w:author="Luisa Carvalheiro" w:date="2023-11-03T16:25:00Z">
        <w:r w:rsidR="00E22CB1">
          <w:rPr>
            <w:snapToGrid w:val="0"/>
            <w:color w:val="000000" w:themeColor="text1"/>
            <w:szCs w:val="24"/>
          </w:rPr>
          <w:t>d to</w:t>
        </w:r>
      </w:ins>
      <w:r w:rsidR="003D6687" w:rsidRPr="00EF32E9">
        <w:rPr>
          <w:snapToGrid w:val="0"/>
          <w:color w:val="000000" w:themeColor="text1"/>
          <w:szCs w:val="24"/>
        </w:rPr>
        <w:t xml:space="preserve"> negative impacts </w:t>
      </w:r>
      <w:ins w:id="175" w:author="Luisa Carvalheiro" w:date="2023-11-03T16:25:00Z">
        <w:r w:rsidR="00E22CB1">
          <w:rPr>
            <w:snapToGrid w:val="0"/>
            <w:color w:val="000000" w:themeColor="text1"/>
            <w:szCs w:val="24"/>
          </w:rPr>
          <w:t>o</w:t>
        </w:r>
      </w:ins>
      <w:r w:rsidR="003D6687" w:rsidRPr="00EF32E9">
        <w:rPr>
          <w:snapToGrid w:val="0"/>
          <w:color w:val="000000" w:themeColor="text1"/>
          <w:szCs w:val="24"/>
        </w:rPr>
        <w:t xml:space="preserve">n </w:t>
      </w:r>
      <w:ins w:id="176" w:author="HENRIQUE OLIVEIRA" w:date="2023-11-12T11:12:00Z">
        <w:r w:rsidR="005626E8">
          <w:rPr>
            <w:snapToGrid w:val="0"/>
            <w:color w:val="000000" w:themeColor="text1"/>
            <w:szCs w:val="24"/>
          </w:rPr>
          <w:t xml:space="preserve">pollination and </w:t>
        </w:r>
      </w:ins>
      <w:r w:rsidR="003D6687" w:rsidRPr="00EF32E9">
        <w:rPr>
          <w:snapToGrid w:val="0"/>
          <w:color w:val="000000" w:themeColor="text1"/>
          <w:szCs w:val="24"/>
        </w:rPr>
        <w:t>fruit production (expectation 3).</w:t>
      </w:r>
      <w:bookmarkEnd w:id="171"/>
      <w:r w:rsidR="003D6687" w:rsidRPr="00EF32E9">
        <w:rPr>
          <w:snapToGrid w:val="0"/>
          <w:color w:val="000000" w:themeColor="text1"/>
          <w:szCs w:val="24"/>
        </w:rPr>
        <w:t xml:space="preserve"> </w:t>
      </w:r>
      <w:r w:rsidR="003D6687" w:rsidRPr="009B2F40">
        <w:rPr>
          <w:snapToGrid w:val="0"/>
          <w:color w:val="000000" w:themeColor="text1"/>
          <w:szCs w:val="24"/>
        </w:rPr>
        <w:t>Finally,</w:t>
      </w:r>
      <w:ins w:id="177" w:author="HENRIQUE OLIVEIRA" w:date="2023-11-12T11:12:00Z">
        <w:r w:rsidR="005626E8">
          <w:rPr>
            <w:snapToGrid w:val="0"/>
            <w:color w:val="000000" w:themeColor="text1"/>
            <w:szCs w:val="24"/>
          </w:rPr>
          <w:t xml:space="preserve"> as </w:t>
        </w:r>
        <w:r w:rsidR="005626E8" w:rsidRPr="009B2F40">
          <w:rPr>
            <w:snapToGrid w:val="0"/>
            <w:color w:val="000000" w:themeColor="text1"/>
            <w:szCs w:val="24"/>
          </w:rPr>
          <w:t>climate</w:t>
        </w:r>
      </w:ins>
      <w:r w:rsidR="003D6687" w:rsidRPr="009B2F40">
        <w:rPr>
          <w:snapToGrid w:val="0"/>
          <w:color w:val="000000" w:themeColor="text1"/>
          <w:szCs w:val="24"/>
        </w:rPr>
        <w:t xml:space="preserve"> regulates nutrient uptake by plants (</w:t>
      </w:r>
      <w:commentRangeStart w:id="178"/>
      <w:r w:rsidR="003D6687" w:rsidRPr="009B2F40">
        <w:rPr>
          <w:snapToGrid w:val="0"/>
          <w:color w:val="000000" w:themeColor="text1"/>
          <w:szCs w:val="24"/>
        </w:rPr>
        <w:t>Anderson, 2015</w:t>
      </w:r>
      <w:commentRangeEnd w:id="178"/>
      <w:r w:rsidR="003D6687" w:rsidRPr="009B2F40">
        <w:rPr>
          <w:rStyle w:val="Refdecomentrio"/>
        </w:rPr>
        <w:commentReference w:id="178"/>
      </w:r>
      <w:ins w:id="179" w:author="HENRIQUE OLIVEIRA" w:date="2023-11-11T21:21:00Z">
        <w:r w:rsidR="000729EA">
          <w:rPr>
            <w:snapToGrid w:val="0"/>
            <w:color w:val="000000" w:themeColor="text1"/>
            <w:szCs w:val="24"/>
          </w:rPr>
          <w:t>), absorption</w:t>
        </w:r>
      </w:ins>
      <w:ins w:id="180" w:author="Luisa Carvalheiro" w:date="2023-11-03T17:23:00Z">
        <w:r w:rsidR="00A914B7">
          <w:rPr>
            <w:snapToGrid w:val="0"/>
            <w:color w:val="000000" w:themeColor="text1"/>
            <w:szCs w:val="24"/>
          </w:rPr>
          <w:t xml:space="preserve"> of</w:t>
        </w:r>
      </w:ins>
      <w:ins w:id="181" w:author="Luisa Carvalheiro" w:date="2023-10-23T16:31:00Z">
        <w:r w:rsidR="003D6687" w:rsidRPr="00EF32E9">
          <w:rPr>
            <w:snapToGrid w:val="0"/>
            <w:color w:val="000000" w:themeColor="text1"/>
            <w:szCs w:val="24"/>
          </w:rPr>
          <w:t xml:space="preserve"> N in </w:t>
        </w:r>
      </w:ins>
      <w:ins w:id="182" w:author="Luisa Carvalheiro" w:date="2023-11-03T17:25:00Z">
        <w:r w:rsidR="00AD05C4">
          <w:rPr>
            <w:snapToGrid w:val="0"/>
            <w:color w:val="000000" w:themeColor="text1"/>
            <w:szCs w:val="24"/>
          </w:rPr>
          <w:t xml:space="preserve">the </w:t>
        </w:r>
      </w:ins>
      <w:ins w:id="183" w:author="Luisa Carvalheiro" w:date="2023-10-23T16:31:00Z">
        <w:r w:rsidR="003D6687" w:rsidRPr="00EF32E9">
          <w:rPr>
            <w:snapToGrid w:val="0"/>
            <w:color w:val="000000" w:themeColor="text1"/>
            <w:szCs w:val="24"/>
          </w:rPr>
          <w:t xml:space="preserve">form of nitrate </w:t>
        </w:r>
      </w:ins>
      <w:ins w:id="184" w:author="Luisa Carvalheiro" w:date="2023-11-03T17:25:00Z">
        <w:r w:rsidR="00AD05C4">
          <w:rPr>
            <w:snapToGrid w:val="0"/>
            <w:color w:val="000000" w:themeColor="text1"/>
            <w:szCs w:val="24"/>
          </w:rPr>
          <w:t>is</w:t>
        </w:r>
      </w:ins>
      <w:ins w:id="185" w:author="Luisa Carvalheiro" w:date="2023-11-03T17:23:00Z">
        <w:r w:rsidR="00A914B7">
          <w:rPr>
            <w:snapToGrid w:val="0"/>
            <w:color w:val="000000" w:themeColor="text1"/>
            <w:szCs w:val="24"/>
          </w:rPr>
          <w:t xml:space="preserve"> optimized </w:t>
        </w:r>
      </w:ins>
      <w:ins w:id="186" w:author="Luisa Carvalheiro" w:date="2023-10-23T16:31:00Z">
        <w:r w:rsidR="003D6687">
          <w:rPr>
            <w:snapToGrid w:val="0"/>
            <w:color w:val="000000" w:themeColor="text1"/>
            <w:szCs w:val="24"/>
          </w:rPr>
          <w:t>under</w:t>
        </w:r>
        <w:r w:rsidR="003D6687" w:rsidRPr="00EF32E9">
          <w:rPr>
            <w:snapToGrid w:val="0"/>
            <w:color w:val="000000" w:themeColor="text1"/>
            <w:szCs w:val="24"/>
          </w:rPr>
          <w:t xml:space="preserve"> warm temperatures, </w:t>
        </w:r>
      </w:ins>
      <w:ins w:id="187" w:author="Luisa Carvalheiro" w:date="2023-11-03T17:24:00Z">
        <w:r w:rsidR="00A914B7">
          <w:rPr>
            <w:snapToGrid w:val="0"/>
            <w:color w:val="000000" w:themeColor="text1"/>
            <w:szCs w:val="24"/>
          </w:rPr>
          <w:t xml:space="preserve">and </w:t>
        </w:r>
      </w:ins>
      <w:ins w:id="188" w:author="HENRIQUE OLIVEIRA" w:date="2023-11-28T13:40:00Z">
        <w:r w:rsidR="000E6CCA">
          <w:rPr>
            <w:snapToGrid w:val="0"/>
            <w:color w:val="000000" w:themeColor="text1"/>
            <w:szCs w:val="24"/>
          </w:rPr>
          <w:t xml:space="preserve">absorption </w:t>
        </w:r>
        <w:r w:rsidR="000E6CCA" w:rsidRPr="00EF32E9">
          <w:rPr>
            <w:snapToGrid w:val="0"/>
            <w:color w:val="000000" w:themeColor="text1"/>
            <w:szCs w:val="24"/>
          </w:rPr>
          <w:t>N</w:t>
        </w:r>
      </w:ins>
      <w:ins w:id="189" w:author="Luisa Carvalheiro" w:date="2023-10-23T16:31:00Z">
        <w:r w:rsidR="003D6687" w:rsidRPr="00EF32E9">
          <w:rPr>
            <w:snapToGrid w:val="0"/>
            <w:color w:val="000000" w:themeColor="text1"/>
            <w:szCs w:val="24"/>
          </w:rPr>
          <w:t xml:space="preserve"> in form of ammonia </w:t>
        </w:r>
      </w:ins>
      <w:ins w:id="190" w:author="Luisa Carvalheiro" w:date="2023-11-03T17:23:00Z">
        <w:r w:rsidR="00A914B7">
          <w:rPr>
            <w:snapToGrid w:val="0"/>
            <w:color w:val="000000" w:themeColor="text1"/>
            <w:szCs w:val="24"/>
          </w:rPr>
          <w:t>is enhanced</w:t>
        </w:r>
      </w:ins>
      <w:ins w:id="191" w:author="Luisa Carvalheiro" w:date="2023-10-23T16:31:00Z">
        <w:r w:rsidR="003D6687">
          <w:rPr>
            <w:snapToGrid w:val="0"/>
            <w:color w:val="000000" w:themeColor="text1"/>
            <w:szCs w:val="24"/>
          </w:rPr>
          <w:t xml:space="preserve"> under</w:t>
        </w:r>
        <w:r w:rsidR="003D6687" w:rsidRPr="00EF32E9">
          <w:rPr>
            <w:snapToGrid w:val="0"/>
            <w:color w:val="000000" w:themeColor="text1"/>
            <w:szCs w:val="24"/>
          </w:rPr>
          <w:t xml:space="preserve"> </w:t>
        </w:r>
        <w:r w:rsidR="003D6687">
          <w:rPr>
            <w:snapToGrid w:val="0"/>
            <w:color w:val="000000" w:themeColor="text1"/>
            <w:szCs w:val="24"/>
          </w:rPr>
          <w:t xml:space="preserve">cooler </w:t>
        </w:r>
        <w:r w:rsidR="003D6687" w:rsidRPr="00EF32E9">
          <w:rPr>
            <w:snapToGrid w:val="0"/>
            <w:color w:val="000000" w:themeColor="text1"/>
            <w:szCs w:val="24"/>
          </w:rPr>
          <w:t>temperatures (</w:t>
        </w:r>
        <w:commentRangeStart w:id="192"/>
        <w:r w:rsidR="003D6687">
          <w:rPr>
            <w:snapToGrid w:val="0"/>
            <w:color w:val="000000" w:themeColor="text1"/>
            <w:szCs w:val="24"/>
          </w:rPr>
          <w:t>Warren, 2009</w:t>
        </w:r>
        <w:commentRangeEnd w:id="192"/>
        <w:r w:rsidR="003D6687">
          <w:rPr>
            <w:rStyle w:val="Refdecomentrio"/>
          </w:rPr>
          <w:commentReference w:id="192"/>
        </w:r>
        <w:r w:rsidR="003D6687" w:rsidRPr="00EF32E9">
          <w:rPr>
            <w:snapToGrid w:val="0"/>
            <w:color w:val="000000" w:themeColor="text1"/>
            <w:szCs w:val="24"/>
          </w:rPr>
          <w:t xml:space="preserve">). </w:t>
        </w:r>
        <w:r w:rsidR="003D6687">
          <w:rPr>
            <w:snapToGrid w:val="0"/>
            <w:color w:val="000000" w:themeColor="text1"/>
            <w:szCs w:val="24"/>
          </w:rPr>
          <w:t>Consequently</w:t>
        </w:r>
        <w:r w:rsidR="003D6687" w:rsidRPr="00EF32E9">
          <w:rPr>
            <w:snapToGrid w:val="0"/>
            <w:color w:val="000000" w:themeColor="text1"/>
            <w:szCs w:val="24"/>
          </w:rPr>
          <w:t xml:space="preserve">, </w:t>
        </w:r>
      </w:ins>
      <w:ins w:id="193" w:author="Luisa Carvalheiro" w:date="2023-11-03T17:26:00Z">
        <w:r w:rsidR="00AD05C4">
          <w:rPr>
            <w:snapToGrid w:val="0"/>
            <w:color w:val="000000" w:themeColor="text1"/>
            <w:szCs w:val="24"/>
          </w:rPr>
          <w:t xml:space="preserve">we expect that </w:t>
        </w:r>
      </w:ins>
      <w:ins w:id="194" w:author="Luisa Carvalheiro" w:date="2023-10-23T16:31:00Z">
        <w:r w:rsidR="003D6687" w:rsidRPr="00EF32E9">
          <w:rPr>
            <w:color w:val="000000" w:themeColor="text1"/>
            <w:szCs w:val="24"/>
            <w:shd w:val="clear" w:color="auto" w:fill="FFFFFF"/>
          </w:rPr>
          <w:t xml:space="preserve">the response of plants to changes in soil </w:t>
        </w:r>
      </w:ins>
      <w:ins w:id="195" w:author="Luisa Carvalheiro" w:date="2023-11-03T17:26:00Z">
        <w:r w:rsidR="00AD05C4">
          <w:rPr>
            <w:color w:val="000000" w:themeColor="text1"/>
            <w:szCs w:val="24"/>
            <w:shd w:val="clear" w:color="auto" w:fill="FFFFFF"/>
          </w:rPr>
          <w:t>N</w:t>
        </w:r>
      </w:ins>
      <w:ins w:id="196" w:author="Luisa Carvalheiro" w:date="2023-10-23T16:31:00Z">
        <w:r w:rsidR="003D6687" w:rsidRPr="00EF32E9">
          <w:rPr>
            <w:color w:val="000000" w:themeColor="text1"/>
            <w:szCs w:val="24"/>
            <w:shd w:val="clear" w:color="auto" w:fill="FFFFFF"/>
          </w:rPr>
          <w:t xml:space="preserve"> availability </w:t>
        </w:r>
      </w:ins>
      <w:ins w:id="197" w:author="Luisa Carvalheiro" w:date="2023-11-03T17:26:00Z">
        <w:r w:rsidR="00AD05C4">
          <w:rPr>
            <w:color w:val="000000" w:themeColor="text1"/>
            <w:szCs w:val="24"/>
            <w:shd w:val="clear" w:color="auto" w:fill="FFFFFF"/>
          </w:rPr>
          <w:t>also be mediated by climate (expectat</w:t>
        </w:r>
      </w:ins>
      <w:ins w:id="198" w:author="Luisa Carvalheiro" w:date="2023-11-03T17:27:00Z">
        <w:r w:rsidR="00AD05C4">
          <w:rPr>
            <w:color w:val="000000" w:themeColor="text1"/>
            <w:szCs w:val="24"/>
            <w:shd w:val="clear" w:color="auto" w:fill="FFFFFF"/>
          </w:rPr>
          <w:t>ion 4</w:t>
        </w:r>
      </w:ins>
      <w:ins w:id="199" w:author="Luisa Carvalheiro" w:date="2023-11-03T17:36:00Z">
        <w:r w:rsidR="00F81AC9">
          <w:rPr>
            <w:color w:val="000000" w:themeColor="text1"/>
            <w:szCs w:val="24"/>
            <w:shd w:val="clear" w:color="auto" w:fill="FFFFFF"/>
          </w:rPr>
          <w:t>)</w:t>
        </w:r>
      </w:ins>
      <w:ins w:id="200" w:author="Luisa Carvalheiro" w:date="2023-10-23T16:31:00Z">
        <w:r w:rsidR="003D6687" w:rsidRPr="00EF32E9">
          <w:rPr>
            <w:color w:val="000000" w:themeColor="text1"/>
            <w:szCs w:val="24"/>
            <w:shd w:val="clear" w:color="auto" w:fill="FFFFFF"/>
          </w:rPr>
          <w:t xml:space="preserve">. </w:t>
        </w:r>
      </w:ins>
    </w:p>
    <w:p w14:paraId="714D48DA" w14:textId="77777777" w:rsidR="003D6687" w:rsidRDefault="003D6687" w:rsidP="003D6687">
      <w:pPr>
        <w:spacing w:line="360" w:lineRule="auto"/>
        <w:ind w:left="-142" w:firstLine="518"/>
        <w:jc w:val="both"/>
        <w:rPr>
          <w:snapToGrid w:val="0"/>
          <w:color w:val="000000" w:themeColor="text1"/>
          <w:szCs w:val="24"/>
        </w:rPr>
      </w:pPr>
    </w:p>
    <w:p w14:paraId="5D6A1AFE" w14:textId="3CF0C35D" w:rsidR="00B20118" w:rsidRDefault="00B20118" w:rsidP="00CC143E">
      <w:pPr>
        <w:spacing w:line="360" w:lineRule="auto"/>
        <w:ind w:left="0" w:firstLine="567"/>
        <w:jc w:val="both"/>
        <w:rPr>
          <w:ins w:id="201" w:author="HENRIQUE OLIVEIRA" w:date="2023-11-28T13:45:00Z"/>
          <w:snapToGrid w:val="0"/>
          <w:color w:val="000000" w:themeColor="text1"/>
          <w:szCs w:val="24"/>
        </w:rPr>
      </w:pPr>
    </w:p>
    <w:p w14:paraId="730C9454" w14:textId="77777777" w:rsidR="00136C86" w:rsidRDefault="00136C86" w:rsidP="00CC143E">
      <w:pPr>
        <w:spacing w:line="360" w:lineRule="auto"/>
        <w:ind w:left="0" w:firstLine="567"/>
        <w:jc w:val="both"/>
        <w:rPr>
          <w:ins w:id="202" w:author="HENRIQUE OLIVEIRA" w:date="2023-11-28T13:45:00Z"/>
          <w:snapToGrid w:val="0"/>
          <w:color w:val="000000" w:themeColor="text1"/>
          <w:szCs w:val="24"/>
        </w:rPr>
      </w:pPr>
    </w:p>
    <w:p w14:paraId="6B4935DE" w14:textId="77777777" w:rsidR="00136C86" w:rsidRDefault="00136C86" w:rsidP="00CC143E">
      <w:pPr>
        <w:spacing w:line="360" w:lineRule="auto"/>
        <w:ind w:left="0" w:firstLine="567"/>
        <w:jc w:val="both"/>
        <w:rPr>
          <w:snapToGrid w:val="0"/>
          <w:color w:val="000000" w:themeColor="text1"/>
          <w:szCs w:val="24"/>
        </w:rPr>
      </w:pPr>
    </w:p>
    <w:bookmarkEnd w:id="147"/>
    <w:p w14:paraId="20348952" w14:textId="66A87026" w:rsidR="00EC7D80" w:rsidRPr="00EF32E9" w:rsidRDefault="00EC7D80" w:rsidP="000E6CCA">
      <w:pPr>
        <w:suppressAutoHyphens w:val="0"/>
        <w:spacing w:after="160" w:line="259" w:lineRule="auto"/>
        <w:ind w:left="0" w:firstLine="0"/>
        <w:rPr>
          <w:b/>
          <w:bCs/>
          <w:color w:val="000000" w:themeColor="text1"/>
          <w:sz w:val="28"/>
          <w:szCs w:val="28"/>
        </w:rPr>
        <w:pPrChange w:id="203" w:author="HENRIQUE OLIVEIRA" w:date="2023-11-28T13:40:00Z">
          <w:pPr>
            <w:spacing w:line="360" w:lineRule="auto"/>
            <w:ind w:left="0" w:firstLine="0"/>
            <w:jc w:val="both"/>
          </w:pPr>
        </w:pPrChange>
      </w:pPr>
      <w:r w:rsidRPr="00EF32E9">
        <w:rPr>
          <w:b/>
          <w:bCs/>
          <w:color w:val="000000" w:themeColor="text1"/>
          <w:sz w:val="28"/>
          <w:szCs w:val="28"/>
        </w:rPr>
        <w:lastRenderedPageBreak/>
        <w:t>Methodology</w:t>
      </w:r>
    </w:p>
    <w:p w14:paraId="340FC8A3" w14:textId="77777777" w:rsidR="00EF3838" w:rsidRPr="00EF32E9" w:rsidRDefault="00EF3838" w:rsidP="00EC7D80">
      <w:pPr>
        <w:spacing w:line="360" w:lineRule="auto"/>
        <w:ind w:left="0" w:firstLine="0"/>
        <w:jc w:val="both"/>
        <w:rPr>
          <w:snapToGrid w:val="0"/>
          <w:color w:val="000000" w:themeColor="text1"/>
          <w:szCs w:val="24"/>
        </w:rPr>
      </w:pPr>
    </w:p>
    <w:p w14:paraId="485D97A2" w14:textId="77777777" w:rsidR="00EC7D80" w:rsidRPr="00EF32E9" w:rsidRDefault="00EC7D80" w:rsidP="00EC7D80">
      <w:pPr>
        <w:spacing w:line="480" w:lineRule="auto"/>
        <w:ind w:left="0" w:firstLine="0"/>
        <w:jc w:val="both"/>
        <w:rPr>
          <w:i/>
          <w:color w:val="000000" w:themeColor="text1"/>
          <w:szCs w:val="24"/>
        </w:rPr>
      </w:pPr>
      <w:r w:rsidRPr="00EF32E9">
        <w:rPr>
          <w:i/>
          <w:color w:val="000000" w:themeColor="text1"/>
          <w:szCs w:val="24"/>
        </w:rPr>
        <w:t xml:space="preserve">Systematic review </w:t>
      </w:r>
    </w:p>
    <w:p w14:paraId="498EF16D" w14:textId="3C99090B" w:rsidR="00EC7D80" w:rsidRPr="00EF32E9" w:rsidRDefault="009210BB" w:rsidP="00EC7D80">
      <w:pPr>
        <w:spacing w:line="360" w:lineRule="auto"/>
        <w:ind w:left="0" w:firstLine="0"/>
        <w:jc w:val="both"/>
        <w:rPr>
          <w:color w:val="000000" w:themeColor="text1"/>
          <w:szCs w:val="24"/>
        </w:rPr>
      </w:pPr>
      <w:ins w:id="204" w:author="Luisa Carvalheiro" w:date="2023-11-03T17:52:00Z">
        <w:r>
          <w:rPr>
            <w:color w:val="000000" w:themeColor="text1"/>
            <w:szCs w:val="24"/>
          </w:rPr>
          <w:t>W</w:t>
        </w:r>
      </w:ins>
      <w:r w:rsidR="00EC7D80" w:rsidRPr="00EF32E9">
        <w:rPr>
          <w:color w:val="000000" w:themeColor="text1"/>
          <w:szCs w:val="24"/>
        </w:rPr>
        <w:t xml:space="preserve">e did a systematic review of the existent scientific literature (published between 1945 until </w:t>
      </w:r>
      <w:r w:rsidR="009A54FC" w:rsidRPr="00EF32E9">
        <w:rPr>
          <w:color w:val="000000" w:themeColor="text1"/>
          <w:szCs w:val="24"/>
          <w:highlight w:val="yellow"/>
        </w:rPr>
        <w:t xml:space="preserve">January </w:t>
      </w:r>
      <w:r w:rsidR="00EC7D80" w:rsidRPr="00EF32E9">
        <w:rPr>
          <w:color w:val="000000" w:themeColor="text1"/>
          <w:szCs w:val="24"/>
          <w:highlight w:val="yellow"/>
        </w:rPr>
        <w:t>202</w:t>
      </w:r>
      <w:r w:rsidR="009A54FC" w:rsidRPr="00EF32E9">
        <w:rPr>
          <w:color w:val="000000" w:themeColor="text1"/>
          <w:szCs w:val="24"/>
          <w:highlight w:val="yellow"/>
        </w:rPr>
        <w:t>3</w:t>
      </w:r>
      <w:r w:rsidR="00EC7D80" w:rsidRPr="00EF32E9">
        <w:rPr>
          <w:color w:val="000000" w:themeColor="text1"/>
          <w:szCs w:val="24"/>
          <w:highlight w:val="yellow"/>
        </w:rPr>
        <w:t>)</w:t>
      </w:r>
      <w:r w:rsidR="00EC7D80" w:rsidRPr="00EF32E9">
        <w:rPr>
          <w:color w:val="000000" w:themeColor="text1"/>
          <w:szCs w:val="24"/>
        </w:rPr>
        <w:t xml:space="preserve"> </w:t>
      </w:r>
      <w:ins w:id="205" w:author="Luisa Carvalheiro" w:date="2023-11-03T17:46:00Z">
        <w:r>
          <w:rPr>
            <w:color w:val="000000" w:themeColor="text1"/>
            <w:szCs w:val="24"/>
          </w:rPr>
          <w:t>using</w:t>
        </w:r>
      </w:ins>
      <w:r w:rsidR="00EC7D80" w:rsidRPr="00EF32E9">
        <w:rPr>
          <w:color w:val="000000" w:themeColor="text1"/>
          <w:szCs w:val="24"/>
        </w:rPr>
        <w:t xml:space="preserve"> two search platforms: Web of Science</w:t>
      </w:r>
      <w:r w:rsidR="001E11D3" w:rsidRPr="00EF32E9">
        <w:rPr>
          <w:color w:val="000000" w:themeColor="text1"/>
          <w:szCs w:val="24"/>
        </w:rPr>
        <w:t xml:space="preserve"> </w:t>
      </w:r>
      <w:r w:rsidR="00EC7D80" w:rsidRPr="00EF32E9">
        <w:rPr>
          <w:color w:val="000000" w:themeColor="text1"/>
          <w:szCs w:val="24"/>
        </w:rPr>
        <w:t>and Google Scholar</w:t>
      </w:r>
      <w:r w:rsidR="001E11D3" w:rsidRPr="00EF32E9">
        <w:rPr>
          <w:color w:val="000000" w:themeColor="text1"/>
          <w:szCs w:val="24"/>
        </w:rPr>
        <w:t>.</w:t>
      </w:r>
    </w:p>
    <w:p w14:paraId="0BD0B8B2" w14:textId="38F9CE87" w:rsidR="00EC7D80" w:rsidRPr="00EF32E9" w:rsidRDefault="00EC7D80" w:rsidP="00EC7D80">
      <w:pPr>
        <w:spacing w:line="360" w:lineRule="auto"/>
        <w:ind w:left="0" w:firstLine="0"/>
        <w:jc w:val="both"/>
        <w:rPr>
          <w:color w:val="000000" w:themeColor="text1"/>
          <w:szCs w:val="24"/>
        </w:rPr>
      </w:pPr>
      <w:r w:rsidRPr="00EF32E9">
        <w:rPr>
          <w:color w:val="000000" w:themeColor="text1"/>
          <w:szCs w:val="24"/>
        </w:rPr>
        <w:t xml:space="preserve">To make the search as comprehensive as possible, the following keywords link by Boolean operators “AND” and “OR” were used as search terms for </w:t>
      </w:r>
      <w:r w:rsidRPr="00224163">
        <w:rPr>
          <w:color w:val="000000" w:themeColor="text1"/>
          <w:szCs w:val="24"/>
        </w:rPr>
        <w:t>flower characteristics</w:t>
      </w:r>
      <w:r w:rsidRPr="00EF32E9">
        <w:rPr>
          <w:color w:val="000000" w:themeColor="text1"/>
          <w:szCs w:val="24"/>
        </w:rPr>
        <w:t xml:space="preserve">: ("nitrogen" OR “fertilizer”) AND ("flower production" OR "flower number" OR "inflorescence number" OR "inflorescence production" OR "pollen production” OR "nectar production" OR "pollen quality” OR "nectar quality" OR "flower size"). For </w:t>
      </w:r>
      <w:r w:rsidRPr="00224163">
        <w:rPr>
          <w:color w:val="000000" w:themeColor="text1"/>
          <w:szCs w:val="24"/>
        </w:rPr>
        <w:t>production</w:t>
      </w:r>
      <w:r w:rsidRPr="00EF32E9">
        <w:rPr>
          <w:b/>
          <w:bCs/>
          <w:color w:val="000000" w:themeColor="text1"/>
          <w:szCs w:val="24"/>
          <w:u w:val="single"/>
        </w:rPr>
        <w:t xml:space="preserve"> </w:t>
      </w:r>
      <w:r w:rsidRPr="00EF32E9">
        <w:rPr>
          <w:color w:val="000000" w:themeColor="text1"/>
          <w:szCs w:val="24"/>
        </w:rPr>
        <w:t xml:space="preserve">"soil nitrogen" AND ("fruit production" OR “yield” OR "fruit per plant” OR “fruit weight” OR “seed production” OR “grains per pod” OR "seed weight"). Only publications with full text accessible and concerning effects of changes in soil nitrogen in plant, flower or production will be considered. To be included in our analyses, these publications </w:t>
      </w:r>
      <w:r w:rsidR="005A18D2" w:rsidRPr="00EF32E9">
        <w:rPr>
          <w:color w:val="000000" w:themeColor="text1"/>
          <w:szCs w:val="24"/>
        </w:rPr>
        <w:t>have</w:t>
      </w:r>
      <w:r w:rsidRPr="00EF32E9">
        <w:rPr>
          <w:color w:val="000000" w:themeColor="text1"/>
          <w:szCs w:val="24"/>
        </w:rPr>
        <w:t xml:space="preserve"> to meet the following criteria: (1) the study used an experimental approach and compared one of the selected metrics described above under at least two different levels of nitrogen availability; (2) reports the mean; (3) reports </w:t>
      </w:r>
      <w:ins w:id="206" w:author="HENRIQUE OLIVEIRA" w:date="2023-11-28T13:49:00Z">
        <w:r w:rsidR="00584075">
          <w:rPr>
            <w:color w:val="000000" w:themeColor="text1"/>
            <w:szCs w:val="24"/>
          </w:rPr>
          <w:t>replicate</w:t>
        </w:r>
      </w:ins>
      <w:r w:rsidRPr="00EF32E9">
        <w:rPr>
          <w:color w:val="000000" w:themeColor="text1"/>
          <w:szCs w:val="24"/>
        </w:rPr>
        <w:t xml:space="preserve"> sizes; (4) evaluated plant species for which information on nitrogen recommended dosage for the study region were currently available (i.e., within the article, reports, specialized sites). </w:t>
      </w:r>
    </w:p>
    <w:p w14:paraId="614A2CD3" w14:textId="3B55EFBE" w:rsidR="00EC7D80" w:rsidRDefault="00EC7D80" w:rsidP="005A18D2">
      <w:pPr>
        <w:spacing w:line="360" w:lineRule="auto"/>
        <w:ind w:left="0" w:firstLine="0"/>
        <w:jc w:val="both"/>
        <w:rPr>
          <w:ins w:id="207" w:author="HENRIQUE OLIVEIRA" w:date="2023-11-12T10:57:00Z"/>
          <w:color w:val="000000" w:themeColor="text1"/>
        </w:rPr>
      </w:pPr>
      <w:r w:rsidRPr="00EF32E9">
        <w:rPr>
          <w:color w:val="000000" w:themeColor="text1"/>
        </w:rPr>
        <w:t xml:space="preserve">All references cited within the selected publications </w:t>
      </w:r>
      <w:ins w:id="208" w:author="Luisa Carvalheiro" w:date="2023-11-03T17:52:00Z">
        <w:r w:rsidR="009210BB">
          <w:rPr>
            <w:color w:val="000000" w:themeColor="text1"/>
          </w:rPr>
          <w:t>were</w:t>
        </w:r>
      </w:ins>
      <w:r w:rsidRPr="00EF32E9">
        <w:rPr>
          <w:color w:val="000000" w:themeColor="text1"/>
        </w:rPr>
        <w:t xml:space="preserve"> examined to check if they met the criteria to be added to our database</w:t>
      </w:r>
      <w:r w:rsidR="005A18D2" w:rsidRPr="00EF32E9">
        <w:rPr>
          <w:color w:val="000000" w:themeColor="text1"/>
        </w:rPr>
        <w:t>.</w:t>
      </w:r>
    </w:p>
    <w:p w14:paraId="178D7049" w14:textId="77777777" w:rsidR="009405B7" w:rsidRPr="00EF32E9" w:rsidRDefault="009405B7" w:rsidP="009405B7">
      <w:pPr>
        <w:spacing w:line="360" w:lineRule="auto"/>
        <w:ind w:left="0" w:firstLine="0"/>
        <w:jc w:val="both"/>
        <w:rPr>
          <w:b/>
          <w:bCs/>
          <w:color w:val="000000" w:themeColor="text1"/>
          <w:szCs w:val="24"/>
        </w:rPr>
      </w:pPr>
    </w:p>
    <w:p w14:paraId="28194C34" w14:textId="77777777" w:rsidR="009405B7" w:rsidRPr="00EF32E9" w:rsidRDefault="009405B7" w:rsidP="009405B7">
      <w:pPr>
        <w:spacing w:line="480" w:lineRule="auto"/>
        <w:ind w:left="0" w:firstLine="0"/>
        <w:jc w:val="both"/>
        <w:rPr>
          <w:i/>
          <w:color w:val="000000" w:themeColor="text1"/>
          <w:szCs w:val="24"/>
        </w:rPr>
      </w:pPr>
      <w:r w:rsidRPr="00EF32E9">
        <w:rPr>
          <w:i/>
          <w:color w:val="000000" w:themeColor="text1"/>
          <w:szCs w:val="24"/>
        </w:rPr>
        <w:t>Selected metrics</w:t>
      </w:r>
    </w:p>
    <w:p w14:paraId="6D8D3CC2" w14:textId="77777777" w:rsidR="009405B7" w:rsidRPr="00EF32E9" w:rsidRDefault="009405B7" w:rsidP="009405B7">
      <w:pPr>
        <w:spacing w:line="360" w:lineRule="auto"/>
        <w:ind w:left="0" w:firstLine="0"/>
        <w:jc w:val="both"/>
        <w:rPr>
          <w:snapToGrid w:val="0"/>
          <w:color w:val="000000" w:themeColor="text1"/>
          <w:szCs w:val="24"/>
        </w:rPr>
      </w:pPr>
      <w:r w:rsidRPr="00EF32E9">
        <w:rPr>
          <w:snapToGrid w:val="0"/>
          <w:color w:val="000000" w:themeColor="text1"/>
          <w:szCs w:val="24"/>
        </w:rPr>
        <w:t xml:space="preserve">To evaluate the effects of climate and the impacts and varying levels of nitrogen input on flowers (abundance and quality) we focused </w:t>
      </w:r>
      <w:r>
        <w:rPr>
          <w:snapToGrid w:val="0"/>
          <w:color w:val="000000" w:themeColor="text1"/>
          <w:szCs w:val="24"/>
        </w:rPr>
        <w:t xml:space="preserve">on </w:t>
      </w:r>
      <w:r w:rsidRPr="00EF32E9">
        <w:rPr>
          <w:snapToGrid w:val="0"/>
          <w:color w:val="000000" w:themeColor="text1"/>
          <w:szCs w:val="24"/>
        </w:rPr>
        <w:t xml:space="preserve">specific metrics that </w:t>
      </w:r>
      <w:r>
        <w:rPr>
          <w:snapToGrid w:val="0"/>
          <w:color w:val="000000" w:themeColor="text1"/>
          <w:szCs w:val="24"/>
        </w:rPr>
        <w:t>are known to</w:t>
      </w:r>
      <w:r w:rsidRPr="00EF32E9">
        <w:rPr>
          <w:snapToGrid w:val="0"/>
          <w:color w:val="000000" w:themeColor="text1"/>
          <w:szCs w:val="24"/>
        </w:rPr>
        <w:t xml:space="preserve"> be influenced </w:t>
      </w:r>
      <w:r>
        <w:rPr>
          <w:snapToGrid w:val="0"/>
          <w:color w:val="000000" w:themeColor="text1"/>
          <w:szCs w:val="24"/>
        </w:rPr>
        <w:t>to</w:t>
      </w:r>
      <w:r w:rsidRPr="00EF32E9">
        <w:rPr>
          <w:snapToGrid w:val="0"/>
          <w:color w:val="000000" w:themeColor="text1"/>
          <w:szCs w:val="24"/>
        </w:rPr>
        <w:t xml:space="preserve"> some degree by nitrogen additions (</w:t>
      </w:r>
      <w:commentRangeStart w:id="209"/>
      <w:r w:rsidRPr="00EF32E9">
        <w:rPr>
          <w:color w:val="000000" w:themeColor="text1"/>
          <w:szCs w:val="24"/>
        </w:rPr>
        <w:t>Leghari et al. 2016</w:t>
      </w:r>
      <w:commentRangeEnd w:id="209"/>
      <w:r>
        <w:rPr>
          <w:rStyle w:val="Refdecomentrio"/>
        </w:rPr>
        <w:commentReference w:id="209"/>
      </w:r>
      <w:r w:rsidRPr="00EF32E9">
        <w:rPr>
          <w:snapToGrid w:val="0"/>
          <w:color w:val="000000" w:themeColor="text1"/>
          <w:szCs w:val="24"/>
        </w:rPr>
        <w:t>)</w:t>
      </w:r>
      <w:r>
        <w:rPr>
          <w:snapToGrid w:val="0"/>
          <w:color w:val="000000" w:themeColor="text1"/>
          <w:szCs w:val="24"/>
        </w:rPr>
        <w:t xml:space="preserve"> </w:t>
      </w:r>
      <w:r w:rsidRPr="00EF32E9">
        <w:rPr>
          <w:snapToGrid w:val="0"/>
          <w:color w:val="000000" w:themeColor="text1"/>
          <w:szCs w:val="24"/>
        </w:rPr>
        <w:t>and influence flower attractiveness to pollinators</w:t>
      </w:r>
      <w:r>
        <w:rPr>
          <w:snapToGrid w:val="0"/>
          <w:color w:val="000000" w:themeColor="text1"/>
          <w:szCs w:val="24"/>
        </w:rPr>
        <w:t xml:space="preserve"> </w:t>
      </w:r>
      <w:r w:rsidRPr="00EF32E9">
        <w:rPr>
          <w:snapToGrid w:val="0"/>
          <w:color w:val="000000" w:themeColor="text1"/>
          <w:szCs w:val="24"/>
        </w:rPr>
        <w:t>(</w:t>
      </w:r>
      <w:commentRangeStart w:id="210"/>
      <w:r w:rsidRPr="0015578B">
        <w:rPr>
          <w:snapToGrid w:val="0"/>
          <w:color w:val="auto"/>
          <w:szCs w:val="24"/>
        </w:rPr>
        <w:t>Carvalheiro et al. 2014</w:t>
      </w:r>
      <w:commentRangeEnd w:id="210"/>
      <w:r w:rsidRPr="0015578B">
        <w:rPr>
          <w:rStyle w:val="Refdecomentrio"/>
          <w:color w:val="auto"/>
        </w:rPr>
        <w:commentReference w:id="210"/>
      </w:r>
      <w:r w:rsidRPr="0015578B">
        <w:rPr>
          <w:snapToGrid w:val="0"/>
          <w:color w:val="auto"/>
          <w:szCs w:val="24"/>
        </w:rPr>
        <w:t>;</w:t>
      </w:r>
      <w:r w:rsidRPr="00EF32E9">
        <w:rPr>
          <w:snapToGrid w:val="0"/>
          <w:color w:val="000000" w:themeColor="text1"/>
          <w:szCs w:val="24"/>
        </w:rPr>
        <w:t xml:space="preserve"> </w:t>
      </w:r>
      <w:commentRangeStart w:id="211"/>
      <w:proofErr w:type="spellStart"/>
      <w:r w:rsidRPr="00EF32E9">
        <w:rPr>
          <w:snapToGrid w:val="0"/>
          <w:color w:val="000000" w:themeColor="text1"/>
          <w:szCs w:val="24"/>
        </w:rPr>
        <w:t>Reverté</w:t>
      </w:r>
      <w:proofErr w:type="spellEnd"/>
      <w:r w:rsidRPr="00EF32E9">
        <w:rPr>
          <w:snapToGrid w:val="0"/>
          <w:color w:val="000000" w:themeColor="text1"/>
          <w:szCs w:val="24"/>
        </w:rPr>
        <w:t xml:space="preserve"> et al. 2016;</w:t>
      </w:r>
      <w:commentRangeEnd w:id="211"/>
      <w:r>
        <w:rPr>
          <w:rStyle w:val="Refdecomentrio"/>
        </w:rPr>
        <w:commentReference w:id="211"/>
      </w:r>
      <w:r w:rsidRPr="00EF32E9">
        <w:rPr>
          <w:snapToGrid w:val="0"/>
          <w:color w:val="000000" w:themeColor="text1"/>
          <w:szCs w:val="24"/>
        </w:rPr>
        <w:t xml:space="preserve"> </w:t>
      </w:r>
      <w:commentRangeStart w:id="212"/>
      <w:r w:rsidRPr="00EF32E9">
        <w:rPr>
          <w:snapToGrid w:val="0"/>
          <w:color w:val="000000" w:themeColor="text1"/>
          <w:szCs w:val="24"/>
        </w:rPr>
        <w:t>Jones and Jones 2001</w:t>
      </w:r>
      <w:commentRangeEnd w:id="212"/>
      <w:r>
        <w:rPr>
          <w:rStyle w:val="Refdecomentrio"/>
        </w:rPr>
        <w:commentReference w:id="212"/>
      </w:r>
      <w:r w:rsidRPr="00EF32E9">
        <w:rPr>
          <w:snapToGrid w:val="0"/>
          <w:color w:val="000000" w:themeColor="text1"/>
          <w:szCs w:val="24"/>
        </w:rPr>
        <w:t>)</w:t>
      </w:r>
      <w:r>
        <w:rPr>
          <w:snapToGrid w:val="0"/>
          <w:color w:val="000000" w:themeColor="text1"/>
          <w:szCs w:val="24"/>
        </w:rPr>
        <w:t xml:space="preserve"> and for which there was a reasonable number of studies: </w:t>
      </w:r>
      <w:r w:rsidRPr="00EF32E9">
        <w:rPr>
          <w:snapToGrid w:val="0"/>
          <w:color w:val="000000" w:themeColor="text1"/>
          <w:szCs w:val="24"/>
        </w:rPr>
        <w:t>number of flowers</w:t>
      </w:r>
      <w:r>
        <w:rPr>
          <w:snapToGrid w:val="0"/>
          <w:color w:val="000000" w:themeColor="text1"/>
          <w:szCs w:val="24"/>
        </w:rPr>
        <w:t xml:space="preserve"> per plant individual</w:t>
      </w:r>
      <w:r w:rsidRPr="00EF32E9">
        <w:rPr>
          <w:snapToGrid w:val="0"/>
          <w:color w:val="000000" w:themeColor="text1"/>
          <w:szCs w:val="24"/>
        </w:rPr>
        <w:t xml:space="preserve">, flower size, </w:t>
      </w:r>
      <w:r>
        <w:rPr>
          <w:snapToGrid w:val="0"/>
          <w:color w:val="000000" w:themeColor="text1"/>
          <w:szCs w:val="24"/>
        </w:rPr>
        <w:t xml:space="preserve">flower weight (that is affected by flower size and </w:t>
      </w:r>
      <w:r w:rsidRPr="00EF32E9">
        <w:rPr>
          <w:snapToGrid w:val="0"/>
          <w:color w:val="000000" w:themeColor="text1"/>
          <w:szCs w:val="24"/>
        </w:rPr>
        <w:t>nectar and pollen production</w:t>
      </w:r>
      <w:r>
        <w:rPr>
          <w:snapToGrid w:val="0"/>
          <w:color w:val="000000" w:themeColor="text1"/>
          <w:szCs w:val="24"/>
        </w:rPr>
        <w:t>)</w:t>
      </w:r>
      <w:r w:rsidRPr="00EF32E9">
        <w:rPr>
          <w:snapToGrid w:val="0"/>
          <w:color w:val="000000" w:themeColor="text1"/>
          <w:szCs w:val="24"/>
        </w:rPr>
        <w:t>.</w:t>
      </w:r>
      <w:r>
        <w:rPr>
          <w:snapToGrid w:val="0"/>
          <w:color w:val="000000" w:themeColor="text1"/>
          <w:szCs w:val="24"/>
        </w:rPr>
        <w:t xml:space="preserve"> </w:t>
      </w:r>
      <w:r w:rsidRPr="00EF32E9">
        <w:rPr>
          <w:snapToGrid w:val="0"/>
          <w:color w:val="000000" w:themeColor="text1"/>
          <w:szCs w:val="24"/>
        </w:rPr>
        <w:t xml:space="preserve">To evaluate the impacts of varying levels of nitrogen </w:t>
      </w:r>
      <w:r>
        <w:rPr>
          <w:snapToGrid w:val="0"/>
          <w:color w:val="000000" w:themeColor="text1"/>
          <w:szCs w:val="24"/>
        </w:rPr>
        <w:t xml:space="preserve">on </w:t>
      </w:r>
      <w:r w:rsidRPr="00EF32E9">
        <w:rPr>
          <w:snapToGrid w:val="0"/>
          <w:color w:val="000000" w:themeColor="text1"/>
          <w:szCs w:val="24"/>
        </w:rPr>
        <w:t xml:space="preserve">fructification, we </w:t>
      </w:r>
      <w:r>
        <w:rPr>
          <w:snapToGrid w:val="0"/>
          <w:color w:val="000000" w:themeColor="text1"/>
          <w:szCs w:val="24"/>
        </w:rPr>
        <w:t>used as metrics</w:t>
      </w:r>
      <w:r w:rsidRPr="00EF32E9">
        <w:rPr>
          <w:snapToGrid w:val="0"/>
          <w:color w:val="000000" w:themeColor="text1"/>
          <w:szCs w:val="24"/>
        </w:rPr>
        <w:t xml:space="preserve"> </w:t>
      </w:r>
      <w:r>
        <w:rPr>
          <w:snapToGrid w:val="0"/>
          <w:color w:val="000000" w:themeColor="text1"/>
          <w:szCs w:val="24"/>
        </w:rPr>
        <w:t xml:space="preserve">the </w:t>
      </w:r>
      <w:r w:rsidRPr="00EF32E9">
        <w:rPr>
          <w:snapToGrid w:val="0"/>
          <w:color w:val="000000" w:themeColor="text1"/>
          <w:szCs w:val="24"/>
        </w:rPr>
        <w:t>number of seeds or fruit</w:t>
      </w:r>
      <w:r>
        <w:rPr>
          <w:snapToGrid w:val="0"/>
          <w:color w:val="000000" w:themeColor="text1"/>
          <w:szCs w:val="24"/>
        </w:rPr>
        <w:t>s</w:t>
      </w:r>
      <w:r w:rsidRPr="00EF32E9">
        <w:rPr>
          <w:snapToGrid w:val="0"/>
          <w:color w:val="000000" w:themeColor="text1"/>
          <w:szCs w:val="24"/>
        </w:rPr>
        <w:t xml:space="preserve"> and </w:t>
      </w:r>
      <w:r>
        <w:rPr>
          <w:snapToGrid w:val="0"/>
          <w:color w:val="000000" w:themeColor="text1"/>
          <w:szCs w:val="24"/>
        </w:rPr>
        <w:t xml:space="preserve">the </w:t>
      </w:r>
      <w:r w:rsidRPr="00EF32E9">
        <w:rPr>
          <w:snapToGrid w:val="0"/>
          <w:color w:val="000000" w:themeColor="text1"/>
          <w:szCs w:val="24"/>
        </w:rPr>
        <w:t xml:space="preserve">weight of individual fruit or seed, which are important indicators of yield. </w:t>
      </w:r>
    </w:p>
    <w:p w14:paraId="0FE0BFA7" w14:textId="31B27ADF" w:rsidR="00EC7D80" w:rsidRPr="00EF32E9" w:rsidRDefault="009B02DE" w:rsidP="005A18D2">
      <w:pPr>
        <w:spacing w:line="480" w:lineRule="auto"/>
        <w:ind w:left="0" w:firstLine="0"/>
        <w:jc w:val="both"/>
        <w:rPr>
          <w:i/>
          <w:iCs/>
          <w:color w:val="000000" w:themeColor="text1"/>
        </w:rPr>
      </w:pPr>
      <w:r>
        <w:rPr>
          <w:i/>
          <w:iCs/>
          <w:color w:val="000000" w:themeColor="text1"/>
        </w:rPr>
        <w:lastRenderedPageBreak/>
        <w:t>Nitrogen dosage information</w:t>
      </w:r>
    </w:p>
    <w:p w14:paraId="7829571C" w14:textId="5BBEA598" w:rsidR="00EC7D80" w:rsidRPr="00EF32E9" w:rsidRDefault="00EC7D80" w:rsidP="0034139C">
      <w:pPr>
        <w:spacing w:line="360" w:lineRule="auto"/>
        <w:ind w:left="0" w:firstLine="0"/>
        <w:jc w:val="both"/>
        <w:rPr>
          <w:color w:val="000000" w:themeColor="text1"/>
        </w:rPr>
      </w:pPr>
      <w:r w:rsidRPr="00EF32E9">
        <w:rPr>
          <w:color w:val="000000" w:themeColor="text1"/>
        </w:rPr>
        <w:t>For each selected study</w:t>
      </w:r>
      <w:r w:rsidR="00614CE8" w:rsidRPr="00EF32E9">
        <w:rPr>
          <w:color w:val="000000" w:themeColor="text1"/>
        </w:rPr>
        <w:t xml:space="preserve"> site</w:t>
      </w:r>
      <w:r w:rsidRPr="00EF32E9">
        <w:rPr>
          <w:color w:val="000000" w:themeColor="text1"/>
        </w:rPr>
        <w:t>, we</w:t>
      </w:r>
      <w:r w:rsidR="005A18D2" w:rsidRPr="00EF32E9">
        <w:rPr>
          <w:color w:val="000000" w:themeColor="text1"/>
        </w:rPr>
        <w:t xml:space="preserve"> extract</w:t>
      </w:r>
      <w:ins w:id="213" w:author="Luisa Carvalheiro" w:date="2023-11-03T17:52:00Z">
        <w:r w:rsidR="009210BB">
          <w:rPr>
            <w:color w:val="000000" w:themeColor="text1"/>
          </w:rPr>
          <w:t>ed</w:t>
        </w:r>
      </w:ins>
      <w:r w:rsidRPr="00EF32E9">
        <w:rPr>
          <w:color w:val="000000" w:themeColor="text1"/>
        </w:rPr>
        <w:t xml:space="preserve"> information on </w:t>
      </w:r>
      <w:r w:rsidR="00DE16A7" w:rsidRPr="00EF32E9">
        <w:rPr>
          <w:color w:val="000000" w:themeColor="text1"/>
        </w:rPr>
        <w:t>local temperature</w:t>
      </w:r>
      <w:r w:rsidR="00E62DCC">
        <w:rPr>
          <w:color w:val="000000" w:themeColor="text1"/>
        </w:rPr>
        <w:t xml:space="preserve"> </w:t>
      </w:r>
      <w:r w:rsidR="001E11D3" w:rsidRPr="00EF32E9">
        <w:rPr>
          <w:color w:val="000000" w:themeColor="text1"/>
        </w:rPr>
        <w:t xml:space="preserve">and </w:t>
      </w:r>
      <w:r w:rsidRPr="00EF32E9">
        <w:rPr>
          <w:color w:val="000000" w:themeColor="text1"/>
        </w:rPr>
        <w:t>nitrogen dosage for each treatment used</w:t>
      </w:r>
      <w:r w:rsidR="00614CE8" w:rsidRPr="00EF32E9">
        <w:rPr>
          <w:color w:val="000000" w:themeColor="text1"/>
        </w:rPr>
        <w:t xml:space="preserve">. </w:t>
      </w:r>
      <w:r w:rsidR="00F15924">
        <w:rPr>
          <w:color w:val="000000" w:themeColor="text1"/>
          <w:szCs w:val="24"/>
        </w:rPr>
        <w:t>L</w:t>
      </w:r>
      <w:r w:rsidRPr="00EF32E9">
        <w:rPr>
          <w:color w:val="000000" w:themeColor="text1"/>
          <w:szCs w:val="24"/>
        </w:rPr>
        <w:t xml:space="preserve">evel information on the recommended dosage of nitrogen </w:t>
      </w:r>
      <w:r w:rsidR="00E62DCC">
        <w:rPr>
          <w:color w:val="000000" w:themeColor="text1"/>
          <w:szCs w:val="24"/>
        </w:rPr>
        <w:t xml:space="preserve">(RD) </w:t>
      </w:r>
      <w:r w:rsidRPr="00EF32E9">
        <w:rPr>
          <w:color w:val="000000" w:themeColor="text1"/>
          <w:szCs w:val="24"/>
        </w:rPr>
        <w:t xml:space="preserve">for sowing the plant species used </w:t>
      </w:r>
      <w:ins w:id="214" w:author="HENRIQUE OLIVEIRA" w:date="2023-11-12T10:58:00Z">
        <w:r w:rsidR="009405B7">
          <w:rPr>
            <w:color w:val="000000" w:themeColor="text1"/>
            <w:szCs w:val="24"/>
          </w:rPr>
          <w:t>was</w:t>
        </w:r>
      </w:ins>
      <w:r w:rsidR="005A18D2" w:rsidRPr="00EF32E9">
        <w:rPr>
          <w:color w:val="000000" w:themeColor="text1"/>
          <w:szCs w:val="24"/>
        </w:rPr>
        <w:t xml:space="preserve"> </w:t>
      </w:r>
      <w:r w:rsidRPr="00EF32E9">
        <w:rPr>
          <w:color w:val="000000" w:themeColor="text1"/>
          <w:szCs w:val="24"/>
        </w:rPr>
        <w:t>extracted from the literature</w:t>
      </w:r>
      <w:r w:rsidR="00F15924">
        <w:rPr>
          <w:color w:val="000000" w:themeColor="text1"/>
          <w:szCs w:val="24"/>
        </w:rPr>
        <w:t xml:space="preserve"> by country, region or soil similarity</w:t>
      </w:r>
      <w:r w:rsidRPr="00EF32E9">
        <w:rPr>
          <w:color w:val="000000" w:themeColor="text1"/>
          <w:szCs w:val="24"/>
        </w:rPr>
        <w:t xml:space="preserve">. Then, for each treatment within the study, we </w:t>
      </w:r>
      <w:r w:rsidR="0034139C" w:rsidRPr="00EF32E9">
        <w:rPr>
          <w:color w:val="000000" w:themeColor="text1"/>
          <w:szCs w:val="24"/>
        </w:rPr>
        <w:t>assess</w:t>
      </w:r>
      <w:ins w:id="215" w:author="HENRIQUE OLIVEIRA" w:date="2023-11-12T10:59:00Z">
        <w:r w:rsidR="009405B7">
          <w:rPr>
            <w:color w:val="000000" w:themeColor="text1"/>
            <w:szCs w:val="24"/>
          </w:rPr>
          <w:t>ed</w:t>
        </w:r>
      </w:ins>
      <w:r w:rsidRPr="00EF32E9">
        <w:rPr>
          <w:color w:val="000000" w:themeColor="text1"/>
          <w:szCs w:val="24"/>
        </w:rPr>
        <w:t xml:space="preserve"> how the level of N input differed from the recommended level for that specific plant species, by calculating the relative difference between the N dosage of the treatment and the recommended N dosage (eq 1). Values below 1 indicate that the N input is below the recommended dosage. Values above 1 indicate that N input is above the recommended dosage.  </w:t>
      </w:r>
    </w:p>
    <w:p w14:paraId="64FFBB3D" w14:textId="77777777" w:rsidR="00EC7D80" w:rsidRPr="00EF32E9" w:rsidRDefault="00EC7D80" w:rsidP="004904AF">
      <w:pPr>
        <w:spacing w:line="240" w:lineRule="auto"/>
        <w:ind w:left="0" w:firstLine="192"/>
        <w:jc w:val="center"/>
        <w:rPr>
          <w:color w:val="000000" w:themeColor="text1"/>
        </w:rPr>
      </w:pPr>
    </w:p>
    <w:p w14:paraId="41BF0CEB" w14:textId="57E28169" w:rsidR="00EC7D80" w:rsidRPr="00EF32E9" w:rsidRDefault="00533C63" w:rsidP="004904AF">
      <w:pPr>
        <w:spacing w:line="360" w:lineRule="auto"/>
        <w:ind w:left="0" w:firstLine="192"/>
        <w:jc w:val="center"/>
        <w:rPr>
          <w:rFonts w:ascii="Cambria Math" w:hAnsi="Cambria Math"/>
          <w:i/>
          <w:color w:val="000000" w:themeColor="text1"/>
          <w:szCs w:val="24"/>
        </w:rPr>
      </w:pP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N dosage kg.ha (treatment)</m:t>
            </m:r>
          </m:num>
          <m:den>
            <m:r>
              <w:rPr>
                <w:rFonts w:ascii="Cambria Math" w:hAnsi="Cambria Math"/>
                <w:color w:val="000000" w:themeColor="text1"/>
                <w:sz w:val="28"/>
                <w:szCs w:val="28"/>
              </w:rPr>
              <m:t xml:space="preserve">  N kg.ha recommended</m:t>
            </m:r>
          </m:den>
        </m:f>
      </m:oMath>
      <w:r w:rsidR="00EC7D80" w:rsidRPr="00EF32E9">
        <w:rPr>
          <w:rFonts w:ascii="Cambria Math" w:hAnsi="Cambria Math"/>
          <w:i/>
          <w:color w:val="000000" w:themeColor="text1"/>
          <w:sz w:val="28"/>
          <w:szCs w:val="28"/>
        </w:rPr>
        <w:t xml:space="preserve">      eq.  </w:t>
      </w:r>
      <w:r w:rsidR="00EC7D80" w:rsidRPr="00EF32E9">
        <w:rPr>
          <w:rFonts w:ascii="Cambria Math" w:hAnsi="Cambria Math"/>
          <w:i/>
          <w:color w:val="000000" w:themeColor="text1"/>
          <w:szCs w:val="24"/>
        </w:rPr>
        <w:t>1</w:t>
      </w:r>
    </w:p>
    <w:p w14:paraId="3FEFBE90" w14:textId="77777777" w:rsidR="00310ECD" w:rsidRDefault="00310ECD" w:rsidP="00016C51">
      <w:pPr>
        <w:spacing w:line="360" w:lineRule="auto"/>
        <w:ind w:left="0" w:firstLine="0"/>
        <w:jc w:val="both"/>
        <w:rPr>
          <w:color w:val="000000" w:themeColor="text1"/>
        </w:rPr>
      </w:pPr>
    </w:p>
    <w:p w14:paraId="520FE1F5" w14:textId="0F441445" w:rsidR="00016C51" w:rsidRPr="00EF32E9" w:rsidRDefault="00614CE8" w:rsidP="00016C51">
      <w:pPr>
        <w:spacing w:line="360" w:lineRule="auto"/>
        <w:ind w:left="0" w:firstLine="0"/>
        <w:jc w:val="both"/>
        <w:rPr>
          <w:color w:val="000000" w:themeColor="text1"/>
        </w:rPr>
      </w:pPr>
      <w:r w:rsidRPr="00EF32E9">
        <w:rPr>
          <w:color w:val="000000" w:themeColor="text1"/>
        </w:rPr>
        <w:t>Within each study, for each plant used in the experiment</w:t>
      </w:r>
      <w:r w:rsidRPr="00EF32E9" w:rsidDel="00487712">
        <w:rPr>
          <w:color w:val="000000" w:themeColor="text1"/>
        </w:rPr>
        <w:t xml:space="preserve"> </w:t>
      </w:r>
      <w:ins w:id="216" w:author="HENRIQUE OLIVEIRA" w:date="2023-11-12T11:02:00Z">
        <w:r w:rsidR="009405B7" w:rsidRPr="00EF32E9">
          <w:rPr>
            <w:color w:val="000000" w:themeColor="text1"/>
          </w:rPr>
          <w:t>we extracted</w:t>
        </w:r>
      </w:ins>
      <w:r w:rsidRPr="00EF32E9">
        <w:rPr>
          <w:color w:val="000000" w:themeColor="text1"/>
        </w:rPr>
        <w:t xml:space="preserve"> the values of each of the target response variable used in that specific study and treatment to which it was subjected. Whenever individual information was not provided per plant, we extracted mean value per treatment and registered the sampling effort. However, if no study report variance values</w:t>
      </w:r>
      <w:ins w:id="217" w:author="HENRIQUE OLIVEIRA" w:date="2023-11-12T11:03:00Z">
        <w:r w:rsidR="009405B7">
          <w:rPr>
            <w:color w:val="000000" w:themeColor="text1"/>
          </w:rPr>
          <w:t xml:space="preserve"> were found</w:t>
        </w:r>
      </w:ins>
      <w:r w:rsidRPr="00EF32E9">
        <w:rPr>
          <w:color w:val="000000" w:themeColor="text1"/>
        </w:rPr>
        <w:t>, such information will be considered as a single data point in our analyses</w:t>
      </w:r>
      <w:r w:rsidRPr="00EF32E9">
        <w:rPr>
          <w:color w:val="000000" w:themeColor="text1"/>
          <w:szCs w:val="24"/>
        </w:rPr>
        <w:t>. A</w:t>
      </w:r>
      <w:r w:rsidR="00EC7D80" w:rsidRPr="00EF32E9">
        <w:rPr>
          <w:color w:val="000000" w:themeColor="text1"/>
        </w:rPr>
        <w:t xml:space="preserve">s different studies used different methodologies and metrics, to standardize the response variable (metrics of vegetative growth, flower abundance and quality, or fruit production), for each study, we </w:t>
      </w:r>
      <w:r w:rsidR="005A18D2" w:rsidRPr="00EF32E9">
        <w:rPr>
          <w:color w:val="000000" w:themeColor="text1"/>
        </w:rPr>
        <w:t>calculate</w:t>
      </w:r>
      <w:ins w:id="218" w:author="HENRIQUE OLIVEIRA" w:date="2023-11-12T11:04:00Z">
        <w:r w:rsidR="009405B7">
          <w:rPr>
            <w:color w:val="000000" w:themeColor="text1"/>
          </w:rPr>
          <w:t>d</w:t>
        </w:r>
      </w:ins>
      <w:r w:rsidR="00EC7D80" w:rsidRPr="00EF32E9">
        <w:rPr>
          <w:color w:val="000000" w:themeColor="text1"/>
        </w:rPr>
        <w:t xml:space="preserve"> the effect size as the </w:t>
      </w:r>
      <w:r w:rsidR="00EC7D80" w:rsidRPr="00EF32E9">
        <w:rPr>
          <w:color w:val="000000" w:themeColor="text1"/>
          <w:szCs w:val="24"/>
        </w:rPr>
        <w:t xml:space="preserve">relative difference between the value obtained for a specific treatment and that obtained in the lowest level of N input used in that study </w:t>
      </w:r>
      <w:r w:rsidR="00EC7D80" w:rsidRPr="00EF32E9">
        <w:rPr>
          <w:color w:val="000000" w:themeColor="text1"/>
        </w:rPr>
        <w:t xml:space="preserve">(eq.2). </w:t>
      </w:r>
      <w:r w:rsidR="00016C51" w:rsidRPr="00EF32E9">
        <w:rPr>
          <w:color w:val="000000" w:themeColor="text1"/>
        </w:rPr>
        <w:t xml:space="preserve">We </w:t>
      </w:r>
      <w:ins w:id="219" w:author="HENRIQUE OLIVEIRA" w:date="2023-11-12T11:04:00Z">
        <w:r w:rsidR="009405B7">
          <w:rPr>
            <w:color w:val="000000" w:themeColor="text1"/>
          </w:rPr>
          <w:t>used</w:t>
        </w:r>
      </w:ins>
      <w:r w:rsidR="00016C51" w:rsidRPr="00EF32E9">
        <w:rPr>
          <w:color w:val="000000" w:themeColor="text1"/>
        </w:rPr>
        <w:t xml:space="preserve"> the value obtained in the lowest N input level rather than in the recommended level because in many studies no treatment applied the exact value of the recommended dosage. </w:t>
      </w:r>
    </w:p>
    <w:p w14:paraId="3DE1D74C" w14:textId="465C4E71" w:rsidR="00EC7D80" w:rsidRPr="00EF32E9" w:rsidRDefault="00EC7D80" w:rsidP="000277AE">
      <w:pPr>
        <w:spacing w:line="360" w:lineRule="auto"/>
        <w:ind w:left="0" w:firstLine="708"/>
        <w:jc w:val="both"/>
        <w:rPr>
          <w:color w:val="000000" w:themeColor="text1"/>
          <w:szCs w:val="24"/>
        </w:rPr>
      </w:pPr>
    </w:p>
    <w:p w14:paraId="46352EE4" w14:textId="45EC36A1" w:rsidR="00EC7D80" w:rsidRDefault="00533C63" w:rsidP="004904AF">
      <w:pPr>
        <w:spacing w:line="360" w:lineRule="auto"/>
        <w:ind w:left="0" w:firstLine="192"/>
        <w:jc w:val="center"/>
        <w:rPr>
          <w:rFonts w:ascii="Cambria Math" w:hAnsi="Cambria Math"/>
          <w:i/>
          <w:color w:val="000000" w:themeColor="text1"/>
          <w:szCs w:val="24"/>
        </w:rPr>
      </w:pP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value of N inputs</m:t>
            </m:r>
          </m:num>
          <m:den>
            <m:r>
              <w:rPr>
                <w:rFonts w:ascii="Cambria Math" w:hAnsi="Cambria Math"/>
                <w:color w:val="000000" w:themeColor="text1"/>
                <w:sz w:val="28"/>
                <w:szCs w:val="28"/>
              </w:rPr>
              <m:t>value of N lowest input</m:t>
            </m:r>
          </m:den>
        </m:f>
      </m:oMath>
      <w:r w:rsidR="00EC7D80" w:rsidRPr="00EF32E9">
        <w:rPr>
          <w:rFonts w:ascii="Cambria Math" w:hAnsi="Cambria Math"/>
          <w:i/>
          <w:color w:val="000000" w:themeColor="text1"/>
          <w:sz w:val="28"/>
          <w:szCs w:val="28"/>
        </w:rPr>
        <w:t xml:space="preserve"> </w:t>
      </w:r>
      <w:r w:rsidR="005F7025">
        <w:rPr>
          <w:rFonts w:ascii="Cambria Math" w:hAnsi="Cambria Math"/>
          <w:i/>
          <w:color w:val="000000" w:themeColor="text1"/>
          <w:sz w:val="28"/>
          <w:szCs w:val="28"/>
        </w:rPr>
        <w:t xml:space="preserve">     </w:t>
      </w:r>
      <w:r w:rsidR="00DE16A7" w:rsidRPr="00EF32E9">
        <w:rPr>
          <w:rFonts w:ascii="Cambria Math" w:hAnsi="Cambria Math"/>
          <w:i/>
          <w:color w:val="000000" w:themeColor="text1"/>
          <w:sz w:val="28"/>
          <w:szCs w:val="28"/>
        </w:rPr>
        <w:t xml:space="preserve"> </w:t>
      </w:r>
      <w:r w:rsidR="00EC7D80" w:rsidRPr="00EF32E9">
        <w:rPr>
          <w:rFonts w:ascii="Cambria Math" w:hAnsi="Cambria Math"/>
          <w:i/>
          <w:color w:val="000000" w:themeColor="text1"/>
          <w:sz w:val="28"/>
          <w:szCs w:val="28"/>
        </w:rPr>
        <w:t xml:space="preserve"> eq. </w:t>
      </w:r>
      <w:r w:rsidR="00EC7D80" w:rsidRPr="00EF32E9">
        <w:rPr>
          <w:rFonts w:ascii="Cambria Math" w:hAnsi="Cambria Math"/>
          <w:i/>
          <w:color w:val="000000" w:themeColor="text1"/>
          <w:szCs w:val="24"/>
        </w:rPr>
        <w:t>2</w:t>
      </w:r>
    </w:p>
    <w:p w14:paraId="459854B2" w14:textId="77777777" w:rsidR="007D6DAF" w:rsidRDefault="007D6DAF" w:rsidP="004904AF">
      <w:pPr>
        <w:spacing w:line="360" w:lineRule="auto"/>
        <w:ind w:left="0" w:firstLine="192"/>
        <w:jc w:val="center"/>
        <w:rPr>
          <w:rFonts w:ascii="Cambria Math" w:hAnsi="Cambria Math"/>
          <w:i/>
          <w:color w:val="000000" w:themeColor="text1"/>
          <w:szCs w:val="24"/>
        </w:rPr>
      </w:pPr>
    </w:p>
    <w:p w14:paraId="575F8496" w14:textId="77777777" w:rsidR="00E62DCC" w:rsidRDefault="00E62DCC" w:rsidP="004904AF">
      <w:pPr>
        <w:spacing w:line="360" w:lineRule="auto"/>
        <w:ind w:left="0" w:firstLine="192"/>
        <w:jc w:val="center"/>
        <w:rPr>
          <w:rFonts w:ascii="Cambria Math" w:hAnsi="Cambria Math"/>
          <w:i/>
          <w:color w:val="000000" w:themeColor="text1"/>
          <w:szCs w:val="24"/>
        </w:rPr>
      </w:pPr>
    </w:p>
    <w:p w14:paraId="5315914E" w14:textId="77777777" w:rsidR="00E62DCC" w:rsidRDefault="00E62DCC" w:rsidP="004904AF">
      <w:pPr>
        <w:spacing w:line="360" w:lineRule="auto"/>
        <w:ind w:left="0" w:firstLine="192"/>
        <w:jc w:val="center"/>
        <w:rPr>
          <w:rFonts w:ascii="Cambria Math" w:hAnsi="Cambria Math"/>
          <w:i/>
          <w:color w:val="000000" w:themeColor="text1"/>
          <w:szCs w:val="24"/>
        </w:rPr>
      </w:pPr>
    </w:p>
    <w:p w14:paraId="1CE3E9B4" w14:textId="77777777" w:rsidR="007D6DAF" w:rsidRDefault="007D6DAF" w:rsidP="004904AF">
      <w:pPr>
        <w:spacing w:line="360" w:lineRule="auto"/>
        <w:ind w:left="0" w:firstLine="192"/>
        <w:jc w:val="center"/>
        <w:rPr>
          <w:ins w:id="220" w:author="HENRIQUE OLIVEIRA" w:date="2023-11-12T11:04:00Z"/>
          <w:rFonts w:ascii="Cambria Math" w:hAnsi="Cambria Math"/>
          <w:i/>
          <w:color w:val="000000" w:themeColor="text1"/>
          <w:szCs w:val="24"/>
        </w:rPr>
      </w:pPr>
    </w:p>
    <w:p w14:paraId="4B4438F1" w14:textId="77777777" w:rsidR="009405B7" w:rsidRDefault="009405B7" w:rsidP="004904AF">
      <w:pPr>
        <w:spacing w:line="360" w:lineRule="auto"/>
        <w:ind w:left="0" w:firstLine="192"/>
        <w:jc w:val="center"/>
        <w:rPr>
          <w:rFonts w:ascii="Cambria Math" w:hAnsi="Cambria Math"/>
          <w:i/>
          <w:color w:val="000000" w:themeColor="text1"/>
          <w:szCs w:val="24"/>
        </w:rPr>
      </w:pPr>
    </w:p>
    <w:p w14:paraId="524D8E10" w14:textId="658D390B" w:rsidR="009B02DE" w:rsidRDefault="009B02DE" w:rsidP="000277AE">
      <w:pPr>
        <w:spacing w:line="360" w:lineRule="auto"/>
        <w:ind w:left="0" w:firstLine="0"/>
        <w:jc w:val="both"/>
        <w:rPr>
          <w:i/>
          <w:iCs/>
          <w:color w:val="000000" w:themeColor="text1"/>
        </w:rPr>
      </w:pPr>
      <w:r w:rsidRPr="00BF192D">
        <w:rPr>
          <w:i/>
          <w:iCs/>
          <w:color w:val="000000" w:themeColor="text1"/>
        </w:rPr>
        <w:lastRenderedPageBreak/>
        <w:t>Climatic data</w:t>
      </w:r>
    </w:p>
    <w:p w14:paraId="23FD0B52" w14:textId="77777777" w:rsidR="003C7E94" w:rsidRPr="00BF192D" w:rsidRDefault="003C7E94" w:rsidP="000277AE">
      <w:pPr>
        <w:spacing w:line="360" w:lineRule="auto"/>
        <w:ind w:left="0" w:firstLine="0"/>
        <w:jc w:val="both"/>
        <w:rPr>
          <w:i/>
          <w:iCs/>
          <w:color w:val="000000" w:themeColor="text1"/>
        </w:rPr>
      </w:pPr>
    </w:p>
    <w:p w14:paraId="18EB6C65" w14:textId="5C6CD581" w:rsidR="00CA6ED3" w:rsidRDefault="009B02DE">
      <w:pPr>
        <w:spacing w:line="360" w:lineRule="auto"/>
        <w:ind w:left="0" w:firstLine="0"/>
        <w:jc w:val="both"/>
        <w:rPr>
          <w:color w:val="000000" w:themeColor="text1"/>
          <w:szCs w:val="24"/>
        </w:rPr>
        <w:pPrChange w:id="221" w:author="Luisa Carvalheiro" w:date="2023-11-03T17:54:00Z">
          <w:pPr>
            <w:spacing w:line="360" w:lineRule="auto"/>
            <w:ind w:left="0" w:firstLine="192"/>
            <w:jc w:val="center"/>
          </w:pPr>
        </w:pPrChange>
      </w:pPr>
      <w:r>
        <w:rPr>
          <w:color w:val="000000" w:themeColor="text1"/>
        </w:rPr>
        <w:t xml:space="preserve">For each study site, we used the coordinates to extract information on </w:t>
      </w:r>
      <w:r w:rsidR="00310ECD">
        <w:rPr>
          <w:color w:val="000000" w:themeColor="text1"/>
        </w:rPr>
        <w:t>annual mean</w:t>
      </w:r>
      <w:r>
        <w:rPr>
          <w:color w:val="000000" w:themeColor="text1"/>
        </w:rPr>
        <w:t xml:space="preserve"> temperature </w:t>
      </w:r>
      <w:r w:rsidR="003C7E94" w:rsidRPr="00EF32E9">
        <w:rPr>
          <w:color w:val="000000" w:themeColor="text1"/>
        </w:rPr>
        <w:t>(</w:t>
      </w:r>
      <w:r w:rsidR="003C7E94">
        <w:rPr>
          <w:color w:val="000000" w:themeColor="text1"/>
        </w:rPr>
        <w:t>AMT</w:t>
      </w:r>
      <w:r w:rsidR="003C7E94" w:rsidRPr="00EF32E9">
        <w:rPr>
          <w:color w:val="000000" w:themeColor="text1"/>
        </w:rPr>
        <w:t>)</w:t>
      </w:r>
      <w:r w:rsidR="003C7E94">
        <w:rPr>
          <w:color w:val="000000" w:themeColor="text1"/>
        </w:rPr>
        <w:t xml:space="preserve"> </w:t>
      </w:r>
      <w:r w:rsidR="007D6DAF">
        <w:rPr>
          <w:color w:val="000000" w:themeColor="text1"/>
        </w:rPr>
        <w:t xml:space="preserve">with the spatial resolution of </w:t>
      </w:r>
      <w:r w:rsidR="007D6DAF" w:rsidRPr="007D6DAF">
        <w:rPr>
          <w:color w:val="000000" w:themeColor="text1"/>
        </w:rPr>
        <w:t>10 min (~340 km2)</w:t>
      </w:r>
      <w:r w:rsidR="007D6DAF">
        <w:rPr>
          <w:color w:val="000000" w:themeColor="text1"/>
        </w:rPr>
        <w:t xml:space="preserve"> </w:t>
      </w:r>
      <w:r w:rsidR="003C7E94">
        <w:rPr>
          <w:color w:val="000000" w:themeColor="text1"/>
        </w:rPr>
        <w:t>of the</w:t>
      </w:r>
      <w:r>
        <w:rPr>
          <w:color w:val="000000" w:themeColor="text1"/>
        </w:rPr>
        <w:t xml:space="preserve"> </w:t>
      </w:r>
      <w:r w:rsidR="00310ECD">
        <w:rPr>
          <w:color w:val="000000" w:themeColor="text1"/>
        </w:rPr>
        <w:t xml:space="preserve">study region from </w:t>
      </w:r>
      <w:proofErr w:type="spellStart"/>
      <w:r w:rsidR="00310ECD">
        <w:rPr>
          <w:color w:val="000000" w:themeColor="text1"/>
        </w:rPr>
        <w:t>WorldClim</w:t>
      </w:r>
      <w:proofErr w:type="spellEnd"/>
      <w:r>
        <w:rPr>
          <w:color w:val="000000" w:themeColor="text1"/>
        </w:rPr>
        <w:t xml:space="preserve">. </w:t>
      </w:r>
    </w:p>
    <w:p w14:paraId="0CD75B80" w14:textId="77777777" w:rsidR="00520310" w:rsidRDefault="00520310" w:rsidP="00CA6ED3">
      <w:pPr>
        <w:spacing w:line="360" w:lineRule="auto"/>
        <w:ind w:left="0" w:firstLine="192"/>
        <w:jc w:val="center"/>
        <w:rPr>
          <w:color w:val="000000" w:themeColor="text1"/>
          <w:szCs w:val="24"/>
        </w:rPr>
      </w:pPr>
    </w:p>
    <w:p w14:paraId="3DE11CD2" w14:textId="77777777" w:rsidR="00520310" w:rsidRDefault="00520310" w:rsidP="00520310">
      <w:pPr>
        <w:spacing w:line="480" w:lineRule="auto"/>
        <w:ind w:left="0" w:firstLine="0"/>
        <w:jc w:val="both"/>
        <w:rPr>
          <w:i/>
          <w:iCs/>
          <w:szCs w:val="24"/>
        </w:rPr>
      </w:pPr>
      <w:r>
        <w:rPr>
          <w:i/>
          <w:iCs/>
          <w:szCs w:val="24"/>
        </w:rPr>
        <w:t>Pollination dependence</w:t>
      </w:r>
    </w:p>
    <w:p w14:paraId="001B8028" w14:textId="02DF280E" w:rsidR="00520310" w:rsidRDefault="00520310" w:rsidP="00130FC5">
      <w:pPr>
        <w:spacing w:line="480" w:lineRule="auto"/>
        <w:ind w:left="0" w:firstLine="0"/>
        <w:jc w:val="both"/>
        <w:rPr>
          <w:szCs w:val="24"/>
        </w:rPr>
      </w:pPr>
      <w:r w:rsidRPr="001F0FB9">
        <w:rPr>
          <w:szCs w:val="24"/>
        </w:rPr>
        <w:t xml:space="preserve">To estimate the values of pollination dependence for each cultivar </w:t>
      </w:r>
      <w:r>
        <w:rPr>
          <w:szCs w:val="24"/>
        </w:rPr>
        <w:t xml:space="preserve">we used the </w:t>
      </w:r>
      <w:ins w:id="222" w:author="Luisa Carvalheiro" w:date="2023-11-03T17:55:00Z">
        <w:r w:rsidR="009210BB">
          <w:rPr>
            <w:szCs w:val="24"/>
          </w:rPr>
          <w:t>values in</w:t>
        </w:r>
      </w:ins>
      <w:r>
        <w:rPr>
          <w:szCs w:val="24"/>
        </w:rPr>
        <w:t xml:space="preserve"> </w:t>
      </w:r>
      <w:ins w:id="223" w:author="Luisa Carvalheiro" w:date="2023-11-03T17:56:00Z">
        <w:r w:rsidR="00130FC5">
          <w:rPr>
            <w:szCs w:val="24"/>
          </w:rPr>
          <w:t xml:space="preserve">the study of </w:t>
        </w:r>
      </w:ins>
      <w:proofErr w:type="spellStart"/>
      <w:r>
        <w:rPr>
          <w:szCs w:val="24"/>
        </w:rPr>
        <w:t>Siopa</w:t>
      </w:r>
      <w:proofErr w:type="spellEnd"/>
      <w:r>
        <w:rPr>
          <w:szCs w:val="24"/>
        </w:rPr>
        <w:t xml:space="preserve"> </w:t>
      </w:r>
      <w:ins w:id="224" w:author="Luisa Carvalheiro" w:date="2023-11-03T17:56:00Z">
        <w:r w:rsidR="00130FC5">
          <w:rPr>
            <w:szCs w:val="24"/>
          </w:rPr>
          <w:t xml:space="preserve">and </w:t>
        </w:r>
      </w:ins>
      <w:ins w:id="225" w:author="HENRIQUE OLIVEIRA" w:date="2023-11-12T11:05:00Z">
        <w:r w:rsidR="009405B7">
          <w:rPr>
            <w:szCs w:val="24"/>
          </w:rPr>
          <w:t>collaborators (</w:t>
        </w:r>
      </w:ins>
      <w:commentRangeStart w:id="226"/>
      <w:r>
        <w:rPr>
          <w:szCs w:val="24"/>
        </w:rPr>
        <w:t>202</w:t>
      </w:r>
      <w:commentRangeEnd w:id="226"/>
      <w:r>
        <w:rPr>
          <w:rStyle w:val="Refdecomentrio"/>
        </w:rPr>
        <w:commentReference w:id="226"/>
      </w:r>
      <w:r>
        <w:rPr>
          <w:szCs w:val="24"/>
        </w:rPr>
        <w:t>3)</w:t>
      </w:r>
      <w:ins w:id="227" w:author="Luisa Carvalheiro" w:date="2023-11-03T17:57:00Z">
        <w:r w:rsidR="00130FC5">
          <w:rPr>
            <w:szCs w:val="24"/>
          </w:rPr>
          <w:t xml:space="preserve"> using the mean and maximum estimated values</w:t>
        </w:r>
      </w:ins>
      <w:ins w:id="228" w:author="Luisa Carvalheiro" w:date="2023-11-03T17:55:00Z">
        <w:r w:rsidR="009210BB">
          <w:rPr>
            <w:szCs w:val="24"/>
          </w:rPr>
          <w:t xml:space="preserve">. For crops not listed in </w:t>
        </w:r>
        <w:proofErr w:type="spellStart"/>
        <w:r w:rsidR="009210BB">
          <w:rPr>
            <w:szCs w:val="24"/>
          </w:rPr>
          <w:t>Sio</w:t>
        </w:r>
      </w:ins>
      <w:ins w:id="229" w:author="Luisa Carvalheiro" w:date="2023-11-03T17:56:00Z">
        <w:r w:rsidR="00130FC5">
          <w:rPr>
            <w:szCs w:val="24"/>
          </w:rPr>
          <w:t>p</w:t>
        </w:r>
      </w:ins>
      <w:ins w:id="230" w:author="Luisa Carvalheiro" w:date="2023-11-03T17:55:00Z">
        <w:r w:rsidR="009210BB">
          <w:rPr>
            <w:szCs w:val="24"/>
          </w:rPr>
          <w:t>a</w:t>
        </w:r>
      </w:ins>
      <w:proofErr w:type="spellEnd"/>
      <w:ins w:id="231" w:author="Luisa Carvalheiro" w:date="2023-11-03T17:57:00Z">
        <w:r w:rsidR="00130FC5">
          <w:rPr>
            <w:szCs w:val="24"/>
          </w:rPr>
          <w:t xml:space="preserve"> et al (2023) we complemented with information from </w:t>
        </w:r>
      </w:ins>
      <w:del w:id="232" w:author="Luisa Carvalheiro" w:date="2023-11-03T17:55:00Z">
        <w:r w:rsidDel="009210BB">
          <w:rPr>
            <w:szCs w:val="24"/>
          </w:rPr>
          <w:delText>,</w:delText>
        </w:r>
      </w:del>
      <w:r>
        <w:rPr>
          <w:szCs w:val="24"/>
        </w:rPr>
        <w:t xml:space="preserve"> FAO (2</w:t>
      </w:r>
      <w:commentRangeStart w:id="233"/>
      <w:r>
        <w:rPr>
          <w:szCs w:val="24"/>
        </w:rPr>
        <w:t>01</w:t>
      </w:r>
      <w:commentRangeEnd w:id="233"/>
      <w:r>
        <w:rPr>
          <w:rStyle w:val="Refdecomentrio"/>
        </w:rPr>
        <w:commentReference w:id="233"/>
      </w:r>
      <w:r>
        <w:rPr>
          <w:szCs w:val="24"/>
        </w:rPr>
        <w:t xml:space="preserve">8) and </w:t>
      </w:r>
      <w:ins w:id="234" w:author="Luisa Carvalheiro" w:date="2023-11-03T17:58:00Z">
        <w:r w:rsidR="00130FC5">
          <w:rPr>
            <w:szCs w:val="24"/>
          </w:rPr>
          <w:t xml:space="preserve">the work of </w:t>
        </w:r>
      </w:ins>
      <w:r>
        <w:rPr>
          <w:szCs w:val="24"/>
        </w:rPr>
        <w:t>Klein</w:t>
      </w:r>
      <w:ins w:id="235" w:author="Luisa Carvalheiro" w:date="2023-11-03T17:58:00Z">
        <w:r w:rsidR="00130FC5">
          <w:rPr>
            <w:szCs w:val="24"/>
          </w:rPr>
          <w:t xml:space="preserve"> and collaborators</w:t>
        </w:r>
      </w:ins>
      <w:r>
        <w:rPr>
          <w:szCs w:val="24"/>
        </w:rPr>
        <w:t xml:space="preserve"> (</w:t>
      </w:r>
      <w:commentRangeStart w:id="236"/>
      <w:r>
        <w:rPr>
          <w:szCs w:val="24"/>
        </w:rPr>
        <w:t>202</w:t>
      </w:r>
      <w:commentRangeEnd w:id="236"/>
      <w:r>
        <w:rPr>
          <w:rStyle w:val="Refdecomentrio"/>
        </w:rPr>
        <w:commentReference w:id="236"/>
      </w:r>
      <w:r>
        <w:rPr>
          <w:szCs w:val="24"/>
        </w:rPr>
        <w:t xml:space="preserve">0). </w:t>
      </w:r>
    </w:p>
    <w:p w14:paraId="38D6D134" w14:textId="77777777" w:rsidR="00592911" w:rsidRPr="00592911" w:rsidRDefault="00592911" w:rsidP="00CA6ED3">
      <w:pPr>
        <w:spacing w:line="360" w:lineRule="auto"/>
        <w:ind w:left="0" w:firstLine="192"/>
        <w:jc w:val="center"/>
        <w:rPr>
          <w:i/>
          <w:iCs/>
          <w:color w:val="000000" w:themeColor="text1"/>
          <w:szCs w:val="24"/>
        </w:rPr>
      </w:pPr>
    </w:p>
    <w:p w14:paraId="4EAC42CD" w14:textId="0F564225" w:rsidR="00EC7D80" w:rsidRPr="00EF32E9" w:rsidRDefault="00EC7D80" w:rsidP="005A18D2">
      <w:pPr>
        <w:spacing w:line="480" w:lineRule="auto"/>
        <w:ind w:left="0" w:firstLine="0"/>
        <w:jc w:val="both"/>
        <w:rPr>
          <w:i/>
          <w:iCs/>
          <w:color w:val="000000" w:themeColor="text1"/>
        </w:rPr>
      </w:pPr>
      <w:r w:rsidRPr="00EF32E9">
        <w:rPr>
          <w:i/>
          <w:iCs/>
          <w:color w:val="000000" w:themeColor="text1"/>
        </w:rPr>
        <w:t>Statistical analyses</w:t>
      </w:r>
    </w:p>
    <w:p w14:paraId="69787895" w14:textId="3C2301E7" w:rsidR="00357B03" w:rsidRDefault="00130FC5" w:rsidP="0004295E">
      <w:pPr>
        <w:spacing w:line="360" w:lineRule="auto"/>
        <w:ind w:left="0" w:firstLine="0"/>
        <w:jc w:val="both"/>
        <w:rPr>
          <w:ins w:id="237" w:author="Luisa Carvalheiro" w:date="2023-11-04T14:59:00Z"/>
          <w:color w:val="000000" w:themeColor="text1"/>
          <w:szCs w:val="24"/>
        </w:rPr>
      </w:pPr>
      <w:ins w:id="238" w:author="Luisa Carvalheiro" w:date="2023-11-03T18:05:00Z">
        <w:r>
          <w:rPr>
            <w:color w:val="000000" w:themeColor="text1"/>
            <w:szCs w:val="24"/>
          </w:rPr>
          <w:t xml:space="preserve">To test </w:t>
        </w:r>
      </w:ins>
      <w:ins w:id="239" w:author="Luisa Carvalheiro" w:date="2023-11-03T18:06:00Z">
        <w:r w:rsidR="0004295E">
          <w:rPr>
            <w:color w:val="000000" w:themeColor="text1"/>
            <w:szCs w:val="24"/>
          </w:rPr>
          <w:t>how changes in</w:t>
        </w:r>
      </w:ins>
      <w:ins w:id="240" w:author="Luisa Carvalheiro" w:date="2023-11-03T18:05:00Z">
        <w:r>
          <w:rPr>
            <w:color w:val="000000" w:themeColor="text1"/>
            <w:szCs w:val="24"/>
          </w:rPr>
          <w:t xml:space="preserve"> N input (eq 1) </w:t>
        </w:r>
      </w:ins>
      <w:ins w:id="241" w:author="Luisa Carvalheiro" w:date="2023-11-03T18:06:00Z">
        <w:r w:rsidR="0004295E">
          <w:rPr>
            <w:color w:val="000000" w:themeColor="text1"/>
            <w:szCs w:val="24"/>
          </w:rPr>
          <w:t>affect</w:t>
        </w:r>
      </w:ins>
      <w:ins w:id="242" w:author="Luisa Carvalheiro" w:date="2023-11-03T18:05:00Z">
        <w:r>
          <w:rPr>
            <w:color w:val="000000" w:themeColor="text1"/>
            <w:szCs w:val="24"/>
          </w:rPr>
          <w:t xml:space="preserve"> </w:t>
        </w:r>
      </w:ins>
      <w:r w:rsidR="00EC7D80" w:rsidRPr="00EF32E9">
        <w:rPr>
          <w:color w:val="000000" w:themeColor="text1"/>
          <w:szCs w:val="24"/>
        </w:rPr>
        <w:t xml:space="preserve">each type of </w:t>
      </w:r>
      <w:r w:rsidR="00180DB7" w:rsidRPr="00EF32E9">
        <w:rPr>
          <w:color w:val="000000" w:themeColor="text1"/>
          <w:szCs w:val="24"/>
        </w:rPr>
        <w:t>response variable</w:t>
      </w:r>
      <w:r w:rsidR="00EC7D80" w:rsidRPr="00EF32E9">
        <w:rPr>
          <w:color w:val="000000" w:themeColor="text1"/>
          <w:szCs w:val="24"/>
        </w:rPr>
        <w:t xml:space="preserve"> (reproductive investment and fruit production</w:t>
      </w:r>
      <w:ins w:id="243" w:author="Luisa Carvalheiro" w:date="2023-11-03T18:06:00Z">
        <w:r w:rsidR="0004295E">
          <w:rPr>
            <w:color w:val="000000" w:themeColor="text1"/>
            <w:szCs w:val="24"/>
          </w:rPr>
          <w:t>, eq 2</w:t>
        </w:r>
      </w:ins>
      <w:r w:rsidR="00EC7D80" w:rsidRPr="00EF32E9">
        <w:rPr>
          <w:color w:val="000000" w:themeColor="text1"/>
          <w:szCs w:val="24"/>
        </w:rPr>
        <w:t xml:space="preserve">), we </w:t>
      </w:r>
      <w:ins w:id="244" w:author="Luisa Carvalheiro" w:date="2023-11-03T18:04:00Z">
        <w:r>
          <w:rPr>
            <w:color w:val="000000" w:themeColor="text1"/>
            <w:szCs w:val="24"/>
          </w:rPr>
          <w:t>u</w:t>
        </w:r>
      </w:ins>
      <w:r w:rsidR="00180DB7" w:rsidRPr="00EF32E9">
        <w:rPr>
          <w:color w:val="000000" w:themeColor="text1"/>
          <w:szCs w:val="24"/>
        </w:rPr>
        <w:t>s</w:t>
      </w:r>
      <w:ins w:id="245" w:author="Luisa Carvalheiro" w:date="2023-11-03T18:04:00Z">
        <w:r>
          <w:rPr>
            <w:color w:val="000000" w:themeColor="text1"/>
            <w:szCs w:val="24"/>
          </w:rPr>
          <w:t>ed</w:t>
        </w:r>
      </w:ins>
      <w:r w:rsidR="00EC7D80" w:rsidRPr="00EF32E9">
        <w:rPr>
          <w:color w:val="000000" w:themeColor="text1"/>
          <w:szCs w:val="24"/>
        </w:rPr>
        <w:t xml:space="preserve"> general linear mixed model</w:t>
      </w:r>
      <w:ins w:id="246" w:author="Luisa Carvalheiro" w:date="2023-11-03T18:04:00Z">
        <w:r>
          <w:rPr>
            <w:color w:val="000000" w:themeColor="text1"/>
            <w:szCs w:val="24"/>
          </w:rPr>
          <w:t>s</w:t>
        </w:r>
      </w:ins>
      <w:r w:rsidR="00EC7D80" w:rsidRPr="00EF32E9">
        <w:rPr>
          <w:color w:val="000000" w:themeColor="text1"/>
          <w:szCs w:val="24"/>
        </w:rPr>
        <w:t xml:space="preserve"> (GLMM) with study ID, plant species</w:t>
      </w:r>
      <w:ins w:id="247" w:author="HENRIQUE OLIVEIRA" w:date="2023-11-28T13:50:00Z">
        <w:r w:rsidR="00584075">
          <w:rPr>
            <w:color w:val="000000" w:themeColor="text1"/>
            <w:szCs w:val="24"/>
          </w:rPr>
          <w:t>, number of replicates</w:t>
        </w:r>
      </w:ins>
      <w:r w:rsidR="00EC7D80" w:rsidRPr="00EF32E9">
        <w:rPr>
          <w:color w:val="000000" w:themeColor="text1"/>
          <w:szCs w:val="24"/>
        </w:rPr>
        <w:t xml:space="preserve"> and type of metric as random effect using lme4 package (</w:t>
      </w:r>
      <w:commentRangeStart w:id="248"/>
      <w:r w:rsidR="00EC7D80" w:rsidRPr="00EF32E9">
        <w:rPr>
          <w:color w:val="000000" w:themeColor="text1"/>
          <w:szCs w:val="24"/>
        </w:rPr>
        <w:t>Bates et al. 2015</w:t>
      </w:r>
      <w:commentRangeEnd w:id="248"/>
      <w:r w:rsidR="00EC1B3B">
        <w:rPr>
          <w:rStyle w:val="Refdecomentrio"/>
        </w:rPr>
        <w:commentReference w:id="248"/>
      </w:r>
      <w:r w:rsidR="00EC7D80" w:rsidRPr="00EF32E9">
        <w:rPr>
          <w:color w:val="000000" w:themeColor="text1"/>
          <w:szCs w:val="24"/>
        </w:rPr>
        <w:t>)</w:t>
      </w:r>
      <w:r w:rsidR="00180DB7" w:rsidRPr="00EF32E9">
        <w:rPr>
          <w:color w:val="000000" w:themeColor="text1"/>
          <w:szCs w:val="24"/>
        </w:rPr>
        <w:t xml:space="preserve">. </w:t>
      </w:r>
      <w:ins w:id="249" w:author="Luisa Carvalheiro" w:date="2023-11-04T15:00:00Z">
        <w:r w:rsidR="00357B03">
          <w:rPr>
            <w:color w:val="000000" w:themeColor="text1"/>
            <w:szCs w:val="24"/>
          </w:rPr>
          <w:t xml:space="preserve">To check if the effect of N input varied </w:t>
        </w:r>
      </w:ins>
      <w:ins w:id="250" w:author="Luisa Carvalheiro" w:date="2023-11-04T15:04:00Z">
        <w:r w:rsidR="00357B03">
          <w:rPr>
            <w:color w:val="000000" w:themeColor="text1"/>
            <w:szCs w:val="24"/>
          </w:rPr>
          <w:t xml:space="preserve">between metrics and </w:t>
        </w:r>
      </w:ins>
      <w:ins w:id="251" w:author="Luisa Carvalheiro" w:date="2023-11-04T15:00:00Z">
        <w:r w:rsidR="00357B03">
          <w:rPr>
            <w:color w:val="000000" w:themeColor="text1"/>
            <w:szCs w:val="24"/>
          </w:rPr>
          <w:t xml:space="preserve">across climatic regions, environmental temperature </w:t>
        </w:r>
      </w:ins>
      <w:ins w:id="252" w:author="Luisa Carvalheiro" w:date="2023-11-04T15:04:00Z">
        <w:r w:rsidR="00357B03">
          <w:rPr>
            <w:color w:val="000000" w:themeColor="text1"/>
            <w:szCs w:val="24"/>
          </w:rPr>
          <w:t xml:space="preserve">and type of metric </w:t>
        </w:r>
      </w:ins>
      <w:ins w:id="253" w:author="Luisa Carvalheiro" w:date="2023-11-04T15:00:00Z">
        <w:r w:rsidR="00357B03">
          <w:rPr>
            <w:color w:val="000000" w:themeColor="text1"/>
            <w:szCs w:val="24"/>
          </w:rPr>
          <w:t>w</w:t>
        </w:r>
      </w:ins>
      <w:ins w:id="254" w:author="Luisa Carvalheiro" w:date="2023-11-04T15:04:00Z">
        <w:r w:rsidR="00357B03">
          <w:rPr>
            <w:color w:val="000000" w:themeColor="text1"/>
            <w:szCs w:val="24"/>
          </w:rPr>
          <w:t>ere</w:t>
        </w:r>
      </w:ins>
      <w:ins w:id="255" w:author="Luisa Carvalheiro" w:date="2023-11-04T15:00:00Z">
        <w:r w:rsidR="00357B03">
          <w:rPr>
            <w:color w:val="000000" w:themeColor="text1"/>
            <w:szCs w:val="24"/>
          </w:rPr>
          <w:t xml:space="preserve"> also included as fixed term, as well as the two-way </w:t>
        </w:r>
      </w:ins>
      <w:ins w:id="256" w:author="Luisa Carvalheiro" w:date="2023-11-04T15:04:00Z">
        <w:r w:rsidR="00357B03">
          <w:rPr>
            <w:color w:val="000000" w:themeColor="text1"/>
            <w:szCs w:val="24"/>
          </w:rPr>
          <w:t xml:space="preserve">and </w:t>
        </w:r>
      </w:ins>
      <w:ins w:id="257" w:author="Luisa Carvalheiro" w:date="2023-11-04T15:08:00Z">
        <w:r w:rsidR="00C139B0">
          <w:rPr>
            <w:color w:val="000000" w:themeColor="text1"/>
            <w:szCs w:val="24"/>
          </w:rPr>
          <w:t>three-way</w:t>
        </w:r>
      </w:ins>
      <w:ins w:id="258" w:author="Luisa Carvalheiro" w:date="2023-11-04T15:04:00Z">
        <w:r w:rsidR="00357B03">
          <w:rPr>
            <w:color w:val="000000" w:themeColor="text1"/>
            <w:szCs w:val="24"/>
          </w:rPr>
          <w:t xml:space="preserve"> </w:t>
        </w:r>
      </w:ins>
      <w:ins w:id="259" w:author="Luisa Carvalheiro" w:date="2023-11-04T15:00:00Z">
        <w:r w:rsidR="00357B03">
          <w:rPr>
            <w:color w:val="000000" w:themeColor="text1"/>
            <w:szCs w:val="24"/>
          </w:rPr>
          <w:t>interaction</w:t>
        </w:r>
      </w:ins>
      <w:ins w:id="260" w:author="Luisa Carvalheiro" w:date="2023-11-04T15:04:00Z">
        <w:r w:rsidR="00357B03">
          <w:rPr>
            <w:color w:val="000000" w:themeColor="text1"/>
            <w:szCs w:val="24"/>
          </w:rPr>
          <w:t>s</w:t>
        </w:r>
      </w:ins>
      <w:ins w:id="261" w:author="Luisa Carvalheiro" w:date="2023-11-04T15:00:00Z">
        <w:r w:rsidR="00357B03">
          <w:rPr>
            <w:color w:val="000000" w:themeColor="text1"/>
            <w:szCs w:val="24"/>
          </w:rPr>
          <w:t xml:space="preserve"> </w:t>
        </w:r>
      </w:ins>
      <w:ins w:id="262" w:author="Luisa Carvalheiro" w:date="2023-11-04T15:04:00Z">
        <w:r w:rsidR="00357B03">
          <w:rPr>
            <w:color w:val="000000" w:themeColor="text1"/>
            <w:szCs w:val="24"/>
          </w:rPr>
          <w:t xml:space="preserve">between </w:t>
        </w:r>
      </w:ins>
      <w:ins w:id="263" w:author="Luisa Carvalheiro" w:date="2023-11-04T15:05:00Z">
        <w:r w:rsidR="00357B03">
          <w:rPr>
            <w:color w:val="000000" w:themeColor="text1"/>
            <w:szCs w:val="24"/>
          </w:rPr>
          <w:t>variables</w:t>
        </w:r>
      </w:ins>
      <w:ins w:id="264" w:author="Luisa Carvalheiro" w:date="2023-11-04T15:01:00Z">
        <w:r w:rsidR="00357B03">
          <w:rPr>
            <w:color w:val="000000" w:themeColor="text1"/>
            <w:szCs w:val="24"/>
          </w:rPr>
          <w:t>. For fru</w:t>
        </w:r>
      </w:ins>
      <w:ins w:id="265" w:author="Luisa Carvalheiro" w:date="2023-11-04T15:05:00Z">
        <w:r w:rsidR="00357B03">
          <w:rPr>
            <w:color w:val="000000" w:themeColor="text1"/>
            <w:szCs w:val="24"/>
          </w:rPr>
          <w:t>i</w:t>
        </w:r>
      </w:ins>
      <w:ins w:id="266" w:author="Luisa Carvalheiro" w:date="2023-11-04T15:01:00Z">
        <w:r w:rsidR="00357B03">
          <w:rPr>
            <w:color w:val="000000" w:themeColor="text1"/>
            <w:szCs w:val="24"/>
          </w:rPr>
          <w:t>ting models, pollinator dependence level of the plant species was also included</w:t>
        </w:r>
      </w:ins>
      <w:ins w:id="267" w:author="Luisa Carvalheiro" w:date="2023-11-04T15:02:00Z">
        <w:r w:rsidR="00357B03">
          <w:rPr>
            <w:color w:val="000000" w:themeColor="text1"/>
            <w:szCs w:val="24"/>
          </w:rPr>
          <w:t xml:space="preserve">, as well as the </w:t>
        </w:r>
      </w:ins>
      <w:ins w:id="268" w:author="Luisa Carvalheiro" w:date="2023-11-04T15:08:00Z">
        <w:r w:rsidR="00C139B0">
          <w:rPr>
            <w:color w:val="000000" w:themeColor="text1"/>
            <w:szCs w:val="24"/>
          </w:rPr>
          <w:t>two-way</w:t>
        </w:r>
      </w:ins>
      <w:ins w:id="269" w:author="Luisa Carvalheiro" w:date="2023-11-04T15:02:00Z">
        <w:r w:rsidR="00357B03">
          <w:rPr>
            <w:color w:val="000000" w:themeColor="text1"/>
            <w:szCs w:val="24"/>
          </w:rPr>
          <w:t xml:space="preserve"> and three-way interactions with the other fixed factors. This variable allowed to test if the effect of N input was more accentuated for species with higher p</w:t>
        </w:r>
      </w:ins>
      <w:ins w:id="270" w:author="Luisa Carvalheiro" w:date="2023-11-04T15:03:00Z">
        <w:r w:rsidR="00357B03">
          <w:rPr>
            <w:color w:val="000000" w:themeColor="text1"/>
            <w:szCs w:val="24"/>
          </w:rPr>
          <w:t xml:space="preserve">ollinator dependence (expectation </w:t>
        </w:r>
      </w:ins>
      <w:ins w:id="271" w:author="HENRIQUE OLIVEIRA" w:date="2023-11-12T11:12:00Z">
        <w:r w:rsidR="005626E8">
          <w:rPr>
            <w:color w:val="000000" w:themeColor="text1"/>
            <w:szCs w:val="24"/>
          </w:rPr>
          <w:t>3</w:t>
        </w:r>
      </w:ins>
      <w:ins w:id="272" w:author="Luisa Carvalheiro" w:date="2023-11-04T15:03:00Z">
        <w:r w:rsidR="00357B03">
          <w:rPr>
            <w:color w:val="000000" w:themeColor="text1"/>
            <w:szCs w:val="24"/>
          </w:rPr>
          <w:t>).</w:t>
        </w:r>
      </w:ins>
    </w:p>
    <w:p w14:paraId="025BF25A" w14:textId="4A62294D" w:rsidR="00130FC5" w:rsidRDefault="00180DB7" w:rsidP="005A18D2">
      <w:pPr>
        <w:spacing w:line="360" w:lineRule="auto"/>
        <w:ind w:left="0" w:firstLine="0"/>
        <w:jc w:val="both"/>
        <w:rPr>
          <w:ins w:id="273" w:author="Luisa Carvalheiro" w:date="2023-11-03T17:59:00Z"/>
          <w:color w:val="000000" w:themeColor="text1"/>
          <w:szCs w:val="24"/>
        </w:rPr>
      </w:pPr>
      <w:r w:rsidRPr="00EF32E9">
        <w:rPr>
          <w:color w:val="000000" w:themeColor="text1"/>
          <w:szCs w:val="24"/>
        </w:rPr>
        <w:t xml:space="preserve">To test if the direction of the effect of N input changes after certain threshold values, </w:t>
      </w:r>
      <w:r w:rsidRPr="0015578B">
        <w:rPr>
          <w:color w:val="000000" w:themeColor="text1"/>
          <w:szCs w:val="24"/>
        </w:rPr>
        <w:t>we compare</w:t>
      </w:r>
      <w:ins w:id="274" w:author="Luisa Carvalheiro" w:date="2023-11-03T18:07:00Z">
        <w:r w:rsidR="0004295E">
          <w:rPr>
            <w:color w:val="000000" w:themeColor="text1"/>
            <w:szCs w:val="24"/>
          </w:rPr>
          <w:t>d</w:t>
        </w:r>
      </w:ins>
      <w:r w:rsidRPr="0015578B">
        <w:rPr>
          <w:color w:val="000000" w:themeColor="text1"/>
          <w:szCs w:val="24"/>
        </w:rPr>
        <w:t xml:space="preserve"> models assuming linear growth (</w:t>
      </w:r>
      <w:r w:rsidR="00101B18" w:rsidRPr="0015578B">
        <w:rPr>
          <w:color w:val="000000" w:themeColor="text1"/>
          <w:szCs w:val="24"/>
        </w:rPr>
        <w:t>i.e.,</w:t>
      </w:r>
      <w:r w:rsidRPr="0015578B">
        <w:rPr>
          <w:color w:val="000000" w:themeColor="text1"/>
          <w:szCs w:val="24"/>
        </w:rPr>
        <w:t xml:space="preserve"> no change in effect, continuous positive effect throughout N input gradient), logarithmic growth (positive effect strength weakens as N input values increase, tending to a null effect), and a quadratic relationship (</w:t>
      </w:r>
      <w:r w:rsidRPr="00EF32E9">
        <w:rPr>
          <w:color w:val="000000" w:themeColor="text1"/>
          <w:szCs w:val="24"/>
        </w:rPr>
        <w:t>positive effect followed by negative effect)</w:t>
      </w:r>
      <w:ins w:id="275" w:author="Luisa Carvalheiro" w:date="2023-11-03T18:07:00Z">
        <w:r w:rsidR="0004295E">
          <w:rPr>
            <w:color w:val="000000" w:themeColor="text1"/>
            <w:szCs w:val="24"/>
          </w:rPr>
          <w:t xml:space="preserve">. The three </w:t>
        </w:r>
      </w:ins>
      <w:ins w:id="276" w:author="Luisa Carvalheiro" w:date="2023-11-04T15:03:00Z">
        <w:r w:rsidR="00357B03">
          <w:rPr>
            <w:color w:val="000000" w:themeColor="text1"/>
            <w:szCs w:val="24"/>
          </w:rPr>
          <w:t xml:space="preserve">full </w:t>
        </w:r>
      </w:ins>
      <w:ins w:id="277" w:author="Luisa Carvalheiro" w:date="2023-11-03T18:07:00Z">
        <w:r w:rsidR="0004295E">
          <w:rPr>
            <w:color w:val="000000" w:themeColor="text1"/>
            <w:szCs w:val="24"/>
          </w:rPr>
          <w:t>models were</w:t>
        </w:r>
      </w:ins>
      <w:r w:rsidR="00EC7D80" w:rsidRPr="00EF32E9">
        <w:rPr>
          <w:color w:val="000000" w:themeColor="text1"/>
          <w:szCs w:val="24"/>
        </w:rPr>
        <w:t xml:space="preserve"> compare</w:t>
      </w:r>
      <w:ins w:id="278" w:author="Luisa Carvalheiro" w:date="2023-11-03T18:07:00Z">
        <w:r w:rsidR="0004295E">
          <w:rPr>
            <w:color w:val="000000" w:themeColor="text1"/>
            <w:szCs w:val="24"/>
          </w:rPr>
          <w:t>d</w:t>
        </w:r>
      </w:ins>
      <w:r w:rsidR="005A18D2" w:rsidRPr="00EF32E9">
        <w:rPr>
          <w:color w:val="000000" w:themeColor="text1"/>
          <w:szCs w:val="24"/>
        </w:rPr>
        <w:t xml:space="preserve"> </w:t>
      </w:r>
      <w:r w:rsidR="00EC7D80" w:rsidRPr="00EF32E9">
        <w:rPr>
          <w:color w:val="000000" w:themeColor="text1"/>
          <w:szCs w:val="24"/>
        </w:rPr>
        <w:t xml:space="preserve">using </w:t>
      </w:r>
      <w:r w:rsidR="00EC7D80" w:rsidRPr="00EF32E9">
        <w:rPr>
          <w:color w:val="000000" w:themeColor="text1"/>
          <w:shd w:val="clear" w:color="auto" w:fill="FFFFFF"/>
        </w:rPr>
        <w:t>Akaike Information Criterion</w:t>
      </w:r>
      <w:r w:rsidR="00EC7D80" w:rsidRPr="00EF32E9">
        <w:rPr>
          <w:rFonts w:ascii="Arial" w:hAnsi="Arial" w:cs="Arial"/>
          <w:color w:val="000000" w:themeColor="text1"/>
          <w:shd w:val="clear" w:color="auto" w:fill="FFFFFF"/>
        </w:rPr>
        <w:t xml:space="preserve"> (</w:t>
      </w:r>
      <w:r w:rsidR="00EC7D80" w:rsidRPr="00EF32E9">
        <w:rPr>
          <w:color w:val="000000" w:themeColor="text1"/>
          <w:szCs w:val="24"/>
        </w:rPr>
        <w:t xml:space="preserve">AIC). </w:t>
      </w:r>
      <w:ins w:id="279" w:author="Luisa Carvalheiro" w:date="2023-11-04T15:08:00Z">
        <w:r w:rsidR="00C139B0">
          <w:rPr>
            <w:color w:val="000000" w:themeColor="text1"/>
            <w:szCs w:val="24"/>
          </w:rPr>
          <w:t xml:space="preserve">After selecting the best transformation for N input, </w:t>
        </w:r>
      </w:ins>
      <w:ins w:id="280" w:author="HENRIQUE OLIVEIRA" w:date="2023-11-22T11:14:00Z">
        <w:r w:rsidR="006768CC">
          <w:rPr>
            <w:color w:val="000000" w:themeColor="text1"/>
            <w:szCs w:val="24"/>
          </w:rPr>
          <w:t xml:space="preserve">a </w:t>
        </w:r>
      </w:ins>
      <w:ins w:id="281" w:author="Luisa Carvalheiro" w:date="2023-11-04T15:08:00Z">
        <w:r w:rsidR="00C139B0">
          <w:rPr>
            <w:color w:val="000000" w:themeColor="text1"/>
            <w:szCs w:val="24"/>
          </w:rPr>
          <w:t>model selection was applied to the full m</w:t>
        </w:r>
      </w:ins>
      <w:ins w:id="282" w:author="Luisa Carvalheiro" w:date="2023-11-04T15:09:00Z">
        <w:r w:rsidR="00C139B0">
          <w:rPr>
            <w:color w:val="000000" w:themeColor="text1"/>
            <w:szCs w:val="24"/>
          </w:rPr>
          <w:t>odel to check if N</w:t>
        </w:r>
      </w:ins>
      <w:ins w:id="283" w:author="HENRIQUE OLIVEIRA" w:date="2023-11-12T11:20:00Z">
        <w:r w:rsidR="005D1AEC">
          <w:rPr>
            <w:color w:val="000000" w:themeColor="text1"/>
            <w:szCs w:val="24"/>
          </w:rPr>
          <w:t xml:space="preserve"> </w:t>
        </w:r>
      </w:ins>
      <w:ins w:id="284" w:author="Luisa Carvalheiro" w:date="2023-11-04T15:09:00Z">
        <w:r w:rsidR="00C139B0">
          <w:rPr>
            <w:color w:val="000000" w:themeColor="text1"/>
            <w:szCs w:val="24"/>
          </w:rPr>
          <w:t>input effects varied across metrics, pollinator dependence level and climate.</w:t>
        </w:r>
      </w:ins>
      <w:ins w:id="285" w:author="HENRIQUE OLIVEIRA" w:date="2023-11-22T11:18:00Z">
        <w:r w:rsidR="006768CC">
          <w:rPr>
            <w:color w:val="000000" w:themeColor="text1"/>
            <w:szCs w:val="24"/>
          </w:rPr>
          <w:t xml:space="preserve"> Then, once </w:t>
        </w:r>
        <w:r w:rsidR="006768CC">
          <w:rPr>
            <w:color w:val="000000" w:themeColor="text1"/>
            <w:szCs w:val="24"/>
          </w:rPr>
          <w:lastRenderedPageBreak/>
          <w:t xml:space="preserve">the full model </w:t>
        </w:r>
      </w:ins>
      <w:ins w:id="286" w:author="HENRIQUE OLIVEIRA" w:date="2023-11-22T11:22:00Z">
        <w:r w:rsidR="00CF7712">
          <w:rPr>
            <w:color w:val="000000" w:themeColor="text1"/>
            <w:szCs w:val="24"/>
          </w:rPr>
          <w:t>was</w:t>
        </w:r>
      </w:ins>
      <w:ins w:id="287" w:author="HENRIQUE OLIVEIRA" w:date="2023-11-22T11:18:00Z">
        <w:r w:rsidR="006768CC">
          <w:rPr>
            <w:color w:val="000000" w:themeColor="text1"/>
            <w:szCs w:val="24"/>
          </w:rPr>
          <w:t xml:space="preserve"> </w:t>
        </w:r>
      </w:ins>
      <w:ins w:id="288" w:author="HENRIQUE OLIVEIRA" w:date="2023-11-22T11:26:00Z">
        <w:r w:rsidR="00CF7712">
          <w:rPr>
            <w:color w:val="000000" w:themeColor="text1"/>
            <w:szCs w:val="24"/>
          </w:rPr>
          <w:t>defined,</w:t>
        </w:r>
      </w:ins>
      <w:ins w:id="289" w:author="HENRIQUE OLIVEIRA" w:date="2023-11-22T11:18:00Z">
        <w:r w:rsidR="006768CC">
          <w:rPr>
            <w:color w:val="000000" w:themeColor="text1"/>
            <w:szCs w:val="24"/>
          </w:rPr>
          <w:t xml:space="preserve"> we generate a full sub</w:t>
        </w:r>
      </w:ins>
      <w:ins w:id="290" w:author="HENRIQUE OLIVEIRA" w:date="2023-11-22T11:19:00Z">
        <w:r w:rsidR="006768CC">
          <w:rPr>
            <w:color w:val="000000" w:themeColor="text1"/>
            <w:szCs w:val="24"/>
          </w:rPr>
          <w:t>-</w:t>
        </w:r>
      </w:ins>
      <w:ins w:id="291" w:author="HENRIQUE OLIVEIRA" w:date="2023-11-22T11:18:00Z">
        <w:r w:rsidR="006768CC">
          <w:rPr>
            <w:color w:val="000000" w:themeColor="text1"/>
            <w:szCs w:val="24"/>
          </w:rPr>
          <w:t>model from t</w:t>
        </w:r>
      </w:ins>
      <w:ins w:id="292" w:author="HENRIQUE OLIVEIRA" w:date="2023-11-22T11:19:00Z">
        <w:r w:rsidR="006768CC">
          <w:rPr>
            <w:color w:val="000000" w:themeColor="text1"/>
            <w:szCs w:val="24"/>
          </w:rPr>
          <w:t>he full model using dredge function</w:t>
        </w:r>
      </w:ins>
      <w:ins w:id="293" w:author="HENRIQUE OLIVEIRA" w:date="2023-11-22T11:20:00Z">
        <w:r w:rsidR="00CF7712">
          <w:rPr>
            <w:color w:val="000000" w:themeColor="text1"/>
            <w:szCs w:val="24"/>
          </w:rPr>
          <w:t xml:space="preserve"> </w:t>
        </w:r>
      </w:ins>
      <w:ins w:id="294" w:author="HENRIQUE OLIVEIRA" w:date="2023-11-22T11:23:00Z">
        <w:r w:rsidR="00CF7712">
          <w:rPr>
            <w:color w:val="000000" w:themeColor="text1"/>
            <w:szCs w:val="24"/>
          </w:rPr>
          <w:t xml:space="preserve">and </w:t>
        </w:r>
      </w:ins>
      <w:ins w:id="295" w:author="HENRIQUE OLIVEIRA" w:date="2023-11-22T11:24:00Z">
        <w:r w:rsidR="00CF7712">
          <w:rPr>
            <w:color w:val="000000" w:themeColor="text1"/>
            <w:szCs w:val="24"/>
          </w:rPr>
          <w:t xml:space="preserve">the recommended dosage as the intercept </w:t>
        </w:r>
      </w:ins>
      <w:ins w:id="296" w:author="HENRIQUE OLIVEIRA" w:date="2023-11-22T11:20:00Z">
        <w:r w:rsidR="00CF7712">
          <w:rPr>
            <w:color w:val="000000" w:themeColor="text1"/>
            <w:szCs w:val="24"/>
          </w:rPr>
          <w:t>(</w:t>
        </w:r>
        <w:commentRangeStart w:id="297"/>
        <w:proofErr w:type="spellStart"/>
        <w:r w:rsidR="00CF7712">
          <w:rPr>
            <w:color w:val="000000" w:themeColor="text1"/>
            <w:szCs w:val="24"/>
          </w:rPr>
          <w:t>Bartón</w:t>
        </w:r>
        <w:proofErr w:type="spellEnd"/>
        <w:r w:rsidR="00CF7712">
          <w:rPr>
            <w:color w:val="000000" w:themeColor="text1"/>
            <w:szCs w:val="24"/>
          </w:rPr>
          <w:t>, 2009</w:t>
        </w:r>
        <w:commentRangeEnd w:id="297"/>
        <w:r w:rsidR="00CF7712">
          <w:rPr>
            <w:rStyle w:val="Refdecomentrio"/>
          </w:rPr>
          <w:commentReference w:id="297"/>
        </w:r>
        <w:r w:rsidR="00CF7712">
          <w:rPr>
            <w:color w:val="000000" w:themeColor="text1"/>
            <w:szCs w:val="24"/>
          </w:rPr>
          <w:t>)</w:t>
        </w:r>
      </w:ins>
      <w:ins w:id="298" w:author="HENRIQUE OLIVEIRA" w:date="2023-11-22T11:19:00Z">
        <w:r w:rsidR="006768CC">
          <w:rPr>
            <w:color w:val="000000" w:themeColor="text1"/>
            <w:szCs w:val="24"/>
          </w:rPr>
          <w:t xml:space="preserve">. </w:t>
        </w:r>
      </w:ins>
    </w:p>
    <w:p w14:paraId="22A5A3BC" w14:textId="77777777" w:rsidR="00130FC5" w:rsidRDefault="00130FC5" w:rsidP="005A18D2">
      <w:pPr>
        <w:spacing w:line="360" w:lineRule="auto"/>
        <w:ind w:left="0" w:firstLine="0"/>
        <w:jc w:val="both"/>
        <w:rPr>
          <w:color w:val="000000" w:themeColor="text1"/>
          <w:szCs w:val="24"/>
        </w:rPr>
      </w:pPr>
    </w:p>
    <w:p w14:paraId="74B4E71B" w14:textId="7179D452" w:rsidR="00EC7D80" w:rsidRDefault="00207ED4" w:rsidP="00EC7D80">
      <w:pPr>
        <w:spacing w:line="360" w:lineRule="auto"/>
        <w:ind w:left="0" w:firstLine="0"/>
        <w:jc w:val="both"/>
        <w:rPr>
          <w:b/>
          <w:bCs/>
          <w:color w:val="000000" w:themeColor="text1"/>
          <w:sz w:val="28"/>
          <w:szCs w:val="28"/>
          <w:shd w:val="clear" w:color="auto" w:fill="FFFFFF"/>
        </w:rPr>
      </w:pPr>
      <w:r>
        <w:rPr>
          <w:b/>
          <w:bCs/>
          <w:color w:val="000000" w:themeColor="text1"/>
          <w:sz w:val="28"/>
          <w:szCs w:val="28"/>
          <w:shd w:val="clear" w:color="auto" w:fill="FFFFFF"/>
        </w:rPr>
        <w:t>R</w:t>
      </w:r>
      <w:ins w:id="299" w:author="HENRIQUE OLIVEIRA" w:date="2023-11-24T14:05:00Z">
        <w:r w:rsidR="00F365EA">
          <w:rPr>
            <w:b/>
            <w:bCs/>
            <w:color w:val="000000" w:themeColor="text1"/>
            <w:sz w:val="28"/>
            <w:szCs w:val="28"/>
            <w:shd w:val="clear" w:color="auto" w:fill="FFFFFF"/>
          </w:rPr>
          <w:t>ESULTS</w:t>
        </w:r>
      </w:ins>
    </w:p>
    <w:p w14:paraId="60F5960A" w14:textId="072F873A" w:rsidR="001C2CCC" w:rsidRDefault="00311404" w:rsidP="001C2CCC">
      <w:pPr>
        <w:suppressAutoHyphens w:val="0"/>
        <w:spacing w:after="160" w:line="360" w:lineRule="auto"/>
        <w:ind w:left="0" w:firstLine="0"/>
        <w:jc w:val="both"/>
        <w:rPr>
          <w:ins w:id="300" w:author="HENRIQUE OLIVEIRA" w:date="2023-11-22T14:53:00Z"/>
        </w:rPr>
      </w:pPr>
      <w:r>
        <w:t xml:space="preserve">A total of </w:t>
      </w:r>
      <w:ins w:id="301" w:author="HENRIQUE OLIVEIRA" w:date="2023-11-22T14:48:00Z">
        <w:r w:rsidR="001C2CCC">
          <w:t>96</w:t>
        </w:r>
      </w:ins>
      <w:r>
        <w:t xml:space="preserve"> independent studies from </w:t>
      </w:r>
      <w:r w:rsidR="00B460F3">
        <w:t>3</w:t>
      </w:r>
      <w:ins w:id="302" w:author="HENRIQUE OLIVEIRA" w:date="2023-11-22T11:39:00Z">
        <w:r w:rsidR="00C55E6F">
          <w:t>1</w:t>
        </w:r>
      </w:ins>
      <w:r w:rsidR="00B460F3">
        <w:t xml:space="preserve"> </w:t>
      </w:r>
      <w:r>
        <w:t>countries were selected after the systematic review</w:t>
      </w:r>
      <w:ins w:id="303" w:author="Luisa Carvalheiro" w:date="2023-11-03T18:16:00Z">
        <w:r w:rsidR="0004295E">
          <w:t xml:space="preserve"> (Fig </w:t>
        </w:r>
      </w:ins>
      <w:ins w:id="304" w:author="Luisa Carvalheiro" w:date="2023-11-03T19:03:00Z">
        <w:r w:rsidR="000F676A">
          <w:t>1</w:t>
        </w:r>
      </w:ins>
      <w:ins w:id="305" w:author="Luisa Carvalheiro" w:date="2023-11-03T19:04:00Z">
        <w:r w:rsidR="000F676A">
          <w:t>a</w:t>
        </w:r>
      </w:ins>
      <w:ins w:id="306" w:author="Luisa Carvalheiro" w:date="2023-11-03T18:17:00Z">
        <w:r w:rsidR="00CD0476">
          <w:t xml:space="preserve">, </w:t>
        </w:r>
      </w:ins>
      <w:r>
        <w:t>Table</w:t>
      </w:r>
      <w:ins w:id="307" w:author="HENRIQUE OLIVEIRA" w:date="2023-11-22T11:42:00Z">
        <w:r w:rsidR="00116C39">
          <w:t xml:space="preserve"> S1</w:t>
        </w:r>
      </w:ins>
      <w:del w:id="308" w:author="HENRIQUE OLIVEIRA" w:date="2023-11-22T11:41:00Z">
        <w:r w:rsidDel="00116C39">
          <w:delText xml:space="preserve"> </w:delText>
        </w:r>
      </w:del>
      <w:ins w:id="309" w:author="HENRIQUE OLIVEIRA" w:date="2023-11-22T11:36:00Z">
        <w:r w:rsidR="00C55E6F">
          <w:t>)</w:t>
        </w:r>
      </w:ins>
      <w:r>
        <w:t>.</w:t>
      </w:r>
      <w:r>
        <w:rPr>
          <w:snapToGrid w:val="0"/>
          <w:color w:val="000000" w:themeColor="text1"/>
          <w:szCs w:val="24"/>
        </w:rPr>
        <w:t xml:space="preserve"> </w:t>
      </w:r>
      <w:r w:rsidR="002B4AE9">
        <w:rPr>
          <w:snapToGrid w:val="0"/>
          <w:color w:val="000000" w:themeColor="text1"/>
          <w:szCs w:val="24"/>
        </w:rPr>
        <w:t xml:space="preserve"> </w:t>
      </w:r>
      <w:ins w:id="310" w:author="Luisa Carvalheiro" w:date="2023-11-03T18:17:00Z">
        <w:r w:rsidR="00CD0476">
          <w:t>Together, these led to a total of 6</w:t>
        </w:r>
      </w:ins>
      <w:ins w:id="311" w:author="HENRIQUE OLIVEIRA" w:date="2023-11-28T12:38:00Z">
        <w:r w:rsidR="003F3A56">
          <w:t>0</w:t>
        </w:r>
      </w:ins>
      <w:ins w:id="312" w:author="Luisa Carvalheiro" w:date="2023-11-03T18:17:00Z">
        <w:r w:rsidR="00CD0476">
          <w:t xml:space="preserve"> plant species studied, of which </w:t>
        </w:r>
      </w:ins>
      <w:ins w:id="313" w:author="HENRIQUE OLIVEIRA" w:date="2023-11-16T13:18:00Z">
        <w:r w:rsidR="00882CE9">
          <w:t>3</w:t>
        </w:r>
      </w:ins>
      <w:ins w:id="314" w:author="HENRIQUE OLIVEIRA" w:date="2023-11-22T14:30:00Z">
        <w:r w:rsidR="00C70518">
          <w:t>2</w:t>
        </w:r>
      </w:ins>
      <w:ins w:id="315" w:author="HENRIQUE OLIVEIRA" w:date="2023-11-16T13:18:00Z">
        <w:r w:rsidR="00882CE9">
          <w:t xml:space="preserve"> were species used for gardening </w:t>
        </w:r>
      </w:ins>
      <w:ins w:id="316" w:author="HENRIQUE OLIVEIRA" w:date="2023-11-22T14:30:00Z">
        <w:r w:rsidR="00C70518">
          <w:t>28</w:t>
        </w:r>
      </w:ins>
      <w:ins w:id="317" w:author="Luisa Carvalheiro" w:date="2023-11-03T18:17:00Z">
        <w:r w:rsidR="00CD0476">
          <w:t xml:space="preserve"> </w:t>
        </w:r>
      </w:ins>
      <w:ins w:id="318" w:author="HENRIQUE OLIVEIRA" w:date="2023-11-16T13:18:00Z">
        <w:r w:rsidR="00882CE9">
          <w:t xml:space="preserve">and </w:t>
        </w:r>
      </w:ins>
      <w:ins w:id="319" w:author="Luisa Carvalheiro" w:date="2023-11-03T18:17:00Z">
        <w:r w:rsidR="00CD0476">
          <w:t xml:space="preserve">were </w:t>
        </w:r>
      </w:ins>
      <w:ins w:id="320" w:author="HENRIQUE OLIVEIRA" w:date="2023-11-14T14:27:00Z">
        <w:r w:rsidR="0021007B">
          <w:t>a</w:t>
        </w:r>
      </w:ins>
      <w:ins w:id="321" w:author="HENRIQUE OLIVEIRA" w:date="2023-11-14T14:28:00Z">
        <w:r w:rsidR="0021007B">
          <w:t xml:space="preserve">gricultural </w:t>
        </w:r>
      </w:ins>
      <w:ins w:id="322" w:author="Luisa Carvalheiro" w:date="2023-11-03T18:17:00Z">
        <w:r w:rsidR="00CD0476">
          <w:t xml:space="preserve">crops </w:t>
        </w:r>
      </w:ins>
      <w:ins w:id="323" w:author="HENRIQUE OLIVEIRA" w:date="2023-11-16T13:07:00Z">
        <w:r w:rsidR="00815B7B">
          <w:t>with information of flowering and fruiting</w:t>
        </w:r>
      </w:ins>
      <w:ins w:id="324" w:author="Luisa Carvalheiro" w:date="2023-11-03T18:18:00Z">
        <w:r w:rsidR="00CD0476">
          <w:t>.</w:t>
        </w:r>
      </w:ins>
      <w:ins w:id="325" w:author="Luisa Carvalheiro" w:date="2023-11-03T19:02:00Z">
        <w:r w:rsidR="000F676A">
          <w:t xml:space="preserve"> The</w:t>
        </w:r>
      </w:ins>
      <w:ins w:id="326" w:author="Luisa Carvalheiro" w:date="2023-11-03T19:03:00Z">
        <w:r w:rsidR="000F676A">
          <w:t>se species cover a range of pollinator dependence from 0 to 100% dependent (see Fig 1</w:t>
        </w:r>
      </w:ins>
      <w:ins w:id="327" w:author="HENRIQUE OLIVEIRA" w:date="2023-11-22T11:41:00Z">
        <w:r w:rsidR="00116C39">
          <w:t>a red dots</w:t>
        </w:r>
      </w:ins>
      <w:ins w:id="328" w:author="Luisa Carvalheiro" w:date="2023-11-03T19:09:00Z">
        <w:r w:rsidR="001C6B0A">
          <w:t>, Table S</w:t>
        </w:r>
      </w:ins>
      <w:ins w:id="329" w:author="HENRIQUE OLIVEIRA" w:date="2023-11-22T11:42:00Z">
        <w:r w:rsidR="00116C39">
          <w:t>2</w:t>
        </w:r>
      </w:ins>
      <w:ins w:id="330" w:author="Luisa Carvalheiro" w:date="2023-11-03T19:03:00Z">
        <w:r w:rsidR="000F676A">
          <w:t>)</w:t>
        </w:r>
      </w:ins>
      <w:ins w:id="331" w:author="HENRIQUE OLIVEIRA" w:date="2023-11-22T14:53:00Z">
        <w:r w:rsidR="001C2CCC">
          <w:t>.</w:t>
        </w:r>
        <w:r w:rsidR="001C2CCC" w:rsidRPr="001C2CCC">
          <w:t xml:space="preserve"> </w:t>
        </w:r>
        <w:r w:rsidR="001C2CCC">
          <w:t>Across all plant species, we had 108</w:t>
        </w:r>
      </w:ins>
      <w:ins w:id="332" w:author="HENRIQUE OLIVEIRA" w:date="2023-11-22T21:28:00Z">
        <w:r w:rsidR="00EB487C">
          <w:t>1</w:t>
        </w:r>
      </w:ins>
      <w:ins w:id="333" w:author="HENRIQUE OLIVEIRA" w:date="2023-11-22T14:53:00Z">
        <w:r w:rsidR="001C2CCC">
          <w:t xml:space="preserve"> values for flowering, and 484 values for fruiting.</w:t>
        </w:r>
      </w:ins>
    </w:p>
    <w:p w14:paraId="618AE61D" w14:textId="0ADDC4BA" w:rsidR="00A723FB" w:rsidDel="00A723FB" w:rsidRDefault="00A723FB" w:rsidP="00CF5753">
      <w:pPr>
        <w:suppressAutoHyphens w:val="0"/>
        <w:spacing w:after="160" w:line="360" w:lineRule="auto"/>
        <w:ind w:left="0" w:firstLine="0"/>
        <w:jc w:val="both"/>
        <w:rPr>
          <w:del w:id="334" w:author="HENRIQUE OLIVEIRA" w:date="2023-11-16T12:29:00Z"/>
          <w:snapToGrid w:val="0"/>
          <w:color w:val="000000" w:themeColor="text1"/>
          <w:szCs w:val="24"/>
        </w:rPr>
      </w:pPr>
    </w:p>
    <w:p w14:paraId="02FA77A7" w14:textId="16911425" w:rsidR="002B4AE9" w:rsidRDefault="00A723FB" w:rsidP="00CF5753">
      <w:pPr>
        <w:suppressAutoHyphens w:val="0"/>
        <w:spacing w:after="160" w:line="360" w:lineRule="auto"/>
        <w:ind w:left="0" w:firstLine="0"/>
        <w:jc w:val="both"/>
      </w:pPr>
      <w:r>
        <w:rPr>
          <w:noProof/>
        </w:rPr>
        <w:drawing>
          <wp:inline distT="0" distB="0" distL="0" distR="0" wp14:anchorId="18CE88A4" wp14:editId="756DF65C">
            <wp:extent cx="5400040" cy="2400300"/>
            <wp:effectExtent l="0" t="0" r="0" b="0"/>
            <wp:docPr id="112446387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00300"/>
                    </a:xfrm>
                    <a:prstGeom prst="rect">
                      <a:avLst/>
                    </a:prstGeom>
                    <a:noFill/>
                    <a:ln>
                      <a:noFill/>
                    </a:ln>
                  </pic:spPr>
                </pic:pic>
              </a:graphicData>
            </a:graphic>
          </wp:inline>
        </w:drawing>
      </w:r>
    </w:p>
    <w:p w14:paraId="02FCDB1F" w14:textId="47F52980" w:rsidR="0035518D" w:rsidRDefault="002B4AE9" w:rsidP="00CF5753">
      <w:pPr>
        <w:suppressAutoHyphens w:val="0"/>
        <w:spacing w:after="160" w:line="360" w:lineRule="auto"/>
        <w:ind w:left="0" w:firstLine="0"/>
        <w:jc w:val="both"/>
        <w:rPr>
          <w:sz w:val="20"/>
          <w:szCs w:val="20"/>
        </w:rPr>
      </w:pPr>
      <w:r>
        <w:rPr>
          <w:sz w:val="20"/>
          <w:szCs w:val="20"/>
        </w:rPr>
        <w:t xml:space="preserve">         </w:t>
      </w:r>
      <w:r w:rsidRPr="002B4AE9">
        <w:rPr>
          <w:sz w:val="20"/>
          <w:szCs w:val="20"/>
        </w:rPr>
        <w:t xml:space="preserve">Figure </w:t>
      </w:r>
      <w:r w:rsidR="00CB6F3A">
        <w:rPr>
          <w:sz w:val="20"/>
          <w:szCs w:val="20"/>
        </w:rPr>
        <w:t>1</w:t>
      </w:r>
      <w:ins w:id="335" w:author="HENRIQUE OLIVEIRA" w:date="2023-11-22T11:40:00Z">
        <w:r w:rsidR="00C55E6F">
          <w:rPr>
            <w:sz w:val="20"/>
            <w:szCs w:val="20"/>
          </w:rPr>
          <w:t>a</w:t>
        </w:r>
      </w:ins>
      <w:r w:rsidRPr="002B4AE9">
        <w:rPr>
          <w:sz w:val="20"/>
          <w:szCs w:val="20"/>
        </w:rPr>
        <w:t xml:space="preserve">. </w:t>
      </w:r>
      <w:commentRangeStart w:id="336"/>
      <w:r w:rsidRPr="002B4AE9">
        <w:rPr>
          <w:sz w:val="20"/>
          <w:szCs w:val="20"/>
        </w:rPr>
        <w:t>Locat</w:t>
      </w:r>
      <w:commentRangeEnd w:id="336"/>
      <w:r w:rsidR="004F3BC2">
        <w:rPr>
          <w:rStyle w:val="Refdecomentrio"/>
        </w:rPr>
        <w:commentReference w:id="336"/>
      </w:r>
      <w:r w:rsidRPr="002B4AE9">
        <w:rPr>
          <w:sz w:val="20"/>
          <w:szCs w:val="20"/>
        </w:rPr>
        <w:t xml:space="preserve">ion of </w:t>
      </w:r>
      <w:ins w:id="337" w:author="HENRIQUE OLIVEIRA" w:date="2023-11-12T11:22:00Z">
        <w:r w:rsidR="005D1AEC" w:rsidRPr="002B4AE9">
          <w:rPr>
            <w:sz w:val="20"/>
            <w:szCs w:val="20"/>
          </w:rPr>
          <w:t>the studies</w:t>
        </w:r>
      </w:ins>
      <w:r w:rsidRPr="002B4AE9">
        <w:rPr>
          <w:sz w:val="20"/>
          <w:szCs w:val="20"/>
        </w:rPr>
        <w:t xml:space="preserve"> selected after the systematic review. </w:t>
      </w:r>
      <w:ins w:id="338" w:author="HENRIQUE OLIVEIRA" w:date="2023-11-16T12:30:00Z">
        <w:r w:rsidR="00A723FB">
          <w:rPr>
            <w:sz w:val="20"/>
            <w:szCs w:val="20"/>
          </w:rPr>
          <w:t xml:space="preserve">Black dots represent studies that has only flowering information. Red dots represent studies that has both flowering and </w:t>
        </w:r>
      </w:ins>
      <w:ins w:id="339" w:author="HENRIQUE OLIVEIRA" w:date="2023-11-16T12:31:00Z">
        <w:r w:rsidR="00A723FB">
          <w:rPr>
            <w:sz w:val="20"/>
            <w:szCs w:val="20"/>
          </w:rPr>
          <w:t>fruiting</w:t>
        </w:r>
      </w:ins>
      <w:ins w:id="340" w:author="HENRIQUE OLIVEIRA" w:date="2023-11-16T12:50:00Z">
        <w:r w:rsidR="00964588">
          <w:rPr>
            <w:sz w:val="20"/>
            <w:szCs w:val="20"/>
          </w:rPr>
          <w:t xml:space="preserve"> values</w:t>
        </w:r>
      </w:ins>
      <w:ins w:id="341" w:author="HENRIQUE OLIVEIRA" w:date="2023-11-16T12:31:00Z">
        <w:r w:rsidR="00A723FB">
          <w:rPr>
            <w:sz w:val="20"/>
            <w:szCs w:val="20"/>
          </w:rPr>
          <w:t>.</w:t>
        </w:r>
      </w:ins>
    </w:p>
    <w:p w14:paraId="0D984C84" w14:textId="371CD3E1" w:rsidR="001C6B0A" w:rsidRPr="001C6B0A" w:rsidRDefault="009A3DF0" w:rsidP="00CF5753">
      <w:pPr>
        <w:suppressAutoHyphens w:val="0"/>
        <w:spacing w:after="160" w:line="360" w:lineRule="auto"/>
        <w:ind w:left="0" w:firstLine="0"/>
        <w:jc w:val="both"/>
        <w:rPr>
          <w:ins w:id="342" w:author="Luisa Carvalheiro" w:date="2023-11-03T19:10:00Z"/>
          <w:i/>
          <w:iCs/>
          <w:u w:val="single"/>
          <w:rPrChange w:id="343" w:author="Luisa Carvalheiro" w:date="2023-11-03T19:12:00Z">
            <w:rPr>
              <w:ins w:id="344" w:author="Luisa Carvalheiro" w:date="2023-11-03T19:10:00Z"/>
            </w:rPr>
          </w:rPrChange>
        </w:rPr>
      </w:pPr>
      <w:ins w:id="345" w:author="HENRIQUE OLIVEIRA" w:date="2023-11-23T14:47:00Z">
        <w:r>
          <w:rPr>
            <w:i/>
            <w:iCs/>
            <w:u w:val="single"/>
          </w:rPr>
          <w:t>Flowering metrics</w:t>
        </w:r>
      </w:ins>
    </w:p>
    <w:p w14:paraId="6D10D561" w14:textId="3E7B78B1" w:rsidR="004F6579" w:rsidDel="002A3C2D" w:rsidRDefault="001C6B0A" w:rsidP="00CF5753">
      <w:pPr>
        <w:suppressAutoHyphens w:val="0"/>
        <w:spacing w:after="160" w:line="360" w:lineRule="auto"/>
        <w:ind w:left="0" w:firstLine="0"/>
        <w:jc w:val="both"/>
        <w:rPr>
          <w:del w:id="346" w:author="Luisa Carvalheiro" w:date="2023-11-04T14:12:00Z"/>
        </w:rPr>
      </w:pPr>
      <w:ins w:id="347" w:author="Luisa Carvalheiro" w:date="2023-11-03T19:12:00Z">
        <w:r>
          <w:t>O</w:t>
        </w:r>
      </w:ins>
      <w:r w:rsidR="00640DDE">
        <w:t>ur results show that increasing the levels of N</w:t>
      </w:r>
      <w:r w:rsidR="009B3801">
        <w:t>,</w:t>
      </w:r>
      <w:r w:rsidR="00640DDE">
        <w:t xml:space="preserve"> affects reproductive plant tissues</w:t>
      </w:r>
      <w:r w:rsidR="007D6DAF">
        <w:t xml:space="preserve"> (Fig </w:t>
      </w:r>
      <w:r w:rsidR="00CB6F3A">
        <w:t>2</w:t>
      </w:r>
      <w:ins w:id="348" w:author="Luisa Carvalheiro" w:date="2023-11-03T19:47:00Z">
        <w:r w:rsidR="00AE0F3D">
          <w:t>,)</w:t>
        </w:r>
      </w:ins>
      <w:r w:rsidR="007D6DAF">
        <w:t>.</w:t>
      </w:r>
      <w:ins w:id="349" w:author="Luisa Carvalheiro" w:date="2023-11-03T19:49:00Z">
        <w:r w:rsidR="00860240">
          <w:t xml:space="preserve"> As expected, a beneficial effect of </w:t>
        </w:r>
      </w:ins>
      <w:ins w:id="350" w:author="Luisa Carvalheiro" w:date="2023-11-03T19:50:00Z">
        <w:r w:rsidR="00860240">
          <w:t xml:space="preserve">increasing N input was detected </w:t>
        </w:r>
      </w:ins>
      <w:ins w:id="351" w:author="HENRIQUE OLIVEIRA" w:date="2023-11-23T12:33:00Z">
        <w:r w:rsidR="00F92570">
          <w:t xml:space="preserve">even at </w:t>
        </w:r>
      </w:ins>
      <w:ins w:id="352" w:author="Luisa Carvalheiro" w:date="2023-11-03T19:50:00Z">
        <w:r w:rsidR="00860240">
          <w:t>up to the recommended dosage (expectation 1)</w:t>
        </w:r>
      </w:ins>
      <w:ins w:id="353" w:author="Luisa Carvalheiro" w:date="2023-11-04T13:55:00Z">
        <w:r w:rsidR="00CB29A1">
          <w:t xml:space="preserve">. </w:t>
        </w:r>
      </w:ins>
      <w:ins w:id="354" w:author="Luisa Carvalheiro" w:date="2023-11-04T13:57:00Z">
        <w:r w:rsidR="00CB29A1">
          <w:t xml:space="preserve">Yet, </w:t>
        </w:r>
      </w:ins>
      <w:ins w:id="355" w:author="Luisa Carvalheiro" w:date="2023-11-04T13:58:00Z">
        <w:r w:rsidR="00CB29A1">
          <w:t>the relation between N in</w:t>
        </w:r>
      </w:ins>
      <w:ins w:id="356" w:author="Luisa Carvalheiro" w:date="2023-11-04T14:00:00Z">
        <w:r w:rsidR="00CB29A1">
          <w:t>p</w:t>
        </w:r>
      </w:ins>
      <w:ins w:id="357" w:author="Luisa Carvalheiro" w:date="2023-11-04T13:58:00Z">
        <w:r w:rsidR="00CB29A1">
          <w:t xml:space="preserve">ut and </w:t>
        </w:r>
      </w:ins>
      <w:ins w:id="358" w:author="Luisa Carvalheiro" w:date="2023-11-04T13:59:00Z">
        <w:r w:rsidR="00CB29A1">
          <w:t>the different flowering metrics was quadratic</w:t>
        </w:r>
      </w:ins>
      <w:ins w:id="359" w:author="HENRIQUE OLIVEIRA" w:date="2023-11-23T12:33:00Z">
        <w:r w:rsidR="00F92570">
          <w:t xml:space="preserve"> with</w:t>
        </w:r>
      </w:ins>
      <w:ins w:id="360" w:author="Luisa Carvalheiro" w:date="2023-11-04T14:00:00Z">
        <w:del w:id="361" w:author="HENRIQUE OLIVEIRA" w:date="2023-11-23T12:33:00Z">
          <w:r w:rsidR="00CB29A1" w:rsidDel="00F92570">
            <w:delText>,</w:delText>
          </w:r>
        </w:del>
        <w:r w:rsidR="00CB29A1">
          <w:t xml:space="preserve"> positive effects turning into negative effects after a given point</w:t>
        </w:r>
      </w:ins>
      <w:ins w:id="362" w:author="HENRIQUE OLIVEIRA" w:date="2023-11-22T15:19:00Z">
        <w:r w:rsidR="002A3C2D">
          <w:t>.</w:t>
        </w:r>
      </w:ins>
      <w:ins w:id="363" w:author="Luisa Carvalheiro" w:date="2023-11-04T13:59:00Z">
        <w:r w:rsidR="00CB29A1">
          <w:t xml:space="preserve"> </w:t>
        </w:r>
      </w:ins>
      <w:ins w:id="364" w:author="Luisa Carvalheiro" w:date="2023-11-04T13:57:00Z">
        <w:r w:rsidR="00CB29A1">
          <w:t>Indeed, the</w:t>
        </w:r>
      </w:ins>
      <w:ins w:id="365" w:author="HENRIQUE OLIVEIRA" w:date="2023-11-22T15:20:00Z">
        <w:r w:rsidR="002A3C2D">
          <w:t xml:space="preserve"> </w:t>
        </w:r>
      </w:ins>
      <w:r w:rsidR="00640DDE">
        <w:t xml:space="preserve">quadratic model was selected </w:t>
      </w:r>
      <w:ins w:id="366" w:author="Luisa Carvalheiro" w:date="2023-11-04T14:05:00Z">
        <w:r w:rsidR="00BE7A6C">
          <w:t xml:space="preserve">over a linear or logarithmic model </w:t>
        </w:r>
      </w:ins>
      <w:r w:rsidR="00640DDE">
        <w:t>in all cases</w:t>
      </w:r>
      <w:ins w:id="367" w:author="HENRIQUE OLIVEIRA" w:date="2023-11-28T13:59:00Z">
        <w:r w:rsidR="0063660A">
          <w:t>, furthermore, in the model selection using dredge function, it was</w:t>
        </w:r>
      </w:ins>
      <w:ins w:id="368" w:author="HENRIQUE OLIVEIRA" w:date="2023-11-28T14:00:00Z">
        <w:r w:rsidR="0063660A">
          <w:t xml:space="preserve"> selected the </w:t>
        </w:r>
      </w:ins>
      <w:ins w:id="369" w:author="HENRIQUE OLIVEIRA" w:date="2023-11-28T14:02:00Z">
        <w:r w:rsidR="0063660A">
          <w:t>second-best</w:t>
        </w:r>
      </w:ins>
      <w:ins w:id="370" w:author="HENRIQUE OLIVEIRA" w:date="2023-11-28T14:00:00Z">
        <w:r w:rsidR="0063660A">
          <w:t xml:space="preserve"> model since the variables that was not showed in the f</w:t>
        </w:r>
      </w:ins>
      <w:ins w:id="371" w:author="HENRIQUE OLIVEIRA" w:date="2023-11-28T14:01:00Z">
        <w:r w:rsidR="0063660A">
          <w:t>irst model better described the effects in flowe</w:t>
        </w:r>
      </w:ins>
      <w:ins w:id="372" w:author="HENRIQUE OLIVEIRA" w:date="2023-11-28T14:02:00Z">
        <w:r w:rsidR="0063660A">
          <w:t>r</w:t>
        </w:r>
      </w:ins>
      <w:ins w:id="373" w:author="HENRIQUE OLIVEIRA" w:date="2023-11-28T14:01:00Z">
        <w:r w:rsidR="0063660A">
          <w:t>ing</w:t>
        </w:r>
      </w:ins>
      <w:r w:rsidR="00640DDE">
        <w:t xml:space="preserve"> (see Table 1). </w:t>
      </w:r>
      <w:ins w:id="374" w:author="Luisa Carvalheiro" w:date="2023-11-04T14:05:00Z">
        <w:r w:rsidR="00BE7A6C">
          <w:t>T</w:t>
        </w:r>
      </w:ins>
      <w:r w:rsidR="00640DDE">
        <w:t xml:space="preserve">he strength of </w:t>
      </w:r>
      <w:r w:rsidR="00640DDE">
        <w:lastRenderedPageBreak/>
        <w:t xml:space="preserve">such initial positive effects as well as the threshold point at which effects begin to decrease over applications </w:t>
      </w:r>
      <w:ins w:id="375" w:author="Luisa Carvalheiro" w:date="2023-11-04T14:06:00Z">
        <w:r w:rsidR="00BE7A6C">
          <w:t xml:space="preserve">slightly </w:t>
        </w:r>
      </w:ins>
      <w:r w:rsidR="00640DDE">
        <w:t xml:space="preserve">varied between </w:t>
      </w:r>
      <w:r w:rsidR="00BE7A6C">
        <w:t>flowering metrics</w:t>
      </w:r>
      <w:ins w:id="376" w:author="HENRIQUE OLIVEIRA" w:date="2023-11-24T11:57:00Z">
        <w:r w:rsidR="001254F6">
          <w:t xml:space="preserve"> (expectation 2)</w:t>
        </w:r>
      </w:ins>
      <w:r w:rsidR="009B3801">
        <w:t>.</w:t>
      </w:r>
      <w:ins w:id="377" w:author="Luisa Carvalheiro" w:date="2023-11-04T14:06:00Z">
        <w:r w:rsidR="00BE7A6C">
          <w:t xml:space="preserve"> </w:t>
        </w:r>
      </w:ins>
      <w:ins w:id="378" w:author="Luisa Carvalheiro" w:date="2023-11-04T14:07:00Z">
        <w:r w:rsidR="00BE7A6C">
          <w:t>The initial positive effect was more marked for flower abundance than fo</w:t>
        </w:r>
      </w:ins>
      <w:ins w:id="379" w:author="Luisa Carvalheiro" w:date="2023-11-04T14:08:00Z">
        <w:r w:rsidR="00BE7A6C">
          <w:t>r</w:t>
        </w:r>
      </w:ins>
      <w:ins w:id="380" w:author="Luisa Carvalheiro" w:date="2023-11-04T14:07:00Z">
        <w:r w:rsidR="00BE7A6C">
          <w:t xml:space="preserve"> </w:t>
        </w:r>
      </w:ins>
      <w:ins w:id="381" w:author="Luisa Carvalheiro" w:date="2023-11-04T14:08:00Z">
        <w:r w:rsidR="00BE7A6C">
          <w:t>flower quality metrics (size and weight)</w:t>
        </w:r>
      </w:ins>
      <w:ins w:id="382" w:author="Luisa Carvalheiro" w:date="2023-11-04T14:10:00Z">
        <w:r w:rsidR="00BE7A6C">
          <w:t xml:space="preserve">. </w:t>
        </w:r>
      </w:ins>
      <w:ins w:id="383" w:author="HENRIQUE OLIVEIRA" w:date="2023-11-22T22:08:00Z">
        <w:r w:rsidR="009B1D20">
          <w:t>In all metrics</w:t>
        </w:r>
      </w:ins>
      <w:ins w:id="384" w:author="Luisa Carvalheiro" w:date="2023-11-04T14:08:00Z">
        <w:del w:id="385" w:author="HENRIQUE OLIVEIRA" w:date="2023-11-22T22:08:00Z">
          <w:r w:rsidR="00BE7A6C" w:rsidDel="009B1D20">
            <w:delText xml:space="preserve"> </w:delText>
          </w:r>
        </w:del>
        <w:r w:rsidR="00BE7A6C">
          <w:t xml:space="preserve"> positi</w:t>
        </w:r>
      </w:ins>
      <w:ins w:id="386" w:author="Luisa Carvalheiro" w:date="2023-11-04T14:09:00Z">
        <w:r w:rsidR="00BE7A6C">
          <w:t>ve effects were still detected when dosages of N were 50% above the re</w:t>
        </w:r>
      </w:ins>
      <w:ins w:id="387" w:author="Luisa Carvalheiro" w:date="2023-11-04T14:10:00Z">
        <w:r w:rsidR="00BE7A6C">
          <w:t>commended, but suc</w:t>
        </w:r>
      </w:ins>
      <w:ins w:id="388" w:author="Luisa Carvalheiro" w:date="2023-11-04T14:11:00Z">
        <w:r w:rsidR="00BE7A6C">
          <w:t xml:space="preserve">h additional input only improved flowering in less than </w:t>
        </w:r>
      </w:ins>
      <w:ins w:id="389" w:author="HENRIQUE OLIVEIRA" w:date="2023-11-22T22:08:00Z">
        <w:r w:rsidR="009B1D20">
          <w:t xml:space="preserve">10% for abundance and weight and </w:t>
        </w:r>
      </w:ins>
      <w:ins w:id="390" w:author="Luisa Carvalheiro" w:date="2023-11-04T14:11:00Z">
        <w:r w:rsidR="00BE7A6C">
          <w:t>5%</w:t>
        </w:r>
      </w:ins>
      <w:ins w:id="391" w:author="HENRIQUE OLIVEIRA" w:date="2023-11-22T22:09:00Z">
        <w:r w:rsidR="009B1D20">
          <w:t xml:space="preserve"> in size</w:t>
        </w:r>
      </w:ins>
      <w:ins w:id="392" w:author="Luisa Carvalheiro" w:date="2023-11-04T14:11:00Z">
        <w:r w:rsidR="00BE7A6C">
          <w:t>.</w:t>
        </w:r>
      </w:ins>
      <w:ins w:id="393" w:author="Luisa Carvalheiro" w:date="2023-11-04T14:12:00Z">
        <w:r w:rsidR="00BE7A6C">
          <w:t xml:space="preserve"> In addition, the effect of N input was independent of environmental temperature in the study region (Table 1)</w:t>
        </w:r>
      </w:ins>
      <w:ins w:id="394" w:author="HENRIQUE OLIVEIRA" w:date="2023-11-24T11:58:00Z">
        <w:r w:rsidR="001254F6">
          <w:t>.</w:t>
        </w:r>
      </w:ins>
    </w:p>
    <w:p w14:paraId="33F1FF10" w14:textId="560CA035" w:rsidR="005F23AF" w:rsidRDefault="00875815" w:rsidP="00CF5753">
      <w:pPr>
        <w:suppressAutoHyphens w:val="0"/>
        <w:spacing w:after="160" w:line="360" w:lineRule="auto"/>
        <w:ind w:left="0" w:firstLine="0"/>
        <w:jc w:val="both"/>
        <w:rPr>
          <w:ins w:id="395" w:author="HENRIQUE OLIVEIRA" w:date="2023-11-22T21:54:00Z"/>
        </w:rPr>
      </w:pPr>
      <w:ins w:id="396" w:author="HENRIQUE OLIVEIRA" w:date="2023-11-28T15:01:00Z">
        <w:r>
          <w:rPr>
            <w:noProof/>
          </w:rPr>
          <w:drawing>
            <wp:inline distT="0" distB="0" distL="0" distR="0" wp14:anchorId="08A2A5F9" wp14:editId="624770BF">
              <wp:extent cx="5396230" cy="3074035"/>
              <wp:effectExtent l="0" t="0" r="0" b="0"/>
              <wp:docPr id="201677295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6230" cy="3074035"/>
                      </a:xfrm>
                      <a:prstGeom prst="rect">
                        <a:avLst/>
                      </a:prstGeom>
                      <a:noFill/>
                      <a:ln>
                        <a:noFill/>
                      </a:ln>
                    </pic:spPr>
                  </pic:pic>
                </a:graphicData>
              </a:graphic>
            </wp:inline>
          </w:drawing>
        </w:r>
      </w:ins>
    </w:p>
    <w:p w14:paraId="2BC750FB" w14:textId="0E21749B" w:rsidR="00310ECD" w:rsidRPr="00025967" w:rsidRDefault="00025967" w:rsidP="00EC7D80">
      <w:pPr>
        <w:spacing w:line="360" w:lineRule="auto"/>
        <w:ind w:left="0" w:firstLine="0"/>
        <w:jc w:val="both"/>
        <w:rPr>
          <w:b/>
          <w:bCs/>
          <w:color w:val="000000" w:themeColor="text1"/>
          <w:sz w:val="20"/>
          <w:szCs w:val="20"/>
          <w:shd w:val="clear" w:color="auto" w:fill="FFFFFF"/>
        </w:rPr>
      </w:pPr>
      <w:r w:rsidRPr="00025967">
        <w:rPr>
          <w:sz w:val="20"/>
          <w:szCs w:val="20"/>
        </w:rPr>
        <w:t xml:space="preserve">Figure </w:t>
      </w:r>
      <w:r w:rsidR="004C6F3F">
        <w:rPr>
          <w:sz w:val="20"/>
          <w:szCs w:val="20"/>
        </w:rPr>
        <w:t>2</w:t>
      </w:r>
      <w:r w:rsidRPr="00025967">
        <w:rPr>
          <w:sz w:val="20"/>
          <w:szCs w:val="20"/>
        </w:rPr>
        <w:t xml:space="preserve">. </w:t>
      </w:r>
      <w:ins w:id="397" w:author="Luisa Carvalheiro" w:date="2023-11-03T19:34:00Z">
        <w:r w:rsidR="00D556B0">
          <w:rPr>
            <w:sz w:val="20"/>
            <w:szCs w:val="20"/>
          </w:rPr>
          <w:t>E</w:t>
        </w:r>
      </w:ins>
      <w:r w:rsidRPr="00025967">
        <w:rPr>
          <w:sz w:val="20"/>
          <w:szCs w:val="20"/>
        </w:rPr>
        <w:t>ffect of changes of soil nitrogen availability on flowering</w:t>
      </w:r>
      <w:ins w:id="398" w:author="Luisa Carvalheiro" w:date="2023-11-03T19:36:00Z">
        <w:r w:rsidR="00D556B0">
          <w:rPr>
            <w:sz w:val="20"/>
            <w:szCs w:val="20"/>
          </w:rPr>
          <w:t xml:space="preserve"> on each of the specific metrics (</w:t>
        </w:r>
      </w:ins>
      <w:ins w:id="399" w:author="HENRIQUE OLIVEIRA" w:date="2023-11-28T14:35:00Z">
        <w:r w:rsidR="009C0928">
          <w:rPr>
            <w:sz w:val="20"/>
            <w:szCs w:val="20"/>
          </w:rPr>
          <w:t>A</w:t>
        </w:r>
      </w:ins>
      <w:ins w:id="400" w:author="Luisa Carvalheiro" w:date="2023-11-03T19:36:00Z">
        <w:r w:rsidR="00D556B0">
          <w:rPr>
            <w:sz w:val="20"/>
            <w:szCs w:val="20"/>
          </w:rPr>
          <w:t>-</w:t>
        </w:r>
      </w:ins>
      <w:ins w:id="401" w:author="HENRIQUE OLIVEIRA" w:date="2023-11-28T14:35:00Z">
        <w:r w:rsidR="009C0928">
          <w:rPr>
            <w:sz w:val="20"/>
            <w:szCs w:val="20"/>
          </w:rPr>
          <w:t>C</w:t>
        </w:r>
      </w:ins>
      <w:ins w:id="402" w:author="Luisa Carvalheiro" w:date="2023-11-03T19:36:00Z">
        <w:r w:rsidR="00D556B0">
          <w:rPr>
            <w:sz w:val="20"/>
            <w:szCs w:val="20"/>
          </w:rPr>
          <w:t>)</w:t>
        </w:r>
      </w:ins>
      <w:del w:id="403" w:author="Luisa Carvalheiro" w:date="2023-11-03T19:36:00Z">
        <w:r w:rsidR="007C51BF" w:rsidDel="00D556B0">
          <w:rPr>
            <w:sz w:val="20"/>
            <w:szCs w:val="20"/>
          </w:rPr>
          <w:delText>.</w:delText>
        </w:r>
      </w:del>
      <w:r w:rsidR="007C51BF">
        <w:rPr>
          <w:sz w:val="20"/>
          <w:szCs w:val="20"/>
        </w:rPr>
        <w:t xml:space="preserve"> </w:t>
      </w:r>
      <w:r w:rsidRPr="00025967">
        <w:rPr>
          <w:sz w:val="20"/>
          <w:szCs w:val="20"/>
        </w:rPr>
        <w:t xml:space="preserve">N input levels presented are relative to the recommended dosage, ‘1’ meaning that the value added was equal to the recommended dosage. </w:t>
      </w:r>
      <w:ins w:id="404" w:author="Luisa Carvalheiro" w:date="2023-11-03T19:38:00Z">
        <w:r w:rsidR="00AE0F3D">
          <w:rPr>
            <w:sz w:val="20"/>
            <w:szCs w:val="20"/>
          </w:rPr>
          <w:t>Change in attribute</w:t>
        </w:r>
      </w:ins>
      <w:r w:rsidRPr="00025967">
        <w:rPr>
          <w:sz w:val="20"/>
          <w:szCs w:val="20"/>
        </w:rPr>
        <w:t xml:space="preserve"> values presented </w:t>
      </w:r>
      <w:ins w:id="405" w:author="Luisa Carvalheiro" w:date="2023-11-03T19:38:00Z">
        <w:r w:rsidR="00AE0F3D">
          <w:rPr>
            <w:sz w:val="20"/>
            <w:szCs w:val="20"/>
          </w:rPr>
          <w:t>was calculated</w:t>
        </w:r>
      </w:ins>
      <w:r w:rsidRPr="00025967">
        <w:rPr>
          <w:sz w:val="20"/>
          <w:szCs w:val="20"/>
        </w:rPr>
        <w:t xml:space="preserve"> relative to the value obtained in the </w:t>
      </w:r>
      <w:ins w:id="406" w:author="Luisa Carvalheiro" w:date="2023-11-03T19:41:00Z">
        <w:r w:rsidR="00AE0F3D">
          <w:rPr>
            <w:sz w:val="20"/>
            <w:szCs w:val="20"/>
          </w:rPr>
          <w:t>recommended</w:t>
        </w:r>
      </w:ins>
      <w:ins w:id="407" w:author="Luisa Carvalheiro" w:date="2023-11-03T19:38:00Z">
        <w:r w:rsidR="00AE0F3D" w:rsidRPr="00025967">
          <w:rPr>
            <w:sz w:val="20"/>
            <w:szCs w:val="20"/>
          </w:rPr>
          <w:t xml:space="preserve"> </w:t>
        </w:r>
      </w:ins>
      <w:r w:rsidRPr="00025967">
        <w:rPr>
          <w:sz w:val="20"/>
          <w:szCs w:val="20"/>
        </w:rPr>
        <w:t xml:space="preserve">N input level for each study. </w:t>
      </w:r>
      <w:ins w:id="408" w:author="HENRIQUE OLIVEIRA" w:date="2023-11-28T15:02:00Z">
        <w:r w:rsidR="006D4FF1">
          <w:rPr>
            <w:sz w:val="20"/>
            <w:szCs w:val="20"/>
          </w:rPr>
          <w:t>Green</w:t>
        </w:r>
      </w:ins>
      <w:r w:rsidRPr="00025967">
        <w:rPr>
          <w:sz w:val="20"/>
          <w:szCs w:val="20"/>
        </w:rPr>
        <w:t xml:space="preserve"> vertical line highlights where N input is equal to the recommended levels, values below 1 represent dosages below the recommended level, and values above 1 represent dosages N additions above recommended dosages. </w:t>
      </w:r>
      <w:ins w:id="409" w:author="HENRIQUE OLIVEIRA" w:date="2023-11-28T15:03:00Z">
        <w:r w:rsidR="006D4FF1">
          <w:rPr>
            <w:sz w:val="20"/>
            <w:szCs w:val="20"/>
          </w:rPr>
          <w:t>Red</w:t>
        </w:r>
      </w:ins>
      <w:ins w:id="410" w:author="Luisa Carvalheiro" w:date="2023-11-03T19:39:00Z">
        <w:r w:rsidR="00AE0F3D" w:rsidRPr="00025967">
          <w:rPr>
            <w:sz w:val="20"/>
            <w:szCs w:val="20"/>
          </w:rPr>
          <w:t xml:space="preserve"> </w:t>
        </w:r>
      </w:ins>
      <w:r w:rsidRPr="00025967">
        <w:rPr>
          <w:sz w:val="20"/>
          <w:szCs w:val="20"/>
        </w:rPr>
        <w:t xml:space="preserve">lines represent the point at which </w:t>
      </w:r>
      <w:ins w:id="411" w:author="Luisa Carvalheiro" w:date="2023-11-03T19:39:00Z">
        <w:r w:rsidR="00AE0F3D">
          <w:rPr>
            <w:sz w:val="20"/>
            <w:szCs w:val="20"/>
          </w:rPr>
          <w:t>positive effects are no longer detected</w:t>
        </w:r>
      </w:ins>
      <w:r w:rsidRPr="00025967">
        <w:rPr>
          <w:sz w:val="20"/>
          <w:szCs w:val="20"/>
        </w:rPr>
        <w:t xml:space="preserve">. Black horizontal line represents the values that are equal to that of the recommended N input level used in a given </w:t>
      </w:r>
      <w:r w:rsidR="004C6F3F" w:rsidRPr="00025967">
        <w:rPr>
          <w:sz w:val="20"/>
          <w:szCs w:val="20"/>
        </w:rPr>
        <w:t>study.</w:t>
      </w:r>
      <w:r w:rsidR="004C6F3F">
        <w:rPr>
          <w:sz w:val="20"/>
          <w:szCs w:val="20"/>
        </w:rPr>
        <w:t xml:space="preserve"> </w:t>
      </w:r>
    </w:p>
    <w:p w14:paraId="2C5EE819" w14:textId="4FFADE13" w:rsidR="00310ECD" w:rsidRDefault="00310ECD" w:rsidP="00EC7D80">
      <w:pPr>
        <w:spacing w:line="360" w:lineRule="auto"/>
        <w:ind w:left="0" w:firstLine="0"/>
        <w:jc w:val="both"/>
        <w:rPr>
          <w:ins w:id="412" w:author="HENRIQUE OLIVEIRA" w:date="2023-11-23T14:54:00Z"/>
          <w:b/>
          <w:bCs/>
          <w:color w:val="000000" w:themeColor="text1"/>
          <w:szCs w:val="24"/>
          <w:shd w:val="clear" w:color="auto" w:fill="FFFFFF"/>
        </w:rPr>
      </w:pPr>
    </w:p>
    <w:p w14:paraId="1EA51884" w14:textId="209EB937" w:rsidR="009A3DF0" w:rsidRPr="00945741" w:rsidRDefault="00F4093A" w:rsidP="009A3DF0">
      <w:pPr>
        <w:suppressAutoHyphens w:val="0"/>
        <w:spacing w:after="160" w:line="360" w:lineRule="auto"/>
        <w:ind w:left="0" w:firstLine="0"/>
        <w:jc w:val="both"/>
        <w:rPr>
          <w:ins w:id="413" w:author="HENRIQUE OLIVEIRA" w:date="2023-11-23T14:55:00Z"/>
          <w:i/>
          <w:iCs/>
          <w:u w:val="single"/>
        </w:rPr>
      </w:pPr>
      <w:ins w:id="414" w:author="HENRIQUE OLIVEIRA" w:date="2023-11-24T11:48:00Z">
        <w:r>
          <w:rPr>
            <w:i/>
            <w:iCs/>
            <w:u w:val="single"/>
          </w:rPr>
          <w:t xml:space="preserve">Effect </w:t>
        </w:r>
        <w:commentRangeStart w:id="415"/>
        <w:r>
          <w:rPr>
            <w:i/>
            <w:iCs/>
            <w:u w:val="single"/>
          </w:rPr>
          <w:t xml:space="preserve">of </w:t>
        </w:r>
      </w:ins>
      <w:ins w:id="416" w:author="HENRIQUE OLIVEIRA" w:date="2023-11-24T11:59:00Z">
        <w:r w:rsidR="001254F6">
          <w:rPr>
            <w:i/>
            <w:iCs/>
            <w:u w:val="single"/>
          </w:rPr>
          <w:t>N on</w:t>
        </w:r>
      </w:ins>
      <w:ins w:id="417" w:author="HENRIQUE OLIVEIRA" w:date="2023-11-24T11:48:00Z">
        <w:r>
          <w:rPr>
            <w:i/>
            <w:iCs/>
            <w:u w:val="single"/>
          </w:rPr>
          <w:t xml:space="preserve"> f</w:t>
        </w:r>
      </w:ins>
      <w:ins w:id="418" w:author="HENRIQUE OLIVEIRA" w:date="2023-11-24T11:41:00Z">
        <w:r>
          <w:rPr>
            <w:i/>
            <w:iCs/>
            <w:u w:val="single"/>
          </w:rPr>
          <w:t>ructificat</w:t>
        </w:r>
      </w:ins>
      <w:commentRangeEnd w:id="415"/>
      <w:ins w:id="419" w:author="HENRIQUE OLIVEIRA" w:date="2023-11-24T11:56:00Z">
        <w:r w:rsidR="001254F6">
          <w:rPr>
            <w:rStyle w:val="Refdecomentrio"/>
          </w:rPr>
          <w:commentReference w:id="415"/>
        </w:r>
      </w:ins>
      <w:ins w:id="420" w:author="HENRIQUE OLIVEIRA" w:date="2023-11-24T11:41:00Z">
        <w:r>
          <w:rPr>
            <w:i/>
            <w:iCs/>
            <w:u w:val="single"/>
          </w:rPr>
          <w:t>ion metrics</w:t>
        </w:r>
      </w:ins>
      <w:ins w:id="421" w:author="HENRIQUE OLIVEIRA" w:date="2023-11-24T11:59:00Z">
        <w:r w:rsidR="001254F6">
          <w:rPr>
            <w:i/>
            <w:iCs/>
            <w:u w:val="single"/>
          </w:rPr>
          <w:t xml:space="preserve"> through pollination</w:t>
        </w:r>
      </w:ins>
    </w:p>
    <w:p w14:paraId="4920CAE7" w14:textId="377A6D27" w:rsidR="009A3DF0" w:rsidRDefault="006335E0" w:rsidP="00B0503D">
      <w:pPr>
        <w:spacing w:line="360" w:lineRule="auto"/>
        <w:ind w:left="0" w:firstLine="0"/>
        <w:jc w:val="both"/>
        <w:rPr>
          <w:ins w:id="422" w:author="HENRIQUE OLIVEIRA" w:date="2023-11-28T15:21:00Z"/>
        </w:rPr>
      </w:pPr>
      <w:ins w:id="423" w:author="HENRIQUE OLIVEIRA" w:date="2023-11-24T13:43:00Z">
        <w:r>
          <w:t xml:space="preserve">The </w:t>
        </w:r>
      </w:ins>
      <w:ins w:id="424" w:author="HENRIQUE OLIVEIRA" w:date="2023-11-23T14:55:00Z">
        <w:r w:rsidR="009A3DF0">
          <w:t xml:space="preserve">results show that </w:t>
        </w:r>
      </w:ins>
      <w:ins w:id="425" w:author="HENRIQUE OLIVEIRA" w:date="2023-11-28T13:56:00Z">
        <w:r w:rsidR="0063660A">
          <w:rPr>
            <w:snapToGrid w:val="0"/>
            <w:color w:val="000000" w:themeColor="text1"/>
            <w:szCs w:val="24"/>
          </w:rPr>
          <w:t>the extent of positive effects on fruit set depends on pollination dependence</w:t>
        </w:r>
      </w:ins>
      <w:ins w:id="426" w:author="HENRIQUE OLIVEIRA" w:date="2023-11-28T13:57:00Z">
        <w:r w:rsidR="0063660A">
          <w:rPr>
            <w:snapToGrid w:val="0"/>
            <w:color w:val="000000" w:themeColor="text1"/>
            <w:szCs w:val="24"/>
          </w:rPr>
          <w:t>, i.e.,</w:t>
        </w:r>
      </w:ins>
      <w:ins w:id="427" w:author="HENRIQUE OLIVEIRA" w:date="2023-11-28T13:56:00Z">
        <w:r w:rsidR="0063660A">
          <w:rPr>
            <w:snapToGrid w:val="0"/>
            <w:color w:val="000000" w:themeColor="text1"/>
            <w:szCs w:val="24"/>
          </w:rPr>
          <w:t xml:space="preserve"> </w:t>
        </w:r>
      </w:ins>
      <w:ins w:id="428" w:author="HENRIQUE OLIVEIRA" w:date="2023-11-23T14:55:00Z">
        <w:r w:rsidR="009A3DF0">
          <w:t xml:space="preserve">increasing the levels of N, affects </w:t>
        </w:r>
      </w:ins>
      <w:ins w:id="429" w:author="HENRIQUE OLIVEIRA" w:date="2023-11-23T14:56:00Z">
        <w:r w:rsidR="009A3DF0">
          <w:t>fructification</w:t>
        </w:r>
      </w:ins>
      <w:ins w:id="430" w:author="HENRIQUE OLIVEIRA" w:date="2023-11-23T14:55:00Z">
        <w:r w:rsidR="009A3DF0">
          <w:t xml:space="preserve"> </w:t>
        </w:r>
      </w:ins>
      <w:ins w:id="431" w:author="HENRIQUE OLIVEIRA" w:date="2023-11-24T11:54:00Z">
        <w:r w:rsidR="001254F6">
          <w:t xml:space="preserve">through pollination </w:t>
        </w:r>
      </w:ins>
      <w:ins w:id="432" w:author="HENRIQUE OLIVEIRA" w:date="2023-11-23T14:55:00Z">
        <w:r w:rsidR="009A3DF0">
          <w:t xml:space="preserve">(Fig </w:t>
        </w:r>
      </w:ins>
      <w:ins w:id="433" w:author="HENRIQUE OLIVEIRA" w:date="2023-11-23T14:56:00Z">
        <w:r w:rsidR="009A3DF0">
          <w:t>3</w:t>
        </w:r>
      </w:ins>
      <w:ins w:id="434" w:author="HENRIQUE OLIVEIRA" w:date="2023-11-23T14:55:00Z">
        <w:r w:rsidR="009A3DF0">
          <w:t xml:space="preserve">). </w:t>
        </w:r>
      </w:ins>
      <w:ins w:id="435" w:author="HENRIQUE OLIVEIRA" w:date="2023-11-24T13:34:00Z">
        <w:r w:rsidR="00602721">
          <w:t xml:space="preserve">It was detected </w:t>
        </w:r>
      </w:ins>
      <w:ins w:id="436" w:author="HENRIQUE OLIVEIRA" w:date="2023-11-24T13:35:00Z">
        <w:r>
          <w:t>a negative</w:t>
        </w:r>
      </w:ins>
      <w:ins w:id="437" w:author="HENRIQUE OLIVEIRA" w:date="2023-11-23T14:55:00Z">
        <w:r w:rsidR="009A3DF0">
          <w:t xml:space="preserve"> effect of increasing N input up to the </w:t>
        </w:r>
      </w:ins>
      <w:ins w:id="438" w:author="HENRIQUE OLIVEIRA" w:date="2023-11-24T13:15:00Z">
        <w:r w:rsidR="00B0503D">
          <w:t>RD</w:t>
        </w:r>
      </w:ins>
      <w:ins w:id="439" w:author="HENRIQUE OLIVEIRA" w:date="2023-11-24T13:14:00Z">
        <w:r w:rsidR="00B0503D">
          <w:t xml:space="preserve"> (&gt;</w:t>
        </w:r>
      </w:ins>
      <w:ins w:id="440" w:author="HENRIQUE OLIVEIRA" w:date="2023-11-24T13:15:00Z">
        <w:r w:rsidR="00B0503D">
          <w:t>100%)</w:t>
        </w:r>
      </w:ins>
      <w:ins w:id="441" w:author="HENRIQUE OLIVEIRA" w:date="2023-11-23T14:55:00Z">
        <w:r w:rsidR="009A3DF0">
          <w:t xml:space="preserve"> </w:t>
        </w:r>
      </w:ins>
      <w:ins w:id="442" w:author="HENRIQUE OLIVEIRA" w:date="2023-11-24T12:15:00Z">
        <w:r w:rsidR="003E3CEF">
          <w:t xml:space="preserve">for plants that </w:t>
        </w:r>
      </w:ins>
      <w:ins w:id="443" w:author="HENRIQUE OLIVEIRA" w:date="2023-11-24T12:16:00Z">
        <w:r w:rsidR="003E3CEF">
          <w:t xml:space="preserve">is </w:t>
        </w:r>
      </w:ins>
      <w:ins w:id="444" w:author="HENRIQUE OLIVEIRA" w:date="2023-11-24T13:44:00Z">
        <w:r>
          <w:t>PD</w:t>
        </w:r>
      </w:ins>
      <w:ins w:id="445" w:author="HENRIQUE OLIVEIRA" w:date="2023-11-24T12:17:00Z">
        <w:r w:rsidR="003E3CEF">
          <w:t xml:space="preserve"> (</w:t>
        </w:r>
      </w:ins>
      <w:ins w:id="446" w:author="HENRIQUE OLIVEIRA" w:date="2023-11-23T14:55:00Z">
        <w:r w:rsidR="009A3DF0">
          <w:t xml:space="preserve">expectation </w:t>
        </w:r>
      </w:ins>
      <w:ins w:id="447" w:author="HENRIQUE OLIVEIRA" w:date="2023-11-24T13:15:00Z">
        <w:r w:rsidR="00B0503D">
          <w:t>3</w:t>
        </w:r>
      </w:ins>
      <w:ins w:id="448" w:author="HENRIQUE OLIVEIRA" w:date="2023-11-23T14:55:00Z">
        <w:r w:rsidR="009A3DF0">
          <w:t>)</w:t>
        </w:r>
      </w:ins>
      <w:ins w:id="449" w:author="HENRIQUE OLIVEIRA" w:date="2023-11-24T13:16:00Z">
        <w:r w:rsidR="00B0503D">
          <w:t xml:space="preserve"> in which impact fructification</w:t>
        </w:r>
      </w:ins>
      <w:ins w:id="450" w:author="HENRIQUE OLIVEIRA" w:date="2023-11-24T13:44:00Z">
        <w:r>
          <w:t xml:space="preserve">, especially those who </w:t>
        </w:r>
        <w:r>
          <w:lastRenderedPageBreak/>
          <w:t>has highly PD</w:t>
        </w:r>
      </w:ins>
      <w:ins w:id="451" w:author="HENRIQUE OLIVEIRA" w:date="2023-11-24T13:16:00Z">
        <w:r w:rsidR="00B0503D">
          <w:t xml:space="preserve"> (Figure S1)</w:t>
        </w:r>
      </w:ins>
      <w:ins w:id="452" w:author="HENRIQUE OLIVEIRA" w:date="2023-11-23T14:55:00Z">
        <w:r w:rsidR="009A3DF0">
          <w:t xml:space="preserve">. </w:t>
        </w:r>
      </w:ins>
      <w:ins w:id="453" w:author="HENRIQUE OLIVEIRA" w:date="2023-11-24T13:17:00Z">
        <w:r w:rsidR="00B0503D">
          <w:t>T</w:t>
        </w:r>
      </w:ins>
      <w:ins w:id="454" w:author="HENRIQUE OLIVEIRA" w:date="2023-11-23T14:55:00Z">
        <w:r w:rsidR="009A3DF0">
          <w:t xml:space="preserve">he relation between N input and the different </w:t>
        </w:r>
      </w:ins>
      <w:ins w:id="455" w:author="HENRIQUE OLIVEIRA" w:date="2023-11-24T13:17:00Z">
        <w:r w:rsidR="00B0503D">
          <w:t>pollination dependence</w:t>
        </w:r>
      </w:ins>
      <w:ins w:id="456" w:author="HENRIQUE OLIVEIRA" w:date="2023-11-23T14:55:00Z">
        <w:r w:rsidR="009A3DF0">
          <w:t xml:space="preserve"> was quadratic with positive effects turning into negative effects after a given point. </w:t>
        </w:r>
      </w:ins>
      <w:ins w:id="457" w:author="HENRIQUE OLIVEIRA" w:date="2023-11-24T13:20:00Z">
        <w:r w:rsidR="00B0503D">
          <w:t>T</w:t>
        </w:r>
      </w:ins>
      <w:ins w:id="458" w:author="HENRIQUE OLIVEIRA" w:date="2023-11-23T14:55:00Z">
        <w:r w:rsidR="009A3DF0">
          <w:t>he quadratic model was selected over a linear or logarithmic model in all cases</w:t>
        </w:r>
      </w:ins>
      <w:ins w:id="459" w:author="HENRIQUE OLIVEIRA" w:date="2023-11-28T14:02:00Z">
        <w:r w:rsidR="0063660A">
          <w:t xml:space="preserve">, </w:t>
        </w:r>
        <w:r w:rsidR="0063660A">
          <w:t xml:space="preserve">furthermore, in the model selection using dredge function, it was selected the </w:t>
        </w:r>
        <w:r w:rsidR="0063660A">
          <w:t>second-best</w:t>
        </w:r>
        <w:r w:rsidR="0063660A">
          <w:t xml:space="preserve"> model since the variables that was not showed in the first model better described the effects in </w:t>
        </w:r>
        <w:r w:rsidR="0063660A">
          <w:t xml:space="preserve">crop </w:t>
        </w:r>
      </w:ins>
      <w:ins w:id="460" w:author="HENRIQUE OLIVEIRA" w:date="2023-11-28T15:10:00Z">
        <w:r w:rsidR="006D4FF1">
          <w:t>production (</w:t>
        </w:r>
      </w:ins>
      <w:ins w:id="461" w:author="HENRIQUE OLIVEIRA" w:date="2023-11-23T14:55:00Z">
        <w:r w:rsidR="009A3DF0">
          <w:t>see Table 1).</w:t>
        </w:r>
      </w:ins>
      <w:ins w:id="462" w:author="HENRIQUE OLIVEIRA" w:date="2023-11-24T13:27:00Z">
        <w:r w:rsidR="00602721">
          <w:t xml:space="preserve"> </w:t>
        </w:r>
      </w:ins>
      <w:ins w:id="463" w:author="HENRIQUE OLIVEIRA" w:date="2023-11-23T14:55:00Z">
        <w:r w:rsidR="009A3DF0">
          <w:t xml:space="preserve">The strength of such initial positive effects </w:t>
        </w:r>
      </w:ins>
      <w:ins w:id="464" w:author="HENRIQUE OLIVEIRA" w:date="2023-11-24T13:23:00Z">
        <w:r w:rsidR="00B0503D">
          <w:t>remains</w:t>
        </w:r>
      </w:ins>
      <w:ins w:id="465" w:author="HENRIQUE OLIVEIRA" w:date="2023-11-24T13:25:00Z">
        <w:r w:rsidR="00602721">
          <w:t xml:space="preserve"> slightly</w:t>
        </w:r>
      </w:ins>
      <w:ins w:id="466" w:author="HENRIQUE OLIVEIRA" w:date="2023-11-24T13:23:00Z">
        <w:r w:rsidR="00B0503D">
          <w:t xml:space="preserve"> the same in all situations below RD</w:t>
        </w:r>
      </w:ins>
      <w:ins w:id="467" w:author="HENRIQUE OLIVEIRA" w:date="2023-11-24T13:27:00Z">
        <w:r w:rsidR="00602721">
          <w:t>,</w:t>
        </w:r>
      </w:ins>
      <w:ins w:id="468" w:author="HENRIQUE OLIVEIRA" w:date="2023-11-24T13:23:00Z">
        <w:r w:rsidR="00B0503D">
          <w:t xml:space="preserve"> but </w:t>
        </w:r>
      </w:ins>
      <w:ins w:id="469" w:author="HENRIQUE OLIVEIRA" w:date="2023-11-24T13:26:00Z">
        <w:r w:rsidR="00602721">
          <w:t xml:space="preserve">the effects </w:t>
        </w:r>
      </w:ins>
      <w:ins w:id="470" w:author="HENRIQUE OLIVEIRA" w:date="2023-11-24T13:25:00Z">
        <w:r w:rsidR="00602721">
          <w:t xml:space="preserve">varied </w:t>
        </w:r>
      </w:ins>
      <w:ins w:id="471" w:author="HENRIQUE OLIVEIRA" w:date="2023-11-24T13:26:00Z">
        <w:r w:rsidR="00602721">
          <w:t>over applications</w:t>
        </w:r>
        <w:r w:rsidR="00602721">
          <w:t xml:space="preserve"> </w:t>
        </w:r>
      </w:ins>
      <w:ins w:id="472" w:author="HENRIQUE OLIVEIRA" w:date="2023-11-24T13:27:00Z">
        <w:r w:rsidR="00602721">
          <w:t>after</w:t>
        </w:r>
      </w:ins>
      <w:ins w:id="473" w:author="HENRIQUE OLIVEIRA" w:date="2023-11-24T13:25:00Z">
        <w:r w:rsidR="00602721">
          <w:t xml:space="preserve"> </w:t>
        </w:r>
      </w:ins>
      <w:ins w:id="474" w:author="HENRIQUE OLIVEIRA" w:date="2023-11-23T14:55:00Z">
        <w:r w:rsidR="009A3DF0">
          <w:t xml:space="preserve">the threshold </w:t>
        </w:r>
      </w:ins>
      <w:ins w:id="475" w:author="HENRIQUE OLIVEIRA" w:date="2023-11-24T13:24:00Z">
        <w:r w:rsidR="00B0503D">
          <w:t>point</w:t>
        </w:r>
      </w:ins>
      <w:ins w:id="476" w:author="HENRIQUE OLIVEIRA" w:date="2023-11-24T13:27:00Z">
        <w:r w:rsidR="00602721">
          <w:t>.</w:t>
        </w:r>
      </w:ins>
      <w:ins w:id="477" w:author="HENRIQUE OLIVEIRA" w:date="2023-11-24T13:35:00Z">
        <w:r>
          <w:t xml:space="preserve"> </w:t>
        </w:r>
      </w:ins>
      <w:ins w:id="478" w:author="HENRIQUE OLIVEIRA" w:date="2023-11-24T13:34:00Z">
        <w:r w:rsidR="00602721">
          <w:t xml:space="preserve">As </w:t>
        </w:r>
      </w:ins>
      <w:ins w:id="479" w:author="HENRIQUE OLIVEIRA" w:date="2023-11-24T13:36:00Z">
        <w:r>
          <w:t>expected,</w:t>
        </w:r>
      </w:ins>
      <w:ins w:id="480" w:author="HENRIQUE OLIVEIRA" w:date="2023-11-24T13:34:00Z">
        <w:r w:rsidR="00602721">
          <w:t xml:space="preserve"> the</w:t>
        </w:r>
      </w:ins>
      <w:ins w:id="481" w:author="HENRIQUE OLIVEIRA" w:date="2023-11-23T14:55:00Z">
        <w:r w:rsidR="009A3DF0">
          <w:t xml:space="preserve"> positive effect </w:t>
        </w:r>
      </w:ins>
      <w:ins w:id="482" w:author="HENRIQUE OLIVEIRA" w:date="2023-11-24T13:45:00Z">
        <w:r w:rsidR="00AE1A46">
          <w:t xml:space="preserve">after the threshold </w:t>
        </w:r>
      </w:ins>
      <w:ins w:id="483" w:author="HENRIQUE OLIVEIRA" w:date="2023-11-23T14:55:00Z">
        <w:r w:rsidR="009A3DF0">
          <w:t xml:space="preserve">was more marked for </w:t>
        </w:r>
      </w:ins>
      <w:ins w:id="484" w:author="HENRIQUE OLIVEIRA" w:date="2023-11-24T13:34:00Z">
        <w:r>
          <w:t xml:space="preserve">plants that </w:t>
        </w:r>
      </w:ins>
      <w:ins w:id="485" w:author="HENRIQUE OLIVEIRA" w:date="2023-11-24T13:42:00Z">
        <w:r>
          <w:t>has</w:t>
        </w:r>
      </w:ins>
      <w:ins w:id="486" w:author="HENRIQUE OLIVEIRA" w:date="2023-11-24T13:34:00Z">
        <w:r>
          <w:t xml:space="preserve"> no pollination </w:t>
        </w:r>
      </w:ins>
      <w:ins w:id="487" w:author="HENRIQUE OLIVEIRA" w:date="2023-11-24T13:35:00Z">
        <w:r>
          <w:t xml:space="preserve">dependent with the </w:t>
        </w:r>
      </w:ins>
      <w:ins w:id="488" w:author="HENRIQUE OLIVEIRA" w:date="2023-11-24T13:46:00Z">
        <w:r w:rsidR="00AE1A46">
          <w:t xml:space="preserve">negative </w:t>
        </w:r>
      </w:ins>
      <w:ins w:id="489" w:author="HENRIQUE OLIVEIRA" w:date="2023-11-24T13:35:00Z">
        <w:r>
          <w:t xml:space="preserve">impact of N additions being </w:t>
        </w:r>
      </w:ins>
      <w:ins w:id="490" w:author="HENRIQUE OLIVEIRA" w:date="2023-11-24T13:36:00Z">
        <w:r>
          <w:t>more accentuated</w:t>
        </w:r>
      </w:ins>
      <w:ins w:id="491" w:author="HENRIQUE OLIVEIRA" w:date="2023-11-24T13:35:00Z">
        <w:r>
          <w:t xml:space="preserve"> as the dependence level increases. </w:t>
        </w:r>
      </w:ins>
      <w:ins w:id="492" w:author="HENRIQUE OLIVEIRA" w:date="2023-11-24T13:38:00Z">
        <w:r>
          <w:t>Just as for flowering</w:t>
        </w:r>
      </w:ins>
      <w:ins w:id="493" w:author="HENRIQUE OLIVEIRA" w:date="2023-11-23T14:55:00Z">
        <w:r w:rsidR="009A3DF0">
          <w:t>, the effect of N input</w:t>
        </w:r>
      </w:ins>
      <w:ins w:id="494" w:author="HENRIQUE OLIVEIRA" w:date="2023-11-24T13:39:00Z">
        <w:r>
          <w:t xml:space="preserve"> and pollination dependence</w:t>
        </w:r>
      </w:ins>
      <w:ins w:id="495" w:author="HENRIQUE OLIVEIRA" w:date="2023-11-23T14:55:00Z">
        <w:r w:rsidR="009A3DF0">
          <w:t xml:space="preserve"> was </w:t>
        </w:r>
      </w:ins>
      <w:ins w:id="496" w:author="HENRIQUE OLIVEIRA" w:date="2023-11-28T15:19:00Z">
        <w:r w:rsidR="002E2C72">
          <w:rPr>
            <w:noProof/>
          </w:rPr>
          <w:drawing>
            <wp:anchor distT="0" distB="0" distL="114300" distR="114300" simplePos="0" relativeHeight="251662848" behindDoc="0" locked="0" layoutInCell="1" allowOverlap="1" wp14:anchorId="418495A6" wp14:editId="63F0BD7E">
              <wp:simplePos x="0" y="0"/>
              <wp:positionH relativeFrom="column">
                <wp:posOffset>-413385</wp:posOffset>
              </wp:positionH>
              <wp:positionV relativeFrom="paragraph">
                <wp:posOffset>3243580</wp:posOffset>
              </wp:positionV>
              <wp:extent cx="6067393" cy="3209925"/>
              <wp:effectExtent l="0" t="0" r="0" b="0"/>
              <wp:wrapNone/>
              <wp:docPr id="129549368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393" cy="3209925"/>
                      </a:xfrm>
                      <a:prstGeom prst="rect">
                        <a:avLst/>
                      </a:prstGeom>
                      <a:noFill/>
                      <a:ln>
                        <a:noFill/>
                      </a:ln>
                    </pic:spPr>
                  </pic:pic>
                </a:graphicData>
              </a:graphic>
            </wp:anchor>
          </w:drawing>
        </w:r>
      </w:ins>
      <w:ins w:id="497" w:author="HENRIQUE OLIVEIRA" w:date="2023-11-23T14:55:00Z">
        <w:r w:rsidR="009A3DF0">
          <w:t>independent of environmental temperature in the study region (Table 1)</w:t>
        </w:r>
      </w:ins>
    </w:p>
    <w:p w14:paraId="5D3C00DC" w14:textId="4712CE20" w:rsidR="002E2C72" w:rsidRDefault="002E2C72" w:rsidP="00B0503D">
      <w:pPr>
        <w:spacing w:line="360" w:lineRule="auto"/>
        <w:ind w:left="0" w:firstLine="0"/>
        <w:jc w:val="both"/>
        <w:rPr>
          <w:ins w:id="498" w:author="HENRIQUE OLIVEIRA" w:date="2023-11-28T15:19:00Z"/>
        </w:rPr>
      </w:pPr>
    </w:p>
    <w:p w14:paraId="1557CE11" w14:textId="784CC493" w:rsidR="002E2C72" w:rsidRDefault="002E2C72" w:rsidP="00B0503D">
      <w:pPr>
        <w:spacing w:line="360" w:lineRule="auto"/>
        <w:ind w:left="0" w:firstLine="0"/>
        <w:jc w:val="both"/>
        <w:rPr>
          <w:ins w:id="499" w:author="HENRIQUE OLIVEIRA" w:date="2023-11-28T15:09:00Z"/>
        </w:rPr>
      </w:pPr>
    </w:p>
    <w:p w14:paraId="4701F1B1" w14:textId="55CF936E" w:rsidR="006D4FF1" w:rsidRDefault="006D4FF1" w:rsidP="00B0503D">
      <w:pPr>
        <w:spacing w:line="360" w:lineRule="auto"/>
        <w:ind w:left="0" w:firstLine="0"/>
        <w:jc w:val="both"/>
        <w:rPr>
          <w:ins w:id="500" w:author="HENRIQUE OLIVEIRA" w:date="2023-11-28T15:09:00Z"/>
        </w:rPr>
      </w:pPr>
    </w:p>
    <w:p w14:paraId="0365C5E2" w14:textId="5913C38C" w:rsidR="006D4FF1" w:rsidRDefault="006D4FF1" w:rsidP="00B0503D">
      <w:pPr>
        <w:spacing w:line="360" w:lineRule="auto"/>
        <w:ind w:left="0" w:firstLine="0"/>
        <w:jc w:val="both"/>
        <w:rPr>
          <w:ins w:id="501" w:author="HENRIQUE OLIVEIRA" w:date="2023-11-28T15:09:00Z"/>
        </w:rPr>
      </w:pPr>
    </w:p>
    <w:p w14:paraId="76782ED3" w14:textId="79420108" w:rsidR="006D4FF1" w:rsidRDefault="006D4FF1" w:rsidP="00B0503D">
      <w:pPr>
        <w:spacing w:line="360" w:lineRule="auto"/>
        <w:ind w:left="0" w:firstLine="0"/>
        <w:jc w:val="both"/>
        <w:rPr>
          <w:ins w:id="502" w:author="HENRIQUE OLIVEIRA" w:date="2023-11-28T15:09:00Z"/>
        </w:rPr>
      </w:pPr>
    </w:p>
    <w:p w14:paraId="518F19D7" w14:textId="77777777" w:rsidR="006D4FF1" w:rsidRDefault="006D4FF1" w:rsidP="00B0503D">
      <w:pPr>
        <w:spacing w:line="360" w:lineRule="auto"/>
        <w:ind w:left="0" w:firstLine="0"/>
        <w:jc w:val="both"/>
        <w:rPr>
          <w:ins w:id="503" w:author="HENRIQUE OLIVEIRA" w:date="2023-11-28T15:09:00Z"/>
        </w:rPr>
      </w:pPr>
    </w:p>
    <w:p w14:paraId="7DAD5A4B" w14:textId="77777777" w:rsidR="006D4FF1" w:rsidRDefault="006D4FF1" w:rsidP="00B0503D">
      <w:pPr>
        <w:spacing w:line="360" w:lineRule="auto"/>
        <w:ind w:left="0" w:firstLine="0"/>
        <w:jc w:val="both"/>
        <w:rPr>
          <w:ins w:id="504" w:author="HENRIQUE OLIVEIRA" w:date="2023-11-28T15:10:00Z"/>
        </w:rPr>
      </w:pPr>
    </w:p>
    <w:p w14:paraId="26351E33" w14:textId="28DA5620" w:rsidR="006D4FF1" w:rsidRDefault="006D4FF1" w:rsidP="00B0503D">
      <w:pPr>
        <w:spacing w:line="360" w:lineRule="auto"/>
        <w:ind w:left="0" w:firstLine="0"/>
        <w:jc w:val="both"/>
        <w:rPr>
          <w:ins w:id="505" w:author="HENRIQUE OLIVEIRA" w:date="2023-11-28T15:10:00Z"/>
        </w:rPr>
      </w:pPr>
    </w:p>
    <w:p w14:paraId="06C90230" w14:textId="77777777" w:rsidR="006D4FF1" w:rsidRDefault="006D4FF1" w:rsidP="00B0503D">
      <w:pPr>
        <w:spacing w:line="360" w:lineRule="auto"/>
        <w:ind w:left="0" w:firstLine="0"/>
        <w:jc w:val="both"/>
        <w:rPr>
          <w:ins w:id="506" w:author="HENRIQUE OLIVEIRA" w:date="2023-11-28T15:10:00Z"/>
        </w:rPr>
      </w:pPr>
    </w:p>
    <w:p w14:paraId="6F35C9BA" w14:textId="07B46464" w:rsidR="006D4FF1" w:rsidRDefault="006D4FF1" w:rsidP="00B0503D">
      <w:pPr>
        <w:spacing w:line="360" w:lineRule="auto"/>
        <w:ind w:left="0" w:firstLine="0"/>
        <w:jc w:val="both"/>
        <w:rPr>
          <w:ins w:id="507" w:author="HENRIQUE OLIVEIRA" w:date="2023-11-28T15:10:00Z"/>
        </w:rPr>
      </w:pPr>
    </w:p>
    <w:p w14:paraId="6802A9C6" w14:textId="77777777" w:rsidR="006D4FF1" w:rsidRDefault="006D4FF1" w:rsidP="00B0503D">
      <w:pPr>
        <w:spacing w:line="360" w:lineRule="auto"/>
        <w:ind w:left="0" w:firstLine="0"/>
        <w:jc w:val="both"/>
        <w:rPr>
          <w:ins w:id="508" w:author="HENRIQUE OLIVEIRA" w:date="2023-11-28T15:10:00Z"/>
        </w:rPr>
      </w:pPr>
    </w:p>
    <w:p w14:paraId="35305D49" w14:textId="7AD767DB" w:rsidR="006D4FF1" w:rsidRDefault="006D4FF1" w:rsidP="00B0503D">
      <w:pPr>
        <w:spacing w:line="360" w:lineRule="auto"/>
        <w:ind w:left="0" w:firstLine="0"/>
        <w:jc w:val="both"/>
        <w:rPr>
          <w:ins w:id="509" w:author="HENRIQUE OLIVEIRA" w:date="2023-11-28T15:10:00Z"/>
        </w:rPr>
      </w:pPr>
    </w:p>
    <w:p w14:paraId="75A7F1BD" w14:textId="039F01B0" w:rsidR="006D4FF1" w:rsidRDefault="006D4FF1" w:rsidP="00B0503D">
      <w:pPr>
        <w:spacing w:line="360" w:lineRule="auto"/>
        <w:ind w:left="0" w:firstLine="0"/>
        <w:jc w:val="both"/>
        <w:rPr>
          <w:ins w:id="510" w:author="HENRIQUE OLIVEIRA" w:date="2023-11-28T15:09:00Z"/>
        </w:rPr>
      </w:pPr>
    </w:p>
    <w:p w14:paraId="43A7857A" w14:textId="3FCCBB1C" w:rsidR="009A3DF0" w:rsidRPr="00025967" w:rsidRDefault="009A3DF0" w:rsidP="009A3DF0">
      <w:pPr>
        <w:spacing w:line="360" w:lineRule="auto"/>
        <w:ind w:left="0" w:firstLine="0"/>
        <w:jc w:val="both"/>
        <w:rPr>
          <w:ins w:id="511" w:author="HENRIQUE OLIVEIRA" w:date="2023-11-23T14:56:00Z"/>
          <w:b/>
          <w:bCs/>
          <w:color w:val="000000" w:themeColor="text1"/>
          <w:sz w:val="20"/>
          <w:szCs w:val="20"/>
          <w:shd w:val="clear" w:color="auto" w:fill="FFFFFF"/>
        </w:rPr>
      </w:pPr>
      <w:ins w:id="512" w:author="HENRIQUE OLIVEIRA" w:date="2023-11-23T14:56:00Z">
        <w:r w:rsidRPr="00025967">
          <w:rPr>
            <w:sz w:val="20"/>
            <w:szCs w:val="20"/>
          </w:rPr>
          <w:t xml:space="preserve">Figure </w:t>
        </w:r>
        <w:r>
          <w:rPr>
            <w:sz w:val="20"/>
            <w:szCs w:val="20"/>
          </w:rPr>
          <w:t>3</w:t>
        </w:r>
        <w:r w:rsidRPr="00025967">
          <w:rPr>
            <w:sz w:val="20"/>
            <w:szCs w:val="20"/>
          </w:rPr>
          <w:t xml:space="preserve">. </w:t>
        </w:r>
        <w:r>
          <w:rPr>
            <w:sz w:val="20"/>
            <w:szCs w:val="20"/>
          </w:rPr>
          <w:t>E</w:t>
        </w:r>
        <w:r w:rsidRPr="00025967">
          <w:rPr>
            <w:sz w:val="20"/>
            <w:szCs w:val="20"/>
          </w:rPr>
          <w:t xml:space="preserve">ffect of changes of soil nitrogen availability on </w:t>
        </w:r>
      </w:ins>
      <w:ins w:id="513" w:author="HENRIQUE OLIVEIRA" w:date="2023-11-28T15:11:00Z">
        <w:r w:rsidR="002E2C72">
          <w:rPr>
            <w:snapToGrid w:val="0"/>
            <w:color w:val="000000" w:themeColor="text1"/>
            <w:szCs w:val="24"/>
          </w:rPr>
          <w:t xml:space="preserve">fruit set </w:t>
        </w:r>
      </w:ins>
      <w:ins w:id="514" w:author="HENRIQUE OLIVEIRA" w:date="2023-11-28T15:12:00Z">
        <w:r w:rsidR="002E2C72">
          <w:rPr>
            <w:snapToGrid w:val="0"/>
            <w:color w:val="000000" w:themeColor="text1"/>
            <w:szCs w:val="24"/>
          </w:rPr>
          <w:t>mediated by</w:t>
        </w:r>
      </w:ins>
      <w:ins w:id="515" w:author="HENRIQUE OLIVEIRA" w:date="2023-11-28T15:11:00Z">
        <w:r w:rsidR="002E2C72">
          <w:rPr>
            <w:snapToGrid w:val="0"/>
            <w:color w:val="000000" w:themeColor="text1"/>
            <w:szCs w:val="24"/>
          </w:rPr>
          <w:t xml:space="preserve"> pollination</w:t>
        </w:r>
      </w:ins>
      <w:ins w:id="516" w:author="HENRIQUE OLIVEIRA" w:date="2023-11-28T15:12:00Z">
        <w:r w:rsidR="002E2C72">
          <w:rPr>
            <w:snapToGrid w:val="0"/>
            <w:color w:val="000000" w:themeColor="text1"/>
            <w:szCs w:val="24"/>
          </w:rPr>
          <w:t xml:space="preserve">: </w:t>
        </w:r>
      </w:ins>
      <w:ins w:id="517" w:author="HENRIQUE OLIVEIRA" w:date="2023-11-23T14:56:00Z">
        <w:r>
          <w:rPr>
            <w:sz w:val="20"/>
            <w:szCs w:val="20"/>
          </w:rPr>
          <w:t xml:space="preserve">effect on </w:t>
        </w:r>
      </w:ins>
      <w:ins w:id="518" w:author="HENRIQUE OLIVEIRA" w:date="2023-11-28T15:12:00Z">
        <w:r w:rsidR="002E2C72">
          <w:rPr>
            <w:sz w:val="20"/>
            <w:szCs w:val="20"/>
          </w:rPr>
          <w:t>crop production when pollination is at 0.01</w:t>
        </w:r>
      </w:ins>
      <w:ins w:id="519" w:author="HENRIQUE OLIVEIRA" w:date="2023-11-23T14:56:00Z">
        <w:r>
          <w:rPr>
            <w:sz w:val="20"/>
            <w:szCs w:val="20"/>
          </w:rPr>
          <w:t xml:space="preserve"> (A) </w:t>
        </w:r>
      </w:ins>
      <w:ins w:id="520" w:author="HENRIQUE OLIVEIRA" w:date="2023-11-28T15:13:00Z">
        <w:r w:rsidR="002E2C72">
          <w:rPr>
            <w:sz w:val="20"/>
            <w:szCs w:val="20"/>
          </w:rPr>
          <w:t>effect on crop production when pollination is at 0.</w:t>
        </w:r>
        <w:r w:rsidR="002E2C72">
          <w:rPr>
            <w:sz w:val="20"/>
            <w:szCs w:val="20"/>
          </w:rPr>
          <w:t>48</w:t>
        </w:r>
        <w:r w:rsidR="002E2C72">
          <w:rPr>
            <w:sz w:val="20"/>
            <w:szCs w:val="20"/>
          </w:rPr>
          <w:t xml:space="preserve"> (</w:t>
        </w:r>
        <w:r w:rsidR="002E2C72">
          <w:rPr>
            <w:sz w:val="20"/>
            <w:szCs w:val="20"/>
          </w:rPr>
          <w:t>B</w:t>
        </w:r>
        <w:r w:rsidR="002E2C72">
          <w:rPr>
            <w:sz w:val="20"/>
            <w:szCs w:val="20"/>
          </w:rPr>
          <w:t>) effect on crop production when pollination is at 0.</w:t>
        </w:r>
        <w:r w:rsidR="002E2C72">
          <w:rPr>
            <w:sz w:val="20"/>
            <w:szCs w:val="20"/>
          </w:rPr>
          <w:t>83</w:t>
        </w:r>
        <w:r w:rsidR="002E2C72">
          <w:rPr>
            <w:sz w:val="20"/>
            <w:szCs w:val="20"/>
          </w:rPr>
          <w:t xml:space="preserve"> (</w:t>
        </w:r>
        <w:r w:rsidR="002E2C72">
          <w:rPr>
            <w:sz w:val="20"/>
            <w:szCs w:val="20"/>
          </w:rPr>
          <w:t>C</w:t>
        </w:r>
        <w:r w:rsidR="002E2C72">
          <w:rPr>
            <w:sz w:val="20"/>
            <w:szCs w:val="20"/>
          </w:rPr>
          <w:t>)</w:t>
        </w:r>
        <w:r w:rsidR="002E2C72">
          <w:rPr>
            <w:sz w:val="20"/>
            <w:szCs w:val="20"/>
          </w:rPr>
          <w:t>.</w:t>
        </w:r>
        <w:r w:rsidR="002E2C72">
          <w:rPr>
            <w:sz w:val="20"/>
            <w:szCs w:val="20"/>
          </w:rPr>
          <w:t xml:space="preserve"> </w:t>
        </w:r>
      </w:ins>
      <w:ins w:id="521" w:author="HENRIQUE OLIVEIRA" w:date="2023-11-23T14:56:00Z">
        <w:r w:rsidRPr="00025967">
          <w:rPr>
            <w:sz w:val="20"/>
            <w:szCs w:val="20"/>
          </w:rPr>
          <w:t xml:space="preserve">N input levels presented are relative to the recommended dosage, ‘1’ meaning that the value added was equal to the recommended dosage. </w:t>
        </w:r>
        <w:r>
          <w:rPr>
            <w:sz w:val="20"/>
            <w:szCs w:val="20"/>
          </w:rPr>
          <w:t>Change in attribute</w:t>
        </w:r>
        <w:r w:rsidRPr="00025967">
          <w:rPr>
            <w:sz w:val="20"/>
            <w:szCs w:val="20"/>
          </w:rPr>
          <w:t xml:space="preserve"> values presented </w:t>
        </w:r>
        <w:r>
          <w:rPr>
            <w:sz w:val="20"/>
            <w:szCs w:val="20"/>
          </w:rPr>
          <w:t>was calculated</w:t>
        </w:r>
        <w:r w:rsidRPr="00025967">
          <w:rPr>
            <w:sz w:val="20"/>
            <w:szCs w:val="20"/>
          </w:rPr>
          <w:t xml:space="preserve"> relative to the value obtained in the </w:t>
        </w:r>
        <w:r>
          <w:rPr>
            <w:sz w:val="20"/>
            <w:szCs w:val="20"/>
          </w:rPr>
          <w:t>recommended</w:t>
        </w:r>
        <w:r w:rsidRPr="00025967">
          <w:rPr>
            <w:sz w:val="20"/>
            <w:szCs w:val="20"/>
          </w:rPr>
          <w:t xml:space="preserve"> N input level for each study. </w:t>
        </w:r>
      </w:ins>
      <w:ins w:id="522" w:author="HENRIQUE OLIVEIRA" w:date="2023-11-28T15:13:00Z">
        <w:r w:rsidR="002E2C72">
          <w:rPr>
            <w:sz w:val="20"/>
            <w:szCs w:val="20"/>
          </w:rPr>
          <w:t>Green</w:t>
        </w:r>
      </w:ins>
      <w:ins w:id="523" w:author="HENRIQUE OLIVEIRA" w:date="2023-11-23T14:56:00Z">
        <w:r w:rsidRPr="00025967">
          <w:rPr>
            <w:sz w:val="20"/>
            <w:szCs w:val="20"/>
          </w:rPr>
          <w:t xml:space="preserve"> vertical line highlights where N input is equal to the recommended levels, values below 1 represent dosages below the recommended level, and values above 1 represent dosages N additions above recommended dosages. </w:t>
        </w:r>
      </w:ins>
      <w:ins w:id="524" w:author="HENRIQUE OLIVEIRA" w:date="2023-11-28T15:21:00Z">
        <w:r w:rsidR="002E2C72">
          <w:rPr>
            <w:sz w:val="20"/>
            <w:szCs w:val="20"/>
          </w:rPr>
          <w:t>R</w:t>
        </w:r>
      </w:ins>
      <w:ins w:id="525" w:author="HENRIQUE OLIVEIRA" w:date="2023-11-28T15:22:00Z">
        <w:r w:rsidR="002E2C72">
          <w:rPr>
            <w:sz w:val="20"/>
            <w:szCs w:val="20"/>
          </w:rPr>
          <w:t>ed</w:t>
        </w:r>
      </w:ins>
      <w:ins w:id="526" w:author="HENRIQUE OLIVEIRA" w:date="2023-11-23T14:56:00Z">
        <w:r w:rsidRPr="00025967">
          <w:rPr>
            <w:sz w:val="20"/>
            <w:szCs w:val="20"/>
          </w:rPr>
          <w:t xml:space="preserve"> lines represent the point at which </w:t>
        </w:r>
        <w:r>
          <w:rPr>
            <w:sz w:val="20"/>
            <w:szCs w:val="20"/>
          </w:rPr>
          <w:t>positive effects are no longer detected</w:t>
        </w:r>
        <w:r w:rsidRPr="00025967">
          <w:rPr>
            <w:sz w:val="20"/>
            <w:szCs w:val="20"/>
          </w:rPr>
          <w:t>. Black horizontal line represents the values that are equal to that of the recommended N input level used in a given study.</w:t>
        </w:r>
        <w:r>
          <w:rPr>
            <w:sz w:val="20"/>
            <w:szCs w:val="20"/>
          </w:rPr>
          <w:t xml:space="preserve"> </w:t>
        </w:r>
      </w:ins>
    </w:p>
    <w:p w14:paraId="6884119D" w14:textId="2EFB0549" w:rsidR="009A3DF0" w:rsidRDefault="006335E0" w:rsidP="00EC7D80">
      <w:pPr>
        <w:spacing w:line="360" w:lineRule="auto"/>
        <w:ind w:left="0" w:firstLine="0"/>
        <w:jc w:val="both"/>
        <w:rPr>
          <w:ins w:id="527" w:author="HENRIQUE OLIVEIRA" w:date="2023-11-28T16:36:00Z"/>
          <w:b/>
          <w:bCs/>
          <w:color w:val="000000" w:themeColor="text1"/>
          <w:szCs w:val="24"/>
          <w:shd w:val="clear" w:color="auto" w:fill="FFFFFF"/>
        </w:rPr>
      </w:pPr>
      <w:ins w:id="528" w:author="HENRIQUE OLIVEIRA" w:date="2023-11-24T13:39:00Z">
        <w:r>
          <w:rPr>
            <w:b/>
            <w:bCs/>
            <w:color w:val="000000" w:themeColor="text1"/>
            <w:szCs w:val="24"/>
            <w:shd w:val="clear" w:color="auto" w:fill="FFFFFF"/>
          </w:rPr>
          <w:lastRenderedPageBreak/>
          <w:t xml:space="preserve">DISCUSSION </w:t>
        </w:r>
      </w:ins>
    </w:p>
    <w:p w14:paraId="5942D8F0" w14:textId="77777777" w:rsidR="00172601" w:rsidRDefault="00172601" w:rsidP="00EC7D80">
      <w:pPr>
        <w:spacing w:line="360" w:lineRule="auto"/>
        <w:ind w:left="0" w:firstLine="0"/>
        <w:jc w:val="both"/>
        <w:rPr>
          <w:ins w:id="529" w:author="HENRIQUE OLIVEIRA" w:date="2023-11-28T16:36:00Z"/>
          <w:b/>
          <w:bCs/>
          <w:color w:val="000000" w:themeColor="text1"/>
          <w:szCs w:val="24"/>
          <w:shd w:val="clear" w:color="auto" w:fill="FFFFFF"/>
        </w:rPr>
      </w:pPr>
    </w:p>
    <w:p w14:paraId="3EA8F327" w14:textId="5014BC38" w:rsidR="00172601" w:rsidRDefault="00172601" w:rsidP="00172601">
      <w:pPr>
        <w:spacing w:line="360" w:lineRule="auto"/>
        <w:ind w:left="0" w:firstLine="0"/>
        <w:jc w:val="both"/>
        <w:rPr>
          <w:ins w:id="530" w:author="HENRIQUE OLIVEIRA" w:date="2023-11-28T16:36:00Z"/>
          <w:i/>
          <w:iCs/>
        </w:rPr>
      </w:pPr>
      <w:ins w:id="531" w:author="HENRIQUE OLIVEIRA" w:date="2023-11-28T16:36:00Z">
        <w:r>
          <w:rPr>
            <w:i/>
            <w:iCs/>
          </w:rPr>
          <w:t xml:space="preserve">Is nitrogen good for </w:t>
        </w:r>
      </w:ins>
      <w:ins w:id="532" w:author="HENRIQUE OLIVEIRA" w:date="2023-11-28T16:42:00Z">
        <w:r>
          <w:rPr>
            <w:i/>
            <w:iCs/>
          </w:rPr>
          <w:t>flowering?</w:t>
        </w:r>
      </w:ins>
    </w:p>
    <w:p w14:paraId="2B020FB1" w14:textId="77777777" w:rsidR="00172601" w:rsidRDefault="00172601" w:rsidP="00362D0B">
      <w:pPr>
        <w:spacing w:line="360" w:lineRule="auto"/>
        <w:ind w:left="0" w:firstLine="0"/>
        <w:jc w:val="both"/>
        <w:rPr>
          <w:ins w:id="533" w:author="HENRIQUE OLIVEIRA" w:date="2023-11-28T16:36:00Z"/>
        </w:rPr>
      </w:pPr>
    </w:p>
    <w:p w14:paraId="01174A9D" w14:textId="24E23ACD" w:rsidR="00362D0B" w:rsidRDefault="00362D0B" w:rsidP="00362D0B">
      <w:pPr>
        <w:spacing w:line="360" w:lineRule="auto"/>
        <w:ind w:left="0" w:firstLine="0"/>
        <w:jc w:val="both"/>
        <w:rPr>
          <w:ins w:id="534" w:author="HENRIQUE OLIVEIRA" w:date="2023-11-28T16:40:00Z"/>
        </w:rPr>
      </w:pPr>
      <w:r>
        <w:t>Our findings indicate that when starting in low dosage (LD), N, in fact can enhance flowering (see also Burkle and Irwin 2009a; 2009b) (Fig 2). These positives responses in flowering in low environmental conditions i.e., nitrogen deficiency (T</w:t>
      </w:r>
      <w:commentRangeStart w:id="535"/>
      <w:r>
        <w:t>ana</w:t>
      </w:r>
      <w:commentRangeEnd w:id="535"/>
      <w:r>
        <w:rPr>
          <w:rStyle w:val="Refdecomentrio"/>
        </w:rPr>
        <w:commentReference w:id="535"/>
      </w:r>
      <w:r>
        <w:t>ka, 1991) is probably partially being induced in response to plant stress (</w:t>
      </w:r>
      <w:commentRangeStart w:id="536"/>
      <w:r>
        <w:t xml:space="preserve">Zhang, 2021; </w:t>
      </w:r>
      <w:proofErr w:type="spellStart"/>
      <w:r>
        <w:t>Sanagi</w:t>
      </w:r>
      <w:proofErr w:type="spellEnd"/>
      <w:r>
        <w:t xml:space="preserve"> et al. 2021).</w:t>
      </w:r>
      <w:commentRangeEnd w:id="536"/>
      <w:r>
        <w:rPr>
          <w:rStyle w:val="Refdecomentrio"/>
        </w:rPr>
        <w:commentReference w:id="536"/>
      </w:r>
      <w:r>
        <w:t xml:space="preserve">  However, as each plant can respond differently even with genetical conditions similarly when exposed to the same stress (</w:t>
      </w:r>
      <w:commentRangeStart w:id="537"/>
      <w:r>
        <w:t>Kolar, 2008</w:t>
      </w:r>
      <w:commentRangeEnd w:id="537"/>
      <w:r>
        <w:rPr>
          <w:rStyle w:val="Refdecomentrio"/>
        </w:rPr>
        <w:commentReference w:id="537"/>
      </w:r>
      <w:r>
        <w:t xml:space="preserve">; </w:t>
      </w:r>
      <w:proofErr w:type="spellStart"/>
      <w:r>
        <w:t>Shiwamaka</w:t>
      </w:r>
      <w:proofErr w:type="spellEnd"/>
      <w:r>
        <w:t xml:space="preserve">, 2012; </w:t>
      </w:r>
      <w:commentRangeStart w:id="538"/>
      <w:r>
        <w:t>Takeno 2016</w:t>
      </w:r>
      <w:commentRangeEnd w:id="538"/>
      <w:r>
        <w:rPr>
          <w:rStyle w:val="Refdecomentrio"/>
        </w:rPr>
        <w:commentReference w:id="538"/>
      </w:r>
      <w:r>
        <w:t>)</w:t>
      </w:r>
      <w:ins w:id="539" w:author="HENRIQUE OLIVEIRA" w:date="2023-11-28T16:32:00Z">
        <w:r w:rsidR="00172601">
          <w:t xml:space="preserve"> and the </w:t>
        </w:r>
      </w:ins>
      <w:ins w:id="540" w:author="HENRIQUE OLIVEIRA" w:date="2023-11-28T16:34:00Z">
        <w:r w:rsidR="00172601">
          <w:t>knowledge gap</w:t>
        </w:r>
      </w:ins>
      <w:ins w:id="541" w:author="HENRIQUE OLIVEIRA" w:date="2023-11-28T16:32:00Z">
        <w:r w:rsidR="00172601">
          <w:t xml:space="preserve"> about </w:t>
        </w:r>
      </w:ins>
      <w:ins w:id="542" w:author="HENRIQUE OLIVEIRA" w:date="2023-11-28T16:33:00Z">
        <w:r w:rsidR="00172601">
          <w:t xml:space="preserve">flowering in crop </w:t>
        </w:r>
      </w:ins>
      <w:ins w:id="543" w:author="HENRIQUE OLIVEIRA" w:date="2023-11-28T16:34:00Z">
        <w:r w:rsidR="00172601">
          <w:t>species</w:t>
        </w:r>
      </w:ins>
      <w:ins w:id="544" w:author="HENRIQUE OLIVEIRA" w:date="2023-11-28T16:33:00Z">
        <w:r w:rsidR="00172601">
          <w:t xml:space="preserve">, </w:t>
        </w:r>
      </w:ins>
      <w:r>
        <w:t xml:space="preserve"> more studies are necessary to understand the role of nitrogen in flowering crops. At RD, N increases can dilute the trade-off in the plant vegetative/reproduction (discussed by Reekie and Avila-Sakar 2005), with both metrics increasing under N additions. After the turning point, the </w:t>
      </w:r>
      <w:ins w:id="545" w:author="HENRIQUE OLIVEIRA" w:date="2023-11-28T16:38:00Z">
        <w:r w:rsidR="00172601">
          <w:t>reduction (flower abundance) and even negative effect</w:t>
        </w:r>
      </w:ins>
      <w:r>
        <w:t xml:space="preserve"> </w:t>
      </w:r>
      <w:ins w:id="546" w:author="HENRIQUE OLIVEIRA" w:date="2023-11-28T16:39:00Z">
        <w:r w:rsidR="00172601">
          <w:t>(</w:t>
        </w:r>
      </w:ins>
      <w:ins w:id="547" w:author="HENRIQUE OLIVEIRA" w:date="2023-11-23T14:12:00Z">
        <w:r w:rsidR="00C265BB">
          <w:t>size</w:t>
        </w:r>
      </w:ins>
      <w:ins w:id="548" w:author="HENRIQUE OLIVEIRA" w:date="2023-11-28T16:39:00Z">
        <w:r w:rsidR="00172601">
          <w:t>)</w:t>
        </w:r>
      </w:ins>
      <w:ins w:id="549" w:author="HENRIQUE OLIVEIRA" w:date="2023-11-23T14:12:00Z">
        <w:r w:rsidR="00C265BB">
          <w:t xml:space="preserve"> </w:t>
        </w:r>
      </w:ins>
      <w:r>
        <w:t xml:space="preserve">is more accentuated probably due to the known impacts of plant Intoxication by N excess that influence its physiology and growth (Goyal and Huffaker. 1984; </w:t>
      </w:r>
      <w:proofErr w:type="spellStart"/>
      <w:r>
        <w:t>Bobinik</w:t>
      </w:r>
      <w:proofErr w:type="spellEnd"/>
      <w:r>
        <w:t xml:space="preserve"> et al. 2010). Therefore, just as for vegetative, N can possibly reach toxic levels in plant reproductive tissues impacting the plant negatively, as discussed by Goyal and Huffaker (1984) and </w:t>
      </w:r>
      <w:proofErr w:type="spellStart"/>
      <w:r>
        <w:t>Bobinik</w:t>
      </w:r>
      <w:proofErr w:type="spellEnd"/>
      <w:r>
        <w:t xml:space="preserve"> et al. (2010). </w:t>
      </w:r>
      <w:r w:rsidRPr="00224163">
        <w:rPr>
          <w:color w:val="FF0000"/>
        </w:rPr>
        <w:t xml:space="preserve">We can conclude that these effects might justify the </w:t>
      </w:r>
      <w:ins w:id="550" w:author="HENRIQUE OLIVEIRA" w:date="2023-11-23T14:15:00Z">
        <w:r w:rsidR="00C265BB">
          <w:rPr>
            <w:color w:val="FF0000"/>
          </w:rPr>
          <w:t xml:space="preserve">changes in </w:t>
        </w:r>
      </w:ins>
      <w:del w:id="551" w:author="HENRIQUE OLIVEIRA" w:date="2023-11-28T16:55:00Z">
        <w:r w:rsidRPr="00224163" w:rsidDel="00A74F60">
          <w:rPr>
            <w:color w:val="FF0000"/>
          </w:rPr>
          <w:delText>.</w:delText>
        </w:r>
      </w:del>
      <w:ins w:id="552" w:author="HENRIQUE OLIVEIRA" w:date="2023-11-28T16:55:00Z">
        <w:r w:rsidR="00A74F60">
          <w:rPr>
            <w:color w:val="FF0000"/>
          </w:rPr>
          <w:t>flowering.</w:t>
        </w:r>
      </w:ins>
      <w:r w:rsidRPr="00224163">
        <w:rPr>
          <w:color w:val="FF0000"/>
        </w:rPr>
        <w:t xml:space="preserve"> However, understanding how N influences flowering tissues is still dearth and more data is certainly needed.</w:t>
      </w:r>
      <w:r>
        <w:t xml:space="preserve"> </w:t>
      </w:r>
    </w:p>
    <w:p w14:paraId="78E57909" w14:textId="77777777" w:rsidR="00172601" w:rsidRDefault="00172601" w:rsidP="00362D0B">
      <w:pPr>
        <w:spacing w:line="360" w:lineRule="auto"/>
        <w:ind w:left="0" w:firstLine="0"/>
        <w:jc w:val="both"/>
        <w:rPr>
          <w:ins w:id="553" w:author="HENRIQUE OLIVEIRA" w:date="2023-11-28T16:41:00Z"/>
        </w:rPr>
      </w:pPr>
    </w:p>
    <w:p w14:paraId="3E580911" w14:textId="585B82DC" w:rsidR="00172601" w:rsidRDefault="00172601" w:rsidP="00172601">
      <w:pPr>
        <w:spacing w:line="360" w:lineRule="auto"/>
        <w:ind w:left="0" w:firstLine="0"/>
        <w:jc w:val="both"/>
        <w:rPr>
          <w:ins w:id="554" w:author="HENRIQUE OLIVEIRA" w:date="2023-11-28T16:41:00Z"/>
          <w:i/>
          <w:iCs/>
        </w:rPr>
      </w:pPr>
      <w:ins w:id="555" w:author="HENRIQUE OLIVEIRA" w:date="2023-11-28T16:41:00Z">
        <w:r>
          <w:rPr>
            <w:i/>
            <w:iCs/>
          </w:rPr>
          <w:t xml:space="preserve">The role of nitrogen effect </w:t>
        </w:r>
      </w:ins>
      <w:ins w:id="556" w:author="HENRIQUE OLIVEIRA" w:date="2023-11-28T16:42:00Z">
        <w:r>
          <w:rPr>
            <w:i/>
            <w:iCs/>
          </w:rPr>
          <w:t>on flowering</w:t>
        </w:r>
      </w:ins>
      <w:ins w:id="557" w:author="HENRIQUE OLIVEIRA" w:date="2023-11-28T16:41:00Z">
        <w:r>
          <w:rPr>
            <w:i/>
            <w:iCs/>
          </w:rPr>
          <w:t xml:space="preserve"> </w:t>
        </w:r>
      </w:ins>
      <w:ins w:id="558" w:author="HENRIQUE OLIVEIRA" w:date="2023-11-28T16:53:00Z">
        <w:r w:rsidR="00A74F60">
          <w:rPr>
            <w:i/>
            <w:iCs/>
          </w:rPr>
          <w:t>metrics</w:t>
        </w:r>
      </w:ins>
    </w:p>
    <w:p w14:paraId="165EDB30" w14:textId="77777777" w:rsidR="00172601" w:rsidRDefault="00172601" w:rsidP="00362D0B">
      <w:pPr>
        <w:spacing w:line="360" w:lineRule="auto"/>
        <w:ind w:left="0" w:firstLine="0"/>
        <w:jc w:val="both"/>
      </w:pPr>
    </w:p>
    <w:p w14:paraId="329E83EC" w14:textId="55E8CBC8" w:rsidR="00D4796B" w:rsidRDefault="00D4796B" w:rsidP="002F12B8">
      <w:pPr>
        <w:spacing w:line="360" w:lineRule="auto"/>
        <w:ind w:left="0" w:firstLine="0"/>
        <w:jc w:val="both"/>
      </w:pPr>
      <w:r>
        <w:t>The pattern observed in the</w:t>
      </w:r>
      <w:r w:rsidR="002F12B8">
        <w:t xml:space="preserve"> negative impact on </w:t>
      </w:r>
      <w:commentRangeStart w:id="559"/>
      <w:r>
        <w:t xml:space="preserve">N excess in </w:t>
      </w:r>
      <w:r w:rsidR="002F12B8">
        <w:t xml:space="preserve">flower </w:t>
      </w:r>
      <w:commentRangeEnd w:id="559"/>
      <w:r w:rsidR="007924F7">
        <w:rPr>
          <w:rStyle w:val="Refdecomentrio"/>
        </w:rPr>
        <w:commentReference w:id="559"/>
      </w:r>
      <w:r w:rsidR="002F12B8">
        <w:t xml:space="preserve">size </w:t>
      </w:r>
      <w:r>
        <w:t xml:space="preserve">and </w:t>
      </w:r>
      <w:r w:rsidR="002F12B8">
        <w:t xml:space="preserve">flower weight </w:t>
      </w:r>
      <w:r w:rsidR="00CD3075">
        <w:t xml:space="preserve">(Fig 3) </w:t>
      </w:r>
      <w:r w:rsidR="002F12B8">
        <w:t xml:space="preserve">could suggest that the excess of N reduces flower size by shrinking it (see results of Ahmad 2004; </w:t>
      </w:r>
      <w:proofErr w:type="spellStart"/>
      <w:r w:rsidR="002F12B8">
        <w:t>Ruamrungsri</w:t>
      </w:r>
      <w:proofErr w:type="spellEnd"/>
      <w:r w:rsidR="002F12B8">
        <w:t xml:space="preserve"> et al. 2021), with the negative effects possibly being intertwined with the content of nectar and pollen production in which impact directly flower weight and content (see Burkle and Irwin 2010, </w:t>
      </w:r>
      <w:proofErr w:type="spellStart"/>
      <w:r w:rsidR="002F12B8">
        <w:t>Atasay</w:t>
      </w:r>
      <w:proofErr w:type="spellEnd"/>
      <w:r w:rsidR="002F12B8">
        <w:t xml:space="preserve"> et al. 2013).</w:t>
      </w:r>
      <w:r w:rsidR="003E27DC">
        <w:t xml:space="preserve"> To pollinators, flower size is viewed as an indicator of potential reward</w:t>
      </w:r>
      <w:r w:rsidR="00DF1A10">
        <w:t xml:space="preserve"> with bigger flower being visited by richer assemblage of floral visitors (</w:t>
      </w:r>
      <w:commentRangeStart w:id="560"/>
      <w:r w:rsidR="00DF1A10">
        <w:t>Delgado,</w:t>
      </w:r>
      <w:commentRangeEnd w:id="560"/>
      <w:r w:rsidR="00DF1A10">
        <w:rPr>
          <w:rStyle w:val="Refdecomentrio"/>
        </w:rPr>
        <w:commentReference w:id="560"/>
      </w:r>
      <w:r w:rsidR="00DF1A10">
        <w:t xml:space="preserve"> 2023). Therefore, a decrease in flower size and consequently in flower resources could reduce the flower attractiveness or even morphologically prevent interactions with pollinators.</w:t>
      </w:r>
    </w:p>
    <w:p w14:paraId="68517E14" w14:textId="3C7356B0" w:rsidR="00D4796B" w:rsidRDefault="00A74F60" w:rsidP="00D4796B">
      <w:pPr>
        <w:spacing w:line="360" w:lineRule="auto"/>
        <w:ind w:left="0" w:firstLine="0"/>
        <w:jc w:val="both"/>
        <w:rPr>
          <w:i/>
          <w:iCs/>
        </w:rPr>
      </w:pPr>
      <w:ins w:id="561" w:author="HENRIQUE OLIVEIRA" w:date="2023-11-28T16:56:00Z">
        <w:r>
          <w:rPr>
            <w:i/>
            <w:iCs/>
          </w:rPr>
          <w:lastRenderedPageBreak/>
          <w:t>The e</w:t>
        </w:r>
      </w:ins>
      <w:r w:rsidR="00D4796B" w:rsidRPr="000570EA">
        <w:rPr>
          <w:i/>
          <w:iCs/>
        </w:rPr>
        <w:t>ffect on flower</w:t>
      </w:r>
      <w:r w:rsidR="00D4796B">
        <w:rPr>
          <w:i/>
          <w:iCs/>
        </w:rPr>
        <w:t xml:space="preserve"> abundance </w:t>
      </w:r>
    </w:p>
    <w:p w14:paraId="4F4BA1CF" w14:textId="77777777" w:rsidR="00D4796B" w:rsidRDefault="00D4796B" w:rsidP="002F12B8">
      <w:pPr>
        <w:spacing w:line="360" w:lineRule="auto"/>
        <w:ind w:left="0" w:firstLine="0"/>
        <w:jc w:val="both"/>
      </w:pPr>
    </w:p>
    <w:p w14:paraId="2E61C173" w14:textId="4E37C6C5" w:rsidR="002F12B8" w:rsidRDefault="002F12B8" w:rsidP="002F12B8">
      <w:pPr>
        <w:spacing w:line="360" w:lineRule="auto"/>
        <w:ind w:left="0" w:firstLine="0"/>
        <w:jc w:val="both"/>
        <w:rPr>
          <w:ins w:id="562" w:author="HENRIQUE OLIVEIRA" w:date="2023-11-23T14:49:00Z"/>
        </w:rPr>
      </w:pPr>
      <w:r>
        <w:t>Previous studies have shown that low levels of N input can stimulate flowers production (Burkle and Irwin 2009a; 2009b, Bevan et al. 2021</w:t>
      </w:r>
      <w:r w:rsidR="00C676CA">
        <w:t>, Vaudo, 2022</w:t>
      </w:r>
      <w:r>
        <w:t xml:space="preserve">), but our findings show that such benefits of quantity and quality are only likely when the levels of N are below </w:t>
      </w:r>
      <w:r w:rsidR="007D2745">
        <w:t>to RD</w:t>
      </w:r>
      <w:r>
        <w:t xml:space="preserve"> (Fig </w:t>
      </w:r>
      <w:r w:rsidR="00CD3075">
        <w:t>3</w:t>
      </w:r>
      <w:r>
        <w:t xml:space="preserve">). Therefore, when in </w:t>
      </w:r>
      <w:proofErr w:type="spellStart"/>
      <w:r>
        <w:t>N</w:t>
      </w:r>
      <w:proofErr w:type="spellEnd"/>
      <w:r>
        <w:t xml:space="preserve"> oversupply </w:t>
      </w:r>
      <w:r w:rsidR="007D2745">
        <w:t xml:space="preserve">the gain to surpass the RD +50% is either too low of none. </w:t>
      </w:r>
      <w:r w:rsidR="00317519">
        <w:t>Even more, the negatives effects after the turning point that reduce flower abundance could be due</w:t>
      </w:r>
      <w:r>
        <w:t xml:space="preserve"> </w:t>
      </w:r>
      <w:r w:rsidR="00317519">
        <w:t>t</w:t>
      </w:r>
      <w:r>
        <w:t xml:space="preserve">he </w:t>
      </w:r>
      <w:r w:rsidR="00317519">
        <w:t xml:space="preserve">N intoxication that induce the </w:t>
      </w:r>
      <w:r>
        <w:t xml:space="preserve">plant </w:t>
      </w:r>
      <w:r w:rsidR="00317519">
        <w:t xml:space="preserve">to </w:t>
      </w:r>
      <w:r>
        <w:t>suffer from inflorescence necrosis (Gu et al. 1996, Saloner and Berstein 2022), floral abortion or inhibit flower production (Hampton et al. 2012). The detected effects on flower quantity and quality might also affect flower visitation patterns. Studies indicate that the interaction of plant–pollination is</w:t>
      </w:r>
      <w:r w:rsidR="00317519">
        <w:t xml:space="preserve"> </w:t>
      </w:r>
      <w:r>
        <w:t>sensitive to flower density, and a reduction in flower size and consequently flowering display may be related to the decrease in plant attractiveness (</w:t>
      </w:r>
      <w:proofErr w:type="spellStart"/>
      <w:r>
        <w:t>Essemberg</w:t>
      </w:r>
      <w:proofErr w:type="spellEnd"/>
      <w:r>
        <w:t xml:space="preserve"> 2013). Depending on the dosage, N also might be deadly for some types of pollinators by decreasing the survival of insect larvae (Ceulemans et al., 2017; </w:t>
      </w:r>
      <w:proofErr w:type="spellStart"/>
      <w:r>
        <w:t>Kurze</w:t>
      </w:r>
      <w:proofErr w:type="spellEnd"/>
      <w:r>
        <w:t xml:space="preserve"> et al. 2018). Therefore, since approximately 75% of cultivars depend somehow on pollination (IPBES 2016), and in this study, </w:t>
      </w:r>
      <w:r w:rsidR="00E62DCC">
        <w:t>~87</w:t>
      </w:r>
      <w:r>
        <w:t xml:space="preserve">% of cultivars </w:t>
      </w:r>
      <w:r w:rsidR="00E62DCC">
        <w:t>had some benefit from</w:t>
      </w:r>
      <w:r>
        <w:t xml:space="preserve"> on pollination, the increase in flower tissues and attractiveness to pollinators might become a new alternative to increase productiveness, however, further studies about how N can affect pollination community and production still needed. </w:t>
      </w:r>
    </w:p>
    <w:p w14:paraId="785FFDAA" w14:textId="77777777" w:rsidR="009A3DF0" w:rsidRDefault="009A3DF0" w:rsidP="002F12B8">
      <w:pPr>
        <w:spacing w:line="360" w:lineRule="auto"/>
        <w:ind w:left="0" w:firstLine="0"/>
        <w:jc w:val="both"/>
      </w:pPr>
    </w:p>
    <w:p w14:paraId="6EA6420E" w14:textId="77777777" w:rsidR="00B9777E" w:rsidRDefault="00B9777E" w:rsidP="002F12B8">
      <w:pPr>
        <w:spacing w:line="360" w:lineRule="auto"/>
        <w:ind w:left="0" w:firstLine="0"/>
        <w:jc w:val="both"/>
      </w:pPr>
      <w:commentRangeStart w:id="563"/>
    </w:p>
    <w:p w14:paraId="189A3CD0" w14:textId="2F83E0A1" w:rsidR="00B9777E" w:rsidRDefault="00B9777E" w:rsidP="00B9777E">
      <w:pPr>
        <w:spacing w:line="360" w:lineRule="auto"/>
        <w:ind w:left="0" w:firstLine="0"/>
        <w:jc w:val="both"/>
        <w:rPr>
          <w:i/>
          <w:iCs/>
        </w:rPr>
      </w:pPr>
      <w:r w:rsidRPr="000570EA">
        <w:rPr>
          <w:i/>
          <w:iCs/>
        </w:rPr>
        <w:t xml:space="preserve">Effects of nutrient enrichment on </w:t>
      </w:r>
      <w:r>
        <w:rPr>
          <w:i/>
          <w:iCs/>
        </w:rPr>
        <w:t xml:space="preserve">pollination dependence </w:t>
      </w:r>
      <w:commentRangeEnd w:id="563"/>
      <w:r w:rsidR="00AE0F3D">
        <w:rPr>
          <w:rStyle w:val="Refdecomentrio"/>
        </w:rPr>
        <w:commentReference w:id="563"/>
      </w:r>
    </w:p>
    <w:p w14:paraId="5D6FAA10" w14:textId="77777777" w:rsidR="00223B42" w:rsidRDefault="00223B42" w:rsidP="00B9777E">
      <w:pPr>
        <w:spacing w:line="360" w:lineRule="auto"/>
        <w:ind w:left="0" w:firstLine="0"/>
        <w:jc w:val="both"/>
        <w:rPr>
          <w:i/>
          <w:iCs/>
        </w:rPr>
      </w:pPr>
    </w:p>
    <w:p w14:paraId="0A6B4D1E" w14:textId="3638E4E2" w:rsidR="00C676CA" w:rsidRDefault="00C57950" w:rsidP="00C676CA">
      <w:pPr>
        <w:spacing w:line="360" w:lineRule="auto"/>
        <w:ind w:left="0" w:firstLine="0"/>
        <w:jc w:val="both"/>
      </w:pPr>
      <w:r>
        <w:t>T</w:t>
      </w:r>
      <w:r w:rsidR="00D24E21">
        <w:t>here are studies where N mediated changes in flower quality can affect pollinator visitation and pollination effectivity (Ceulemans et al. 2017)</w:t>
      </w:r>
      <w:r>
        <w:t>.</w:t>
      </w:r>
      <w:r w:rsidR="00223B42">
        <w:t xml:space="preserve"> </w:t>
      </w:r>
      <w:r w:rsidR="00223B42" w:rsidRPr="00224163">
        <w:t>As expected, our findings suggest that N influenced pollination dependen</w:t>
      </w:r>
      <w:r w:rsidR="000C4A5C">
        <w:t>ce (PD)</w:t>
      </w:r>
      <w:r w:rsidR="00E44404">
        <w:t xml:space="preserve"> (Fig </w:t>
      </w:r>
      <w:r w:rsidR="00CD3075">
        <w:t>4</w:t>
      </w:r>
      <w:r w:rsidR="00E44404">
        <w:t>)</w:t>
      </w:r>
      <w:r w:rsidR="00223B42" w:rsidRPr="00224163">
        <w:t>.</w:t>
      </w:r>
      <w:r w:rsidR="000C4A5C">
        <w:t xml:space="preserve"> To plants that has others sources of pollination despite pollinators, an increase in fructification attributes were found even in high</w:t>
      </w:r>
      <w:r w:rsidR="006F7C3E">
        <w:t>er</w:t>
      </w:r>
      <w:r w:rsidR="000C4A5C">
        <w:t xml:space="preserve"> N dosages. However, for plants that are benefited with pollinators, w</w:t>
      </w:r>
      <w:r w:rsidR="00223B42">
        <w:t>hen below RD</w:t>
      </w:r>
      <w:r w:rsidR="000C4A5C">
        <w:t>,</w:t>
      </w:r>
      <w:r w:rsidR="00223B42">
        <w:t xml:space="preserve"> </w:t>
      </w:r>
      <w:r w:rsidR="000C4A5C">
        <w:t>PD</w:t>
      </w:r>
      <w:r w:rsidR="00223B42">
        <w:t xml:space="preserve"> is enhanced by N, </w:t>
      </w:r>
      <w:r w:rsidR="000C4A5C">
        <w:t>but</w:t>
      </w:r>
      <w:r w:rsidR="00223B42">
        <w:t xml:space="preserve">, </w:t>
      </w:r>
      <w:r w:rsidR="00DB4F47">
        <w:t xml:space="preserve">after the RD, the gain in pollination is </w:t>
      </w:r>
      <w:r w:rsidR="000C4A5C">
        <w:t>too</w:t>
      </w:r>
      <w:r w:rsidR="00DB4F47">
        <w:t xml:space="preserve"> little (~5%) and even more, </w:t>
      </w:r>
      <w:r w:rsidR="00223B42">
        <w:t xml:space="preserve">when </w:t>
      </w:r>
      <w:r w:rsidR="00DB4F47">
        <w:t>N are in excess (RD up to 50%) no beneficial effect is found with negative effects occurring as N addictions progress.</w:t>
      </w:r>
      <w:r w:rsidR="006F7C3E">
        <w:t xml:space="preserve"> In fact, for plants that are PD Tamburini; Lami</w:t>
      </w:r>
      <w:commentRangeStart w:id="564"/>
      <w:r w:rsidR="006F7C3E">
        <w:t>; Marini</w:t>
      </w:r>
      <w:commentRangeEnd w:id="564"/>
      <w:r w:rsidR="006F7C3E">
        <w:rPr>
          <w:rStyle w:val="Refdecomentrio"/>
        </w:rPr>
        <w:commentReference w:id="564"/>
      </w:r>
      <w:r w:rsidR="006F7C3E">
        <w:t xml:space="preserve"> (2017) found similar results with sunflower showing that pollination benefits to yield ~25% at intermediate levels of N when compared with </w:t>
      </w:r>
      <w:r w:rsidR="006F7C3E">
        <w:lastRenderedPageBreak/>
        <w:t xml:space="preserve">pollinator exclusion. Marini et al., (2015) also found </w:t>
      </w:r>
      <w:r w:rsidR="00C676CA">
        <w:t xml:space="preserve">that </w:t>
      </w:r>
      <w:r w:rsidR="006F7C3E">
        <w:t xml:space="preserve">pollination benefits </w:t>
      </w:r>
      <w:r w:rsidR="00C676CA">
        <w:t xml:space="preserve">are increased in </w:t>
      </w:r>
      <w:r w:rsidR="006F7C3E">
        <w:t>at</w:t>
      </w:r>
      <w:r w:rsidR="00C676CA">
        <w:t xml:space="preserve"> low N</w:t>
      </w:r>
      <w:r w:rsidR="006F7C3E">
        <w:t xml:space="preserve"> inputs in oilseed rape, </w:t>
      </w:r>
      <w:r w:rsidR="00C676CA">
        <w:t xml:space="preserve">while </w:t>
      </w:r>
      <w:r w:rsidR="006F7C3E">
        <w:t>under high N availability plants compensate</w:t>
      </w:r>
      <w:r w:rsidR="00C676CA">
        <w:t xml:space="preserve"> </w:t>
      </w:r>
      <w:r w:rsidR="006F7C3E">
        <w:t xml:space="preserve">the lack of pollinators by </w:t>
      </w:r>
      <w:r w:rsidR="00C676CA">
        <w:t>increasing the</w:t>
      </w:r>
      <w:r w:rsidR="006F7C3E">
        <w:t xml:space="preserve"> number of </w:t>
      </w:r>
      <w:commentRangeStart w:id="565"/>
      <w:r w:rsidR="006F7C3E">
        <w:t xml:space="preserve">flowers and </w:t>
      </w:r>
      <w:commentRangeEnd w:id="565"/>
      <w:r w:rsidR="006F7C3E">
        <w:rPr>
          <w:rStyle w:val="Refdecomentrio"/>
        </w:rPr>
        <w:commentReference w:id="565"/>
      </w:r>
      <w:r w:rsidR="006F7C3E">
        <w:t>fruit</w:t>
      </w:r>
      <w:r w:rsidR="00C676CA">
        <w:t xml:space="preserve">s, a well effect observed in our data. </w:t>
      </w:r>
      <w:r w:rsidR="0033217D">
        <w:t xml:space="preserve">In particular, we found that LD or RD along with pollination can potentially compensate for higher N applications in plants </w:t>
      </w:r>
      <w:r w:rsidR="00CB1364">
        <w:t>PD</w:t>
      </w:r>
      <w:r w:rsidR="0033217D">
        <w:t xml:space="preserve">. </w:t>
      </w:r>
      <w:r w:rsidR="00C676CA">
        <w:t>Therefore, our results support ecological intensification</w:t>
      </w:r>
      <w:r w:rsidR="0033217D">
        <w:t xml:space="preserve"> (</w:t>
      </w:r>
      <w:commentRangeStart w:id="566"/>
      <w:r w:rsidR="0033217D">
        <w:t>Pywell et al., 2015</w:t>
      </w:r>
      <w:commentRangeEnd w:id="566"/>
      <w:r w:rsidR="0033217D">
        <w:rPr>
          <w:rStyle w:val="Refdecomentrio"/>
        </w:rPr>
        <w:commentReference w:id="566"/>
      </w:r>
      <w:r w:rsidR="0033217D">
        <w:t xml:space="preserve">) </w:t>
      </w:r>
      <w:r w:rsidR="00C676CA">
        <w:t xml:space="preserve"> as a </w:t>
      </w:r>
      <w:r w:rsidR="0033217D">
        <w:t xml:space="preserve">safer </w:t>
      </w:r>
      <w:r w:rsidR="00C676CA">
        <w:t xml:space="preserve">strategy for sustainable management of </w:t>
      </w:r>
      <w:r w:rsidR="0033217D">
        <w:t>crop-</w:t>
      </w:r>
      <w:r w:rsidR="00C676CA">
        <w:t>systems</w:t>
      </w:r>
      <w:r w:rsidR="0033217D">
        <w:t xml:space="preserve"> and maximized yield</w:t>
      </w:r>
      <w:r w:rsidR="00C676CA">
        <w:t>.</w:t>
      </w:r>
    </w:p>
    <w:p w14:paraId="1924704B" w14:textId="77777777" w:rsidR="00CD3075" w:rsidRDefault="00CD3075" w:rsidP="00C676CA">
      <w:pPr>
        <w:spacing w:line="360" w:lineRule="auto"/>
        <w:ind w:left="0" w:firstLine="0"/>
        <w:jc w:val="both"/>
      </w:pPr>
    </w:p>
    <w:p w14:paraId="7E3D4DCC" w14:textId="77777777" w:rsidR="002F12B8" w:rsidRDefault="002F12B8" w:rsidP="002F12B8">
      <w:pPr>
        <w:spacing w:line="360" w:lineRule="auto"/>
        <w:ind w:left="0" w:firstLine="0"/>
        <w:jc w:val="both"/>
        <w:rPr>
          <w:i/>
          <w:iCs/>
        </w:rPr>
      </w:pPr>
      <w:r w:rsidRPr="000570EA">
        <w:rPr>
          <w:i/>
          <w:iCs/>
        </w:rPr>
        <w:t xml:space="preserve">Effects of nutrient enrichment on fruit </w:t>
      </w:r>
      <w:commentRangeStart w:id="567"/>
      <w:r w:rsidRPr="000570EA">
        <w:rPr>
          <w:i/>
          <w:iCs/>
        </w:rPr>
        <w:t>and seed pro</w:t>
      </w:r>
      <w:commentRangeEnd w:id="567"/>
      <w:r w:rsidR="00D71C41">
        <w:rPr>
          <w:rStyle w:val="Refdecomentrio"/>
        </w:rPr>
        <w:commentReference w:id="567"/>
      </w:r>
      <w:r w:rsidRPr="000570EA">
        <w:rPr>
          <w:i/>
          <w:iCs/>
        </w:rPr>
        <w:t xml:space="preserve">duction </w:t>
      </w:r>
    </w:p>
    <w:p w14:paraId="10DE7822" w14:textId="77777777" w:rsidR="002F12B8" w:rsidRPr="000570EA" w:rsidRDefault="002F12B8" w:rsidP="002F12B8">
      <w:pPr>
        <w:spacing w:line="360" w:lineRule="auto"/>
        <w:ind w:left="0" w:firstLine="0"/>
        <w:jc w:val="both"/>
        <w:rPr>
          <w:i/>
          <w:iCs/>
        </w:rPr>
      </w:pPr>
    </w:p>
    <w:p w14:paraId="41B36EEB" w14:textId="48D97F83" w:rsidR="002F12B8" w:rsidRDefault="00912943" w:rsidP="002F12B8">
      <w:pPr>
        <w:spacing w:line="360" w:lineRule="auto"/>
        <w:ind w:left="0" w:firstLine="0"/>
        <w:jc w:val="both"/>
      </w:pPr>
      <w:r>
        <w:t xml:space="preserve">Similar </w:t>
      </w:r>
      <w:r w:rsidR="002F12B8">
        <w:t xml:space="preserve">effects of excess N were </w:t>
      </w:r>
      <w:r>
        <w:t>found</w:t>
      </w:r>
      <w:r w:rsidR="002F12B8">
        <w:t xml:space="preserve"> for fruit production </w:t>
      </w:r>
      <w:r>
        <w:t>and</w:t>
      </w:r>
      <w:r w:rsidR="002F12B8">
        <w:t xml:space="preserve"> flowering</w:t>
      </w:r>
      <w:r>
        <w:t xml:space="preserve"> </w:t>
      </w:r>
      <w:r w:rsidR="002F12B8">
        <w:t xml:space="preserve">(Fig. </w:t>
      </w:r>
      <w:r w:rsidR="00CD3075">
        <w:t>2 and 5</w:t>
      </w:r>
      <w:r w:rsidR="002F12B8">
        <w:t>)</w:t>
      </w:r>
      <w:r>
        <w:t xml:space="preserve">, these effects are expected </w:t>
      </w:r>
      <w:r w:rsidR="002F12B8">
        <w:t>due to the excessive application of N that might cause blossoms to drop, floral abort or fewer flowers produced</w:t>
      </w:r>
      <w:r w:rsidR="00936B43">
        <w:t xml:space="preserve"> that decrease fruit production</w:t>
      </w:r>
      <w:r w:rsidR="002F12B8">
        <w:t xml:space="preserve">. These negative effects occur in response to N toxicity, leading some plants to invest more in vegetative biomass to increase photosynthetic capacity rather than reproduction (Hampton et al., 2012). Even more, high N inputs can increase the plant's susceptibility to contracting diseases </w:t>
      </w:r>
      <w:r w:rsidR="00936B43">
        <w:t xml:space="preserve">that also </w:t>
      </w:r>
      <w:r w:rsidR="002F12B8">
        <w:t>lowe</w:t>
      </w:r>
      <w:r w:rsidR="00936B43">
        <w:t>r</w:t>
      </w:r>
      <w:r w:rsidR="002F12B8">
        <w:t xml:space="preserve"> fruit production (See </w:t>
      </w:r>
      <w:proofErr w:type="spellStart"/>
      <w:r w:rsidR="002F12B8">
        <w:t>O´neal</w:t>
      </w:r>
      <w:proofErr w:type="spellEnd"/>
      <w:r w:rsidR="002F12B8">
        <w:t xml:space="preserve"> et al. 2015). The intensity of flowering indeed regulates fruit/seed production. The increase in investment in flower number above </w:t>
      </w:r>
      <w:r w:rsidR="001F7E0F">
        <w:t>RD</w:t>
      </w:r>
      <w:r w:rsidR="002F12B8">
        <w:t xml:space="preserve"> (Fig </w:t>
      </w:r>
      <w:r w:rsidR="00CD3075">
        <w:t>3</w:t>
      </w:r>
      <w:r w:rsidR="002F12B8">
        <w:t xml:space="preserve">) being similar to that detected for fruit yield (Fig </w:t>
      </w:r>
      <w:r w:rsidR="00CD3075">
        <w:t>3</w:t>
      </w:r>
      <w:r w:rsidR="002F12B8">
        <w:t xml:space="preserve">), might indicate that fruit number mostly depends on flower number. However, </w:t>
      </w:r>
      <w:r w:rsidR="00E65677">
        <w:t xml:space="preserve">even though N had little </w:t>
      </w:r>
      <w:r w:rsidR="001F7E0F">
        <w:t xml:space="preserve">positive </w:t>
      </w:r>
      <w:r w:rsidR="00E65677">
        <w:t xml:space="preserve">effect on </w:t>
      </w:r>
      <w:r w:rsidR="002F12B8">
        <w:t xml:space="preserve">seed </w:t>
      </w:r>
      <w:r w:rsidR="00E65677">
        <w:t xml:space="preserve">weight (FIG </w:t>
      </w:r>
      <w:r w:rsidR="00CD3075">
        <w:t>3</w:t>
      </w:r>
      <w:r w:rsidR="00E65677">
        <w:t xml:space="preserve">), for </w:t>
      </w:r>
      <w:r w:rsidR="002F12B8">
        <w:t>fruit weight</w:t>
      </w:r>
      <w:r w:rsidR="00E65677">
        <w:t>,</w:t>
      </w:r>
      <w:r w:rsidR="002F12B8">
        <w:t xml:space="preserve"> the threshold points at which negative impacts start being noticeable occurs much sooner, suggesting that even if fruits keep being produced above </w:t>
      </w:r>
      <w:r w:rsidR="00E65677">
        <w:t>RD</w:t>
      </w:r>
      <w:r w:rsidR="002F12B8">
        <w:t xml:space="preserve">, their quality drops. However, more studies are needed to elucidate if this drops in quality results from the plant egg's malformation by N excess or inadequate </w:t>
      </w:r>
      <w:r w:rsidR="00CD3075">
        <w:t>pollination.</w:t>
      </w:r>
      <w:r w:rsidR="002F12B8">
        <w:t xml:space="preserve"> Also, imbalances between the excess of N and other nutrients (e.g., P - K) might result in inappropriate relations in the plant, with some nutrients limiting the efficiency of others</w:t>
      </w:r>
      <w:r w:rsidR="00D24E21">
        <w:t xml:space="preserve"> (see </w:t>
      </w:r>
      <w:proofErr w:type="spellStart"/>
      <w:r w:rsidR="00D24E21">
        <w:t>liebigs</w:t>
      </w:r>
      <w:proofErr w:type="spellEnd"/>
      <w:r w:rsidR="00D24E21">
        <w:t xml:space="preserve"> laws </w:t>
      </w:r>
      <w:commentRangeStart w:id="568"/>
      <w:r w:rsidR="00D24E21">
        <w:t>RE</w:t>
      </w:r>
      <w:r w:rsidR="00E44404">
        <w:t>F</w:t>
      </w:r>
      <w:r w:rsidR="00D24E21">
        <w:t>)</w:t>
      </w:r>
      <w:commentRangeEnd w:id="568"/>
      <w:r w:rsidR="00E44404">
        <w:rPr>
          <w:rStyle w:val="Refdecomentrio"/>
        </w:rPr>
        <w:commentReference w:id="568"/>
      </w:r>
      <w:r w:rsidR="002F12B8">
        <w:t>, causing nutrient deficiency and resulting in low fruit production (Meneghetti et al. 2010; Morris and Blackwood, 2007). Another possible reason that individual fruit weight threshold point is reached sooner than fruit yield is that if fruit production is too high, plants may not have enough resources to maintain fruit quality. Indeed, for certain crops, farmers prune flowers to avoid excessive fruit production and ensure larger fruits (</w:t>
      </w:r>
      <w:proofErr w:type="spellStart"/>
      <w:r w:rsidR="002F12B8">
        <w:t>Jannoier</w:t>
      </w:r>
      <w:proofErr w:type="spellEnd"/>
      <w:r w:rsidR="002F12B8">
        <w:t xml:space="preserve"> and Lauri 2006). Indeed, when a disproportional number of flowers is produced and pollinated, it causes the plant to proportionally allocate less resources to </w:t>
      </w:r>
      <w:r w:rsidR="002F12B8">
        <w:lastRenderedPageBreak/>
        <w:t xml:space="preserve">these flowers, making the fruits grow smaller (Stover 2000). </w:t>
      </w:r>
      <w:r w:rsidR="00D24E21">
        <w:t>Our data suggest that t</w:t>
      </w:r>
      <w:r w:rsidR="002F12B8">
        <w:t>he successive increase in high N does not translate into higher production (ca 2%</w:t>
      </w:r>
      <w:r w:rsidR="00D24E21">
        <w:t>~4%</w:t>
      </w:r>
      <w:r w:rsidR="002F12B8">
        <w:t xml:space="preserve"> for exceeding 50% of </w:t>
      </w:r>
      <w:r w:rsidR="00D24E21">
        <w:t>RD</w:t>
      </w:r>
      <w:r w:rsidR="002F12B8">
        <w:t xml:space="preserve">) and potentially diminishes farmers' profits and increases the cost for the producer and final consumer. Indeed, Locascio et al. (1984) stated that excessive dosages of N can dampen the yields reducing the quality of the product and their market value (e.g., undesirable flavor and bad odor). Also, there could be an advantage for family farmers that use low dosages of N since the increases above 50% to 100% of </w:t>
      </w:r>
      <w:r w:rsidR="00D24E21">
        <w:t>RD</w:t>
      </w:r>
      <w:r w:rsidR="002F12B8">
        <w:t xml:space="preserve"> represent ca 3%</w:t>
      </w:r>
      <w:r w:rsidR="00D24E21">
        <w:t>~5%</w:t>
      </w:r>
      <w:r w:rsidR="002F12B8">
        <w:t xml:space="preserve"> of the increase in fructification metrics. Therefore, </w:t>
      </w:r>
      <w:r w:rsidR="00CA71B8">
        <w:t xml:space="preserve">once N additions represent a great cost in modern agriculture, </w:t>
      </w:r>
      <w:r w:rsidR="002F12B8">
        <w:t xml:space="preserve">the addition below </w:t>
      </w:r>
      <w:r w:rsidR="00D24E21">
        <w:t xml:space="preserve">RD </w:t>
      </w:r>
      <w:r w:rsidR="002F12B8">
        <w:t xml:space="preserve">might translate into a reduction of 50% of the cost used to buy N without expressively losing production. </w:t>
      </w:r>
    </w:p>
    <w:p w14:paraId="1BB2FA8D" w14:textId="77777777" w:rsidR="002F12B8" w:rsidRDefault="002F12B8" w:rsidP="002F12B8">
      <w:pPr>
        <w:spacing w:line="360" w:lineRule="auto"/>
        <w:ind w:left="0" w:firstLine="0"/>
        <w:jc w:val="both"/>
      </w:pPr>
    </w:p>
    <w:p w14:paraId="3C42AA25" w14:textId="77777777" w:rsidR="002F12B8" w:rsidRDefault="002F12B8" w:rsidP="002F12B8">
      <w:pPr>
        <w:spacing w:line="360" w:lineRule="auto"/>
        <w:ind w:left="0" w:firstLine="0"/>
        <w:jc w:val="both"/>
        <w:rPr>
          <w:i/>
          <w:iCs/>
        </w:rPr>
      </w:pPr>
      <w:r w:rsidRPr="000570EA">
        <w:rPr>
          <w:i/>
          <w:iCs/>
        </w:rPr>
        <w:t>Concluding remarks</w:t>
      </w:r>
    </w:p>
    <w:p w14:paraId="64862CC0" w14:textId="77777777" w:rsidR="002F12B8" w:rsidRPr="000570EA" w:rsidRDefault="002F12B8" w:rsidP="002F12B8">
      <w:pPr>
        <w:spacing w:line="360" w:lineRule="auto"/>
        <w:ind w:left="0" w:firstLine="0"/>
        <w:jc w:val="both"/>
        <w:rPr>
          <w:i/>
          <w:iCs/>
        </w:rPr>
      </w:pPr>
    </w:p>
    <w:p w14:paraId="0A6F9D64" w14:textId="2A7C9E32" w:rsidR="002F12B8" w:rsidRDefault="002F12B8" w:rsidP="002F12B8">
      <w:pPr>
        <w:spacing w:line="360" w:lineRule="auto"/>
        <w:ind w:left="0" w:firstLine="0"/>
        <w:jc w:val="both"/>
      </w:pPr>
      <w:r>
        <w:t xml:space="preserve">Environmental eutrophication is a well-known negative impact on the environment, and one of its main drivers is the misuse of crop fertilizers. Our findings show that the negative effects of applying nitrogen above recommended dosages are more significant for fruit </w:t>
      </w:r>
      <w:r w:rsidR="00CB1364">
        <w:t>and pollination</w:t>
      </w:r>
      <w:r>
        <w:t>. This difference might be associated with the N Toxicity and changes in flower</w:t>
      </w:r>
      <w:r w:rsidR="009E1EA8">
        <w:t>ing</w:t>
      </w:r>
      <w:r>
        <w:t>, with the mechanism that explains this difference likely also related to changes in plant</w:t>
      </w:r>
      <w:r w:rsidR="009E1EA8">
        <w:t>/flower</w:t>
      </w:r>
      <w:r>
        <w:t xml:space="preserve"> chemistry and, consequently, interactions with pollinators. However, further studies about the interactions between highly N addition and pollination community behavior are ne</w:t>
      </w:r>
      <w:r w:rsidR="009E1EA8">
        <w:t>eded</w:t>
      </w:r>
      <w:r>
        <w:t>. As we demonstrate here, the increase in fruit</w:t>
      </w:r>
      <w:r w:rsidR="009E1EA8">
        <w:t>/seed</w:t>
      </w:r>
      <w:r>
        <w:t xml:space="preserve"> production caused by almost doubling the N input is small (less than 5%) and associated with the risk of diminishing the product market value</w:t>
      </w:r>
      <w:r w:rsidR="009E1EA8">
        <w:t xml:space="preserve"> and reduce in pollinator community</w:t>
      </w:r>
      <w:r>
        <w:t>. Unfortunately, some countries, such as Brazil, have no specified legislation regulating the practice of nutrient oversupply, and many farmers are unaware of the negative impacts of such practices on their production. Detailed economic evaluations of costs and benefits associated with changes</w:t>
      </w:r>
      <w:r w:rsidR="009E1EA8">
        <w:t xml:space="preserve"> </w:t>
      </w:r>
      <w:r>
        <w:t>in fertilizer levels would be needed, but our results strongly suggest that benefits are far less than how much the farmer will spend on nutrient supply</w:t>
      </w:r>
      <w:r w:rsidR="009E1EA8">
        <w:t>.</w:t>
      </w:r>
    </w:p>
    <w:p w14:paraId="677FA58F" w14:textId="77777777" w:rsidR="009E1EA8" w:rsidRDefault="009E1EA8" w:rsidP="002F12B8">
      <w:pPr>
        <w:spacing w:line="360" w:lineRule="auto"/>
        <w:ind w:left="0" w:firstLine="0"/>
        <w:jc w:val="both"/>
      </w:pPr>
    </w:p>
    <w:p w14:paraId="7ED993B0" w14:textId="77777777" w:rsidR="009E1EA8" w:rsidRDefault="009E1EA8" w:rsidP="002F12B8">
      <w:pPr>
        <w:spacing w:line="360" w:lineRule="auto"/>
        <w:ind w:left="0" w:firstLine="0"/>
        <w:jc w:val="both"/>
      </w:pPr>
    </w:p>
    <w:p w14:paraId="539DF345" w14:textId="77777777" w:rsidR="009E1EA8" w:rsidRDefault="009E1EA8" w:rsidP="002F12B8">
      <w:pPr>
        <w:spacing w:line="360" w:lineRule="auto"/>
        <w:ind w:left="0" w:firstLine="0"/>
        <w:jc w:val="both"/>
      </w:pPr>
    </w:p>
    <w:p w14:paraId="3363E7B6" w14:textId="77777777" w:rsidR="000E6CCA" w:rsidRDefault="000E6CCA" w:rsidP="000E6CCA">
      <w:pPr>
        <w:spacing w:line="360" w:lineRule="auto"/>
        <w:ind w:left="0" w:firstLine="567"/>
        <w:jc w:val="both"/>
        <w:rPr>
          <w:color w:val="000000" w:themeColor="text1"/>
          <w:szCs w:val="24"/>
          <w:shd w:val="clear" w:color="auto" w:fill="FFFFFF"/>
        </w:rPr>
      </w:pPr>
      <w:r w:rsidRPr="00EF32E9">
        <w:rPr>
          <w:bCs/>
          <w:snapToGrid w:val="0"/>
          <w:color w:val="000000" w:themeColor="text1"/>
          <w:szCs w:val="24"/>
        </w:rPr>
        <w:lastRenderedPageBreak/>
        <w:t>The investment and success of these adaptations</w:t>
      </w:r>
      <w:r w:rsidRPr="00EF32E9">
        <w:rPr>
          <w:color w:val="000000" w:themeColor="text1"/>
          <w:szCs w:val="24"/>
          <w:shd w:val="clear" w:color="auto" w:fill="FFFFFF"/>
        </w:rPr>
        <w:t xml:space="preserve"> may vary with environmental conditions</w:t>
      </w:r>
      <w:r>
        <w:rPr>
          <w:color w:val="000000" w:themeColor="text1"/>
          <w:szCs w:val="24"/>
          <w:shd w:val="clear" w:color="auto" w:fill="FFFFFF"/>
        </w:rPr>
        <w:t>,</w:t>
      </w:r>
      <w:r w:rsidRPr="00EF32E9">
        <w:rPr>
          <w:color w:val="000000" w:themeColor="text1"/>
          <w:szCs w:val="24"/>
          <w:shd w:val="clear" w:color="auto" w:fill="FFFFFF"/>
        </w:rPr>
        <w:t xml:space="preserve"> such as soil nutrient supply (</w:t>
      </w:r>
      <w:r w:rsidRPr="00EF32E9">
        <w:rPr>
          <w:bCs/>
          <w:snapToGrid w:val="0"/>
          <w:color w:val="000000" w:themeColor="text1"/>
          <w:szCs w:val="24"/>
        </w:rPr>
        <w:t>Lopez-Bucio et al 2003</w:t>
      </w:r>
      <w:r>
        <w:rPr>
          <w:rStyle w:val="Refdecomentrio"/>
        </w:rPr>
        <w:commentReference w:id="569"/>
      </w:r>
      <w:r w:rsidRPr="00EF32E9">
        <w:rPr>
          <w:bCs/>
          <w:snapToGrid w:val="0"/>
          <w:color w:val="000000" w:themeColor="text1"/>
          <w:szCs w:val="24"/>
        </w:rPr>
        <w:t xml:space="preserve">, </w:t>
      </w:r>
      <w:r w:rsidRPr="00EF32E9">
        <w:rPr>
          <w:color w:val="000000" w:themeColor="text1"/>
          <w:szCs w:val="24"/>
          <w:shd w:val="clear" w:color="auto" w:fill="FFFFFF"/>
        </w:rPr>
        <w:t>Hodge et al. 2004</w:t>
      </w:r>
      <w:r w:rsidRPr="00EF32E9">
        <w:rPr>
          <w:rStyle w:val="Refdecomentrio"/>
          <w:color w:val="000000" w:themeColor="text1"/>
        </w:rPr>
        <w:commentReference w:id="570"/>
      </w:r>
      <w:r w:rsidRPr="00EF32E9">
        <w:rPr>
          <w:color w:val="000000" w:themeColor="text1"/>
          <w:szCs w:val="24"/>
          <w:shd w:val="clear" w:color="auto" w:fill="FFFFFF"/>
        </w:rPr>
        <w:t>), soil age (</w:t>
      </w:r>
      <w:r w:rsidRPr="00395B86">
        <w:rPr>
          <w:color w:val="auto"/>
          <w:szCs w:val="24"/>
          <w:shd w:val="clear" w:color="auto" w:fill="FFFFFF"/>
        </w:rPr>
        <w:t>Lambers et al. 2007</w:t>
      </w:r>
      <w:r w:rsidRPr="00395B86">
        <w:rPr>
          <w:rStyle w:val="Refdecomentrio"/>
          <w:color w:val="auto"/>
        </w:rPr>
        <w:commentReference w:id="571"/>
      </w:r>
      <w:r w:rsidRPr="00EF32E9">
        <w:rPr>
          <w:color w:val="000000" w:themeColor="text1"/>
          <w:szCs w:val="24"/>
          <w:shd w:val="clear" w:color="auto" w:fill="FFFFFF"/>
        </w:rPr>
        <w:t>), and climate (</w:t>
      </w:r>
      <w:r w:rsidRPr="009B2F40">
        <w:rPr>
          <w:color w:val="auto"/>
          <w:szCs w:val="24"/>
          <w:shd w:val="clear" w:color="auto" w:fill="FFFFFF"/>
        </w:rPr>
        <w:t>Brouder and Volenec 2008</w:t>
      </w:r>
      <w:r w:rsidRPr="009B2F40">
        <w:rPr>
          <w:rStyle w:val="Refdecomentrio"/>
          <w:color w:val="auto"/>
        </w:rPr>
        <w:commentReference w:id="572"/>
      </w:r>
      <w:r w:rsidRPr="00B8147C">
        <w:rPr>
          <w:color w:val="FF0000"/>
          <w:szCs w:val="24"/>
          <w:shd w:val="clear" w:color="auto" w:fill="FFFFFF"/>
        </w:rPr>
        <w:t xml:space="preserve">, </w:t>
      </w:r>
      <w:r w:rsidRPr="009B2F40">
        <w:rPr>
          <w:color w:val="auto"/>
          <w:szCs w:val="24"/>
          <w:shd w:val="clear" w:color="auto" w:fill="FFFFFF"/>
        </w:rPr>
        <w:t>St Clair et al 2010</w:t>
      </w:r>
      <w:r w:rsidRPr="009B2F40">
        <w:rPr>
          <w:rStyle w:val="Refdecomentrio"/>
          <w:color w:val="auto"/>
        </w:rPr>
        <w:commentReference w:id="573"/>
      </w:r>
      <w:r w:rsidRPr="00EF32E9">
        <w:rPr>
          <w:color w:val="000000" w:themeColor="text1"/>
          <w:szCs w:val="24"/>
          <w:shd w:val="clear" w:color="auto" w:fill="FFFFFF"/>
        </w:rPr>
        <w:t>).</w:t>
      </w:r>
      <w:r w:rsidRPr="00EF32E9">
        <w:rPr>
          <w:snapToGrid w:val="0"/>
          <w:color w:val="000000" w:themeColor="text1"/>
          <w:szCs w:val="24"/>
        </w:rPr>
        <w:t xml:space="preserve"> </w:t>
      </w:r>
      <w:r>
        <w:rPr>
          <w:snapToGrid w:val="0"/>
          <w:color w:val="000000" w:themeColor="text1"/>
          <w:szCs w:val="24"/>
        </w:rPr>
        <w:t>For example, a</w:t>
      </w:r>
      <w:r w:rsidRPr="00EF32E9">
        <w:rPr>
          <w:snapToGrid w:val="0"/>
          <w:color w:val="000000" w:themeColor="text1"/>
          <w:szCs w:val="24"/>
        </w:rPr>
        <w:t>ir temperature can affect the N uptake</w:t>
      </w:r>
      <w:r>
        <w:rPr>
          <w:snapToGrid w:val="0"/>
          <w:color w:val="000000" w:themeColor="text1"/>
          <w:szCs w:val="24"/>
        </w:rPr>
        <w:t>, and hence the growth,</w:t>
      </w:r>
      <w:r w:rsidRPr="00EF32E9">
        <w:rPr>
          <w:snapToGrid w:val="0"/>
          <w:color w:val="000000" w:themeColor="text1"/>
          <w:szCs w:val="24"/>
        </w:rPr>
        <w:t xml:space="preserve"> of certain plant species </w:t>
      </w:r>
      <w:r w:rsidRPr="00EF32E9">
        <w:rPr>
          <w:rStyle w:val="Refdecomentrio"/>
          <w:color w:val="000000" w:themeColor="text1"/>
        </w:rPr>
        <w:commentReference w:id="574"/>
      </w:r>
      <w:r w:rsidRPr="00EF32E9">
        <w:rPr>
          <w:snapToGrid w:val="0"/>
          <w:color w:val="000000" w:themeColor="text1"/>
          <w:szCs w:val="24"/>
        </w:rPr>
        <w:t>(</w:t>
      </w:r>
      <w:r>
        <w:rPr>
          <w:snapToGrid w:val="0"/>
          <w:color w:val="000000" w:themeColor="text1"/>
          <w:szCs w:val="24"/>
        </w:rPr>
        <w:t>Warren, 2009</w:t>
      </w:r>
      <w:r>
        <w:rPr>
          <w:rStyle w:val="Refdecomentrio"/>
        </w:rPr>
        <w:commentReference w:id="575"/>
      </w:r>
      <w:r w:rsidRPr="00EF32E9">
        <w:rPr>
          <w:snapToGrid w:val="0"/>
          <w:color w:val="000000" w:themeColor="text1"/>
          <w:szCs w:val="24"/>
        </w:rPr>
        <w:t>)</w:t>
      </w:r>
      <w:r>
        <w:rPr>
          <w:snapToGrid w:val="0"/>
          <w:color w:val="000000" w:themeColor="text1"/>
          <w:szCs w:val="24"/>
        </w:rPr>
        <w:t xml:space="preserve">. For example, </w:t>
      </w:r>
      <w:r w:rsidRPr="00EF32E9">
        <w:rPr>
          <w:snapToGrid w:val="0"/>
          <w:color w:val="000000" w:themeColor="text1"/>
          <w:szCs w:val="24"/>
        </w:rPr>
        <w:t xml:space="preserve">some </w:t>
      </w:r>
      <w:r>
        <w:rPr>
          <w:snapToGrid w:val="0"/>
          <w:color w:val="000000" w:themeColor="text1"/>
          <w:szCs w:val="24"/>
        </w:rPr>
        <w:t>species are</w:t>
      </w:r>
      <w:r w:rsidRPr="00EF32E9">
        <w:rPr>
          <w:snapToGrid w:val="0"/>
          <w:color w:val="000000" w:themeColor="text1"/>
          <w:szCs w:val="24"/>
        </w:rPr>
        <w:t xml:space="preserve"> more susceptible to absorb N in form of nitrate </w:t>
      </w:r>
      <w:r>
        <w:rPr>
          <w:snapToGrid w:val="0"/>
          <w:color w:val="000000" w:themeColor="text1"/>
          <w:szCs w:val="24"/>
        </w:rPr>
        <w:t>under</w:t>
      </w:r>
      <w:r w:rsidRPr="00EF32E9">
        <w:rPr>
          <w:snapToGrid w:val="0"/>
          <w:color w:val="000000" w:themeColor="text1"/>
          <w:szCs w:val="24"/>
        </w:rPr>
        <w:t xml:space="preserve"> warm temperatures, whereas others</w:t>
      </w:r>
      <w:r>
        <w:rPr>
          <w:snapToGrid w:val="0"/>
          <w:color w:val="000000" w:themeColor="text1"/>
          <w:szCs w:val="24"/>
        </w:rPr>
        <w:t xml:space="preserve"> that absorb</w:t>
      </w:r>
      <w:r w:rsidRPr="00EF32E9">
        <w:rPr>
          <w:snapToGrid w:val="0"/>
          <w:color w:val="000000" w:themeColor="text1"/>
          <w:szCs w:val="24"/>
        </w:rPr>
        <w:t xml:space="preserve"> N in form of ammonia are better suited to absorb </w:t>
      </w:r>
      <w:r>
        <w:rPr>
          <w:snapToGrid w:val="0"/>
          <w:color w:val="000000" w:themeColor="text1"/>
          <w:szCs w:val="24"/>
        </w:rPr>
        <w:t>it under</w:t>
      </w:r>
      <w:r w:rsidRPr="00EF32E9">
        <w:rPr>
          <w:snapToGrid w:val="0"/>
          <w:color w:val="000000" w:themeColor="text1"/>
          <w:szCs w:val="24"/>
        </w:rPr>
        <w:t xml:space="preserve"> </w:t>
      </w:r>
      <w:r>
        <w:rPr>
          <w:snapToGrid w:val="0"/>
          <w:color w:val="000000" w:themeColor="text1"/>
          <w:szCs w:val="24"/>
        </w:rPr>
        <w:t xml:space="preserve">cooler </w:t>
      </w:r>
      <w:r w:rsidRPr="00EF32E9">
        <w:rPr>
          <w:snapToGrid w:val="0"/>
          <w:color w:val="000000" w:themeColor="text1"/>
          <w:szCs w:val="24"/>
        </w:rPr>
        <w:t>temperatures (</w:t>
      </w:r>
      <w:r>
        <w:rPr>
          <w:snapToGrid w:val="0"/>
          <w:color w:val="000000" w:themeColor="text1"/>
          <w:szCs w:val="24"/>
        </w:rPr>
        <w:t>Warren, 2009</w:t>
      </w:r>
      <w:r>
        <w:rPr>
          <w:rStyle w:val="Refdecomentrio"/>
        </w:rPr>
        <w:commentReference w:id="576"/>
      </w:r>
      <w:r w:rsidRPr="00EF32E9">
        <w:rPr>
          <w:snapToGrid w:val="0"/>
          <w:color w:val="000000" w:themeColor="text1"/>
          <w:szCs w:val="24"/>
        </w:rPr>
        <w:t xml:space="preserve">). </w:t>
      </w:r>
      <w:r>
        <w:rPr>
          <w:snapToGrid w:val="0"/>
          <w:color w:val="000000" w:themeColor="text1"/>
          <w:szCs w:val="24"/>
        </w:rPr>
        <w:t>Consequently</w:t>
      </w:r>
      <w:r w:rsidRPr="00EF32E9">
        <w:rPr>
          <w:snapToGrid w:val="0"/>
          <w:color w:val="000000" w:themeColor="text1"/>
          <w:szCs w:val="24"/>
        </w:rPr>
        <w:t xml:space="preserve">, </w:t>
      </w:r>
      <w:r w:rsidRPr="00EF32E9">
        <w:rPr>
          <w:color w:val="000000" w:themeColor="text1"/>
          <w:szCs w:val="24"/>
          <w:shd w:val="clear" w:color="auto" w:fill="FFFFFF"/>
        </w:rPr>
        <w:t xml:space="preserve">the response of plants to changes in soil nutrient availability can greatly vary across plants </w:t>
      </w:r>
      <w:r>
        <w:rPr>
          <w:color w:val="000000" w:themeColor="text1"/>
          <w:szCs w:val="24"/>
          <w:shd w:val="clear" w:color="auto" w:fill="FFFFFF"/>
        </w:rPr>
        <w:t xml:space="preserve">species </w:t>
      </w:r>
      <w:r w:rsidRPr="00EF32E9">
        <w:rPr>
          <w:color w:val="000000" w:themeColor="text1"/>
          <w:szCs w:val="24"/>
          <w:shd w:val="clear" w:color="auto" w:fill="FFFFFF"/>
        </w:rPr>
        <w:t xml:space="preserve">and regions. </w:t>
      </w:r>
      <w:r>
        <w:rPr>
          <w:rStyle w:val="Refdecomentrio"/>
        </w:rPr>
        <w:commentReference w:id="577"/>
      </w:r>
    </w:p>
    <w:p w14:paraId="2D4C57C0" w14:textId="1ABCF514" w:rsidR="009E1EA8" w:rsidRDefault="000E6CCA" w:rsidP="000E6CCA">
      <w:pPr>
        <w:spacing w:line="360" w:lineRule="auto"/>
        <w:ind w:left="0" w:firstLine="0"/>
        <w:jc w:val="both"/>
        <w:rPr>
          <w:sz w:val="20"/>
          <w:szCs w:val="20"/>
        </w:rPr>
      </w:pPr>
      <w:r>
        <w:rPr>
          <w:color w:val="000000" w:themeColor="text1"/>
        </w:rPr>
        <w:t xml:space="preserve">Human activities are increasing the availability of several nutrients (especially nitrogen and phosphorous) in soils and water to such an extent that the impacts are currently considered irreversible </w:t>
      </w:r>
      <w:commentRangeStart w:id="569"/>
      <w:commentRangeStart w:id="570"/>
      <w:commentRangeStart w:id="571"/>
      <w:commentRangeStart w:id="572"/>
      <w:commentRangeStart w:id="573"/>
      <w:commentRangeStart w:id="574"/>
      <w:commentRangeStart w:id="575"/>
      <w:commentRangeStart w:id="576"/>
      <w:commentRangeStart w:id="577"/>
      <w:commentRangeEnd w:id="569"/>
      <w:commentRangeEnd w:id="570"/>
      <w:commentRangeEnd w:id="571"/>
      <w:commentRangeEnd w:id="572"/>
      <w:commentRangeEnd w:id="573"/>
      <w:commentRangeEnd w:id="574"/>
      <w:commentRangeEnd w:id="575"/>
      <w:commentRangeEnd w:id="576"/>
      <w:commentRangeEnd w:id="577"/>
      <w:r>
        <w:rPr>
          <w:color w:val="000000" w:themeColor="text1"/>
        </w:rPr>
        <w:t xml:space="preserve">(Steffen et al 2015  </w:t>
      </w:r>
      <w:commentRangeStart w:id="578"/>
      <w:commentRangeEnd w:id="578"/>
      <w:r>
        <w:rPr>
          <w:rStyle w:val="Refdecomentrio"/>
        </w:rPr>
        <w:commentReference w:id="578"/>
      </w:r>
      <w:r>
        <w:rPr>
          <w:color w:val="000000" w:themeColor="text1"/>
        </w:rPr>
        <w:t xml:space="preserve"> ). </w:t>
      </w:r>
      <w:commentRangeStart w:id="579"/>
      <w:r>
        <w:rPr>
          <w:color w:val="000000" w:themeColor="text1"/>
        </w:rPr>
        <w:t xml:space="preserve">One of the main sources of this excessive nitrogen is the inadequate use of fertilizers in agriculture. While fertilization with N and other nutrients is essential for farming </w:t>
      </w:r>
      <w:commentRangeEnd w:id="579"/>
      <w:r>
        <w:rPr>
          <w:rStyle w:val="Refdecomentrio"/>
        </w:rPr>
        <w:commentReference w:id="579"/>
      </w:r>
    </w:p>
    <w:p w14:paraId="2B12A3B5" w14:textId="77777777" w:rsidR="00F324A6" w:rsidRDefault="00F324A6" w:rsidP="002F12B8">
      <w:pPr>
        <w:spacing w:line="360" w:lineRule="auto"/>
        <w:ind w:left="0" w:firstLine="0"/>
        <w:jc w:val="both"/>
        <w:rPr>
          <w:sz w:val="20"/>
          <w:szCs w:val="20"/>
        </w:rPr>
      </w:pPr>
    </w:p>
    <w:p w14:paraId="2407597C" w14:textId="77777777" w:rsidR="00F324A6" w:rsidRDefault="00F324A6" w:rsidP="002F12B8">
      <w:pPr>
        <w:spacing w:line="360" w:lineRule="auto"/>
        <w:ind w:left="0" w:firstLine="0"/>
        <w:jc w:val="both"/>
        <w:rPr>
          <w:sz w:val="20"/>
          <w:szCs w:val="20"/>
        </w:rPr>
      </w:pPr>
    </w:p>
    <w:p w14:paraId="10294070" w14:textId="77777777" w:rsidR="002F12B8" w:rsidRPr="00025967" w:rsidRDefault="002F12B8" w:rsidP="00C00455">
      <w:pPr>
        <w:spacing w:line="360" w:lineRule="auto"/>
        <w:ind w:left="0" w:firstLine="0"/>
        <w:jc w:val="both"/>
        <w:rPr>
          <w:b/>
          <w:bCs/>
          <w:color w:val="000000" w:themeColor="text1"/>
          <w:sz w:val="20"/>
          <w:szCs w:val="20"/>
          <w:shd w:val="clear" w:color="auto" w:fill="FFFFFF"/>
        </w:rPr>
      </w:pPr>
    </w:p>
    <w:p w14:paraId="5FB981B4" w14:textId="1EB2C82C" w:rsidR="0087202B" w:rsidRDefault="00640DDE" w:rsidP="0021001A">
      <w:pPr>
        <w:suppressAutoHyphens w:val="0"/>
        <w:spacing w:after="160" w:line="360" w:lineRule="auto"/>
        <w:ind w:left="0" w:firstLine="0"/>
        <w:jc w:val="both"/>
        <w:rPr>
          <w:sz w:val="20"/>
          <w:szCs w:val="20"/>
        </w:rPr>
      </w:pPr>
      <w:r w:rsidRPr="00640DDE">
        <w:rPr>
          <w:sz w:val="20"/>
          <w:szCs w:val="20"/>
        </w:rPr>
        <w:t xml:space="preserve">Table 1. </w:t>
      </w:r>
      <w:ins w:id="580" w:author="Luisa Carvalheiro" w:date="2023-11-04T14:15:00Z">
        <w:r w:rsidR="00AF165C">
          <w:rPr>
            <w:sz w:val="20"/>
            <w:szCs w:val="20"/>
          </w:rPr>
          <w:t xml:space="preserve">Comparison of model fit of models assuming </w:t>
        </w:r>
      </w:ins>
      <w:ins w:id="581" w:author="Luisa Carvalheiro" w:date="2023-11-04T14:22:00Z">
        <w:r w:rsidR="006E4219">
          <w:rPr>
            <w:sz w:val="20"/>
            <w:szCs w:val="20"/>
          </w:rPr>
          <w:t xml:space="preserve">different relationships between N input and response metric (linear, logarithmic, </w:t>
        </w:r>
      </w:ins>
      <w:ins w:id="582" w:author="Luisa Carvalheiro" w:date="2023-11-04T14:23:00Z">
        <w:r w:rsidR="006E4219">
          <w:rPr>
            <w:sz w:val="20"/>
            <w:szCs w:val="20"/>
          </w:rPr>
          <w:t>quadratic via square root transformation of N input, quadratic via 2-way polynomial</w:t>
        </w:r>
      </w:ins>
      <w:r w:rsidR="00485FAA">
        <w:rPr>
          <w:sz w:val="20"/>
          <w:szCs w:val="20"/>
        </w:rPr>
        <w:t>),</w:t>
      </w:r>
      <w:ins w:id="583" w:author="Luisa Carvalheiro" w:date="2023-11-04T14:23:00Z">
        <w:r w:rsidR="006E4219">
          <w:rPr>
            <w:sz w:val="20"/>
            <w:szCs w:val="20"/>
          </w:rPr>
          <w:t xml:space="preserve"> </w:t>
        </w:r>
      </w:ins>
      <w:r w:rsidRPr="00640DDE">
        <w:rPr>
          <w:sz w:val="20"/>
          <w:szCs w:val="20"/>
        </w:rPr>
        <w:t xml:space="preserve">Effect of increased nitrogen availability on </w:t>
      </w:r>
      <w:ins w:id="584" w:author="Luisa Carvalheiro" w:date="2023-11-04T14:14:00Z">
        <w:r w:rsidR="00AF165C">
          <w:rPr>
            <w:sz w:val="20"/>
            <w:szCs w:val="20"/>
          </w:rPr>
          <w:t xml:space="preserve">flowering and </w:t>
        </w:r>
      </w:ins>
      <w:r w:rsidR="00BD7A46">
        <w:rPr>
          <w:sz w:val="20"/>
          <w:szCs w:val="20"/>
        </w:rPr>
        <w:t>fructification</w:t>
      </w:r>
      <w:r w:rsidRPr="00640DDE">
        <w:rPr>
          <w:sz w:val="20"/>
          <w:szCs w:val="20"/>
        </w:rPr>
        <w:t xml:space="preserve">. Data were analyzed with general linear mixed models (GLMM) </w:t>
      </w:r>
      <w:ins w:id="585" w:author="Luisa Carvalheiro" w:date="2023-11-04T14:33:00Z">
        <w:r w:rsidR="00BD7A46">
          <w:rPr>
            <w:sz w:val="20"/>
            <w:szCs w:val="20"/>
          </w:rPr>
          <w:t>including N</w:t>
        </w:r>
      </w:ins>
      <w:r w:rsidRPr="00640DDE">
        <w:rPr>
          <w:sz w:val="20"/>
          <w:szCs w:val="20"/>
        </w:rPr>
        <w:t xml:space="preserve">. </w:t>
      </w:r>
      <w:ins w:id="586" w:author="HENRIQUE OLIVEIRA" w:date="2023-11-28T15:58:00Z">
        <w:r w:rsidR="00485FAA">
          <w:rPr>
            <w:sz w:val="20"/>
            <w:szCs w:val="20"/>
          </w:rPr>
          <w:t xml:space="preserve">A </w:t>
        </w:r>
      </w:ins>
      <w:r w:rsidRPr="00640DDE">
        <w:rPr>
          <w:sz w:val="20"/>
          <w:szCs w:val="20"/>
        </w:rPr>
        <w:t xml:space="preserve">Model selection was run </w:t>
      </w:r>
      <w:ins w:id="587" w:author="HENRIQUE OLIVEIRA" w:date="2023-11-28T16:03:00Z">
        <w:r w:rsidR="00485FAA" w:rsidRPr="00640DDE">
          <w:rPr>
            <w:sz w:val="20"/>
            <w:szCs w:val="20"/>
          </w:rPr>
          <w:t>for trait</w:t>
        </w:r>
      </w:ins>
      <w:r w:rsidRPr="00640DDE">
        <w:rPr>
          <w:sz w:val="20"/>
          <w:szCs w:val="20"/>
        </w:rPr>
        <w:t xml:space="preserve"> specific</w:t>
      </w:r>
      <w:ins w:id="588" w:author="HENRIQUE OLIVEIRA" w:date="2023-11-28T15:57:00Z">
        <w:r w:rsidR="00485FAA">
          <w:rPr>
            <w:sz w:val="20"/>
            <w:szCs w:val="20"/>
          </w:rPr>
          <w:t xml:space="preserve"> attributes</w:t>
        </w:r>
      </w:ins>
      <w:r w:rsidRPr="00640DDE">
        <w:rPr>
          <w:sz w:val="20"/>
          <w:szCs w:val="20"/>
        </w:rPr>
        <w:t xml:space="preserve"> (individual attributes as a fixed effect).</w:t>
      </w:r>
      <w:ins w:id="589" w:author="HENRIQUE OLIVEIRA" w:date="2023-11-28T16:04:00Z">
        <w:r w:rsidR="00485FAA">
          <w:rPr>
            <w:sz w:val="20"/>
            <w:szCs w:val="20"/>
          </w:rPr>
          <w:t xml:space="preserve"> </w:t>
        </w:r>
      </w:ins>
      <w:ins w:id="590" w:author="HENRIQUE OLIVEIRA" w:date="2023-11-28T16:05:00Z">
        <w:r w:rsidR="00485FAA">
          <w:rPr>
            <w:sz w:val="20"/>
            <w:szCs w:val="20"/>
          </w:rPr>
          <w:t xml:space="preserve">P- value of </w:t>
        </w:r>
      </w:ins>
      <w:ins w:id="591" w:author="HENRIQUE OLIVEIRA" w:date="2023-11-28T16:04:00Z">
        <w:r w:rsidR="00485FAA">
          <w:rPr>
            <w:sz w:val="20"/>
            <w:szCs w:val="20"/>
          </w:rPr>
          <w:t xml:space="preserve">ANOVA </w:t>
        </w:r>
      </w:ins>
      <w:ins w:id="592" w:author="HENRIQUE OLIVEIRA" w:date="2023-11-28T16:05:00Z">
        <w:r w:rsidR="00485FAA">
          <w:rPr>
            <w:sz w:val="20"/>
            <w:szCs w:val="20"/>
          </w:rPr>
          <w:t xml:space="preserve">for </w:t>
        </w:r>
      </w:ins>
      <w:ins w:id="593" w:author="HENRIQUE OLIVEIRA" w:date="2023-11-28T16:04:00Z">
        <w:r w:rsidR="00485FAA">
          <w:rPr>
            <w:sz w:val="20"/>
            <w:szCs w:val="20"/>
          </w:rPr>
          <w:t>the selected model</w:t>
        </w:r>
      </w:ins>
      <w:ins w:id="594" w:author="HENRIQUE OLIVEIRA" w:date="2023-11-28T16:06:00Z">
        <w:r w:rsidR="00485FAA">
          <w:rPr>
            <w:sz w:val="20"/>
            <w:szCs w:val="20"/>
          </w:rPr>
          <w:t>s</w:t>
        </w:r>
      </w:ins>
      <w:ins w:id="595" w:author="HENRIQUE OLIVEIRA" w:date="2023-11-28T16:04:00Z">
        <w:r w:rsidR="00485FAA">
          <w:rPr>
            <w:sz w:val="20"/>
            <w:szCs w:val="20"/>
          </w:rPr>
          <w:t xml:space="preserve"> were always significant</w:t>
        </w:r>
      </w:ins>
      <w:r w:rsidRPr="00640DDE">
        <w:rPr>
          <w:sz w:val="20"/>
          <w:szCs w:val="20"/>
        </w:rPr>
        <w:t xml:space="preserve"> </w:t>
      </w:r>
      <w:ins w:id="596" w:author="HENRIQUE OLIVEIRA" w:date="2023-11-28T16:05:00Z">
        <w:r w:rsidR="00485FAA">
          <w:rPr>
            <w:sz w:val="20"/>
            <w:szCs w:val="20"/>
          </w:rPr>
          <w:t>(</w:t>
        </w:r>
        <w:r w:rsidR="00485FAA">
          <w:rPr>
            <w:sz w:val="20"/>
            <w:szCs w:val="20"/>
          </w:rPr>
          <w:t>p</w:t>
        </w:r>
        <w:r w:rsidR="00485FAA">
          <w:rPr>
            <w:sz w:val="20"/>
            <w:szCs w:val="20"/>
          </w:rPr>
          <w:t>&lt;0.001)</w:t>
        </w:r>
        <w:r w:rsidR="00485FAA">
          <w:rPr>
            <w:sz w:val="20"/>
            <w:szCs w:val="20"/>
          </w:rPr>
          <w:t>.</w:t>
        </w:r>
        <w:r w:rsidR="00485FAA">
          <w:rPr>
            <w:sz w:val="20"/>
            <w:szCs w:val="20"/>
          </w:rPr>
          <w:t xml:space="preserve"> </w:t>
        </w:r>
      </w:ins>
      <w:r w:rsidR="00E15BE0">
        <w:rPr>
          <w:sz w:val="20"/>
          <w:szCs w:val="20"/>
        </w:rPr>
        <w:t>A</w:t>
      </w:r>
      <w:ins w:id="597" w:author="HENRIQUE OLIVEIRA" w:date="2023-11-28T16:06:00Z">
        <w:r w:rsidR="00BB421B">
          <w:rPr>
            <w:sz w:val="20"/>
            <w:szCs w:val="20"/>
          </w:rPr>
          <w:t>IC</w:t>
        </w:r>
      </w:ins>
      <w:r w:rsidR="00E15BE0">
        <w:rPr>
          <w:sz w:val="20"/>
          <w:szCs w:val="20"/>
        </w:rPr>
        <w:t xml:space="preserve"> = </w:t>
      </w:r>
      <w:ins w:id="598" w:author="HENRIQUE OLIVEIRA" w:date="2023-11-28T16:07:00Z">
        <w:r w:rsidR="00BB421B" w:rsidRPr="00BB421B">
          <w:rPr>
            <w:sz w:val="20"/>
            <w:szCs w:val="20"/>
          </w:rPr>
          <w:t>Akaike information criterion</w:t>
        </w:r>
      </w:ins>
      <w:r w:rsidR="004238AE">
        <w:rPr>
          <w:sz w:val="20"/>
          <w:szCs w:val="20"/>
        </w:rPr>
        <w:t xml:space="preserve"> </w:t>
      </w:r>
      <w:proofErr w:type="spellStart"/>
      <w:r w:rsidR="004238AE">
        <w:rPr>
          <w:sz w:val="20"/>
          <w:szCs w:val="20"/>
        </w:rPr>
        <w:t>df</w:t>
      </w:r>
      <w:proofErr w:type="spellEnd"/>
      <w:r w:rsidR="004238AE">
        <w:rPr>
          <w:sz w:val="20"/>
          <w:szCs w:val="20"/>
        </w:rPr>
        <w:t>= degrees of freedom</w:t>
      </w:r>
      <w:r w:rsidR="00E15BE0">
        <w:rPr>
          <w:sz w:val="20"/>
          <w:szCs w:val="20"/>
        </w:rPr>
        <w:t>.</w:t>
      </w:r>
    </w:p>
    <w:tbl>
      <w:tblPr>
        <w:tblStyle w:val="Tabelacomgrade"/>
        <w:tblW w:w="0" w:type="auto"/>
        <w:tblInd w:w="1064" w:type="dxa"/>
        <w:tblLook w:val="04A0" w:firstRow="1" w:lastRow="0" w:firstColumn="1" w:lastColumn="0" w:noHBand="0" w:noVBand="1"/>
        <w:tblPrChange w:id="599" w:author="HENRIQUE OLIVEIRA" w:date="2023-11-24T23:00:00Z">
          <w:tblPr>
            <w:tblStyle w:val="Tabelacomgrade"/>
            <w:tblW w:w="0" w:type="auto"/>
            <w:tblLook w:val="04A0" w:firstRow="1" w:lastRow="0" w:firstColumn="1" w:lastColumn="0" w:noHBand="0" w:noVBand="1"/>
          </w:tblPr>
        </w:tblPrChange>
      </w:tblPr>
      <w:tblGrid>
        <w:gridCol w:w="1744"/>
        <w:gridCol w:w="1744"/>
        <w:gridCol w:w="873"/>
        <w:gridCol w:w="1134"/>
        <w:gridCol w:w="1180"/>
        <w:tblGridChange w:id="600">
          <w:tblGrid>
            <w:gridCol w:w="1064"/>
            <w:gridCol w:w="680"/>
            <w:gridCol w:w="1064"/>
            <w:gridCol w:w="680"/>
            <w:gridCol w:w="1064"/>
            <w:gridCol w:w="680"/>
            <w:gridCol w:w="193"/>
            <w:gridCol w:w="1134"/>
            <w:gridCol w:w="417"/>
            <w:gridCol w:w="763"/>
            <w:gridCol w:w="981"/>
          </w:tblGrid>
        </w:tblGridChange>
      </w:tblGrid>
      <w:tr w:rsidR="00213620" w14:paraId="49814C30" w14:textId="77777777" w:rsidTr="005F1885">
        <w:tc>
          <w:tcPr>
            <w:tcW w:w="1744" w:type="dxa"/>
            <w:tcPrChange w:id="601" w:author="HENRIQUE OLIVEIRA" w:date="2023-11-24T23:00:00Z">
              <w:tcPr>
                <w:tcW w:w="1744" w:type="dxa"/>
                <w:gridSpan w:val="2"/>
              </w:tcPr>
            </w:tcPrChange>
          </w:tcPr>
          <w:p w14:paraId="107C12DB" w14:textId="1C8401D0" w:rsidR="00213620" w:rsidRDefault="00BB421B" w:rsidP="00BB421B">
            <w:pPr>
              <w:spacing w:line="360" w:lineRule="auto"/>
              <w:ind w:left="0" w:firstLine="0"/>
              <w:jc w:val="center"/>
              <w:rPr>
                <w:b/>
                <w:bCs/>
                <w:color w:val="000000" w:themeColor="text1"/>
                <w:sz w:val="20"/>
                <w:szCs w:val="20"/>
                <w:shd w:val="clear" w:color="auto" w:fill="FFFFFF"/>
              </w:rPr>
              <w:pPrChange w:id="602" w:author="HENRIQUE OLIVEIRA" w:date="2023-11-28T16:09:00Z">
                <w:pPr>
                  <w:spacing w:line="360" w:lineRule="auto"/>
                  <w:ind w:left="0" w:firstLine="0"/>
                  <w:jc w:val="both"/>
                </w:pPr>
              </w:pPrChange>
            </w:pPr>
            <w:ins w:id="603" w:author="HENRIQUE OLIVEIRA" w:date="2023-11-28T16:09:00Z">
              <w:r>
                <w:rPr>
                  <w:b/>
                  <w:bCs/>
                  <w:color w:val="000000" w:themeColor="text1"/>
                  <w:sz w:val="20"/>
                  <w:szCs w:val="20"/>
                  <w:shd w:val="clear" w:color="auto" w:fill="FFFFFF"/>
                </w:rPr>
                <w:t>Attribute</w:t>
              </w:r>
            </w:ins>
          </w:p>
        </w:tc>
        <w:tc>
          <w:tcPr>
            <w:tcW w:w="1744" w:type="dxa"/>
            <w:tcPrChange w:id="604" w:author="HENRIQUE OLIVEIRA" w:date="2023-11-24T23:00:00Z">
              <w:tcPr>
                <w:tcW w:w="1744" w:type="dxa"/>
                <w:gridSpan w:val="2"/>
              </w:tcPr>
            </w:tcPrChange>
          </w:tcPr>
          <w:p w14:paraId="02EC27C4" w14:textId="38C7F65B" w:rsidR="00213620" w:rsidRDefault="00213620" w:rsidP="00BB421B">
            <w:pPr>
              <w:spacing w:line="360" w:lineRule="auto"/>
              <w:ind w:left="0" w:firstLine="0"/>
              <w:jc w:val="center"/>
              <w:rPr>
                <w:b/>
                <w:bCs/>
                <w:color w:val="000000" w:themeColor="text1"/>
                <w:sz w:val="20"/>
                <w:szCs w:val="20"/>
                <w:shd w:val="clear" w:color="auto" w:fill="FFFFFF"/>
              </w:rPr>
              <w:pPrChange w:id="605" w:author="HENRIQUE OLIVEIRA" w:date="2023-11-28T16:09:00Z">
                <w:pPr>
                  <w:spacing w:line="360" w:lineRule="auto"/>
                  <w:ind w:left="0" w:firstLine="0"/>
                  <w:jc w:val="both"/>
                </w:pPr>
              </w:pPrChange>
            </w:pPr>
            <w:r>
              <w:rPr>
                <w:b/>
                <w:bCs/>
                <w:color w:val="000000" w:themeColor="text1"/>
                <w:sz w:val="20"/>
                <w:szCs w:val="20"/>
                <w:shd w:val="clear" w:color="auto" w:fill="FFFFFF"/>
              </w:rPr>
              <w:t>Model</w:t>
            </w:r>
          </w:p>
        </w:tc>
        <w:tc>
          <w:tcPr>
            <w:tcW w:w="873" w:type="dxa"/>
            <w:tcPrChange w:id="606" w:author="HENRIQUE OLIVEIRA" w:date="2023-11-24T23:00:00Z">
              <w:tcPr>
                <w:tcW w:w="1744" w:type="dxa"/>
                <w:gridSpan w:val="2"/>
              </w:tcPr>
            </w:tcPrChange>
          </w:tcPr>
          <w:p w14:paraId="13C7F650" w14:textId="1A58FD09" w:rsidR="00213620" w:rsidRDefault="005F1885" w:rsidP="00BB421B">
            <w:pPr>
              <w:spacing w:line="360" w:lineRule="auto"/>
              <w:ind w:left="0" w:firstLine="0"/>
              <w:jc w:val="center"/>
              <w:rPr>
                <w:b/>
                <w:bCs/>
                <w:color w:val="000000" w:themeColor="text1"/>
                <w:sz w:val="20"/>
                <w:szCs w:val="20"/>
                <w:shd w:val="clear" w:color="auto" w:fill="FFFFFF"/>
              </w:rPr>
              <w:pPrChange w:id="607" w:author="HENRIQUE OLIVEIRA" w:date="2023-11-28T16:09:00Z">
                <w:pPr>
                  <w:spacing w:line="360" w:lineRule="auto"/>
                  <w:ind w:left="0" w:firstLine="0"/>
                  <w:jc w:val="both"/>
                </w:pPr>
              </w:pPrChange>
            </w:pPr>
            <w:proofErr w:type="spellStart"/>
            <w:ins w:id="608" w:author="HENRIQUE OLIVEIRA" w:date="2023-11-24T23:00:00Z">
              <w:r>
                <w:rPr>
                  <w:b/>
                  <w:bCs/>
                  <w:color w:val="000000" w:themeColor="text1"/>
                  <w:sz w:val="20"/>
                  <w:szCs w:val="20"/>
                  <w:shd w:val="clear" w:color="auto" w:fill="FFFFFF"/>
                </w:rPr>
                <w:t>df</w:t>
              </w:r>
            </w:ins>
            <w:proofErr w:type="spellEnd"/>
          </w:p>
        </w:tc>
        <w:tc>
          <w:tcPr>
            <w:tcW w:w="1134" w:type="dxa"/>
            <w:tcPrChange w:id="609" w:author="HENRIQUE OLIVEIRA" w:date="2023-11-24T23:00:00Z">
              <w:tcPr>
                <w:tcW w:w="1744" w:type="dxa"/>
                <w:gridSpan w:val="3"/>
              </w:tcPr>
            </w:tcPrChange>
          </w:tcPr>
          <w:p w14:paraId="38BE3344" w14:textId="3EEFE243" w:rsidR="00213620" w:rsidRDefault="00213620" w:rsidP="00BB421B">
            <w:pPr>
              <w:spacing w:line="360" w:lineRule="auto"/>
              <w:ind w:left="0" w:firstLine="0"/>
              <w:jc w:val="center"/>
              <w:rPr>
                <w:b/>
                <w:bCs/>
                <w:color w:val="000000" w:themeColor="text1"/>
                <w:sz w:val="20"/>
                <w:szCs w:val="20"/>
                <w:shd w:val="clear" w:color="auto" w:fill="FFFFFF"/>
              </w:rPr>
              <w:pPrChange w:id="610" w:author="HENRIQUE OLIVEIRA" w:date="2023-11-28T16:09:00Z">
                <w:pPr>
                  <w:spacing w:line="360" w:lineRule="auto"/>
                  <w:ind w:left="0" w:firstLine="0"/>
                  <w:jc w:val="both"/>
                </w:pPr>
              </w:pPrChange>
            </w:pPr>
            <w:r>
              <w:rPr>
                <w:b/>
                <w:bCs/>
                <w:color w:val="000000" w:themeColor="text1"/>
                <w:sz w:val="20"/>
                <w:szCs w:val="20"/>
                <w:shd w:val="clear" w:color="auto" w:fill="FFFFFF"/>
              </w:rPr>
              <w:t>AIC</w:t>
            </w:r>
          </w:p>
        </w:tc>
        <w:tc>
          <w:tcPr>
            <w:tcW w:w="1180" w:type="dxa"/>
            <w:tcPrChange w:id="611" w:author="HENRIQUE OLIVEIRA" w:date="2023-11-24T23:00:00Z">
              <w:tcPr>
                <w:tcW w:w="1744" w:type="dxa"/>
                <w:gridSpan w:val="2"/>
              </w:tcPr>
            </w:tcPrChange>
          </w:tcPr>
          <w:p w14:paraId="73C17FDC" w14:textId="224A4B3D" w:rsidR="00213620" w:rsidRDefault="00213620" w:rsidP="00BB421B">
            <w:pPr>
              <w:spacing w:line="360" w:lineRule="auto"/>
              <w:ind w:left="0" w:firstLine="0"/>
              <w:jc w:val="center"/>
              <w:rPr>
                <w:b/>
                <w:bCs/>
                <w:color w:val="000000" w:themeColor="text1"/>
                <w:sz w:val="20"/>
                <w:szCs w:val="20"/>
                <w:shd w:val="clear" w:color="auto" w:fill="FFFFFF"/>
              </w:rPr>
              <w:pPrChange w:id="612" w:author="HENRIQUE OLIVEIRA" w:date="2023-11-28T16:09:00Z">
                <w:pPr>
                  <w:spacing w:line="360" w:lineRule="auto"/>
                  <w:ind w:left="0" w:firstLine="0"/>
                  <w:jc w:val="both"/>
                </w:pPr>
              </w:pPrChange>
            </w:pPr>
            <w:commentRangeStart w:id="613"/>
            <w:r>
              <w:rPr>
                <w:b/>
                <w:bCs/>
                <w:color w:val="000000" w:themeColor="text1"/>
                <w:sz w:val="20"/>
                <w:szCs w:val="20"/>
                <w:shd w:val="clear" w:color="auto" w:fill="FFFFFF"/>
              </w:rPr>
              <w:t>ΔAIC</w:t>
            </w:r>
            <w:commentRangeEnd w:id="613"/>
            <w:r>
              <w:rPr>
                <w:rStyle w:val="Refdecomentrio"/>
              </w:rPr>
              <w:commentReference w:id="613"/>
            </w:r>
          </w:p>
        </w:tc>
      </w:tr>
      <w:tr w:rsidR="00BB421B" w14:paraId="53D662A0" w14:textId="77777777" w:rsidTr="00BB421B">
        <w:tblPrEx>
          <w:tblPrExChange w:id="614" w:author="HENRIQUE OLIVEIRA" w:date="2023-11-28T16:09:00Z">
            <w:tblPrEx>
              <w:tblInd w:w="1064" w:type="dxa"/>
            </w:tblPrEx>
          </w:tblPrExChange>
        </w:tblPrEx>
        <w:trPr>
          <w:trPrChange w:id="615" w:author="HENRIQUE OLIVEIRA" w:date="2023-11-28T16:09:00Z">
            <w:trPr>
              <w:gridBefore w:val="1"/>
              <w:gridAfter w:val="0"/>
            </w:trPr>
          </w:trPrChange>
        </w:trPr>
        <w:tc>
          <w:tcPr>
            <w:tcW w:w="1744" w:type="dxa"/>
            <w:vMerge w:val="restart"/>
            <w:vAlign w:val="center"/>
            <w:tcPrChange w:id="616" w:author="HENRIQUE OLIVEIRA" w:date="2023-11-28T16:09:00Z">
              <w:tcPr>
                <w:tcW w:w="1744" w:type="dxa"/>
                <w:gridSpan w:val="2"/>
                <w:vMerge w:val="restart"/>
              </w:tcPr>
            </w:tcPrChange>
          </w:tcPr>
          <w:p w14:paraId="759141EA" w14:textId="7C598390" w:rsidR="00BB421B" w:rsidRDefault="00BB421B" w:rsidP="00300B04">
            <w:pPr>
              <w:spacing w:line="360" w:lineRule="auto"/>
              <w:ind w:left="0" w:firstLine="0"/>
              <w:jc w:val="both"/>
              <w:rPr>
                <w:b/>
                <w:bCs/>
                <w:color w:val="000000" w:themeColor="text1"/>
                <w:sz w:val="20"/>
                <w:szCs w:val="20"/>
                <w:shd w:val="clear" w:color="auto" w:fill="FFFFFF"/>
              </w:rPr>
            </w:pPr>
            <w:r>
              <w:rPr>
                <w:b/>
                <w:bCs/>
                <w:color w:val="000000" w:themeColor="text1"/>
                <w:sz w:val="20"/>
                <w:szCs w:val="20"/>
                <w:shd w:val="clear" w:color="auto" w:fill="FFFFFF"/>
              </w:rPr>
              <w:t xml:space="preserve">Flowering </w:t>
            </w:r>
          </w:p>
        </w:tc>
        <w:tc>
          <w:tcPr>
            <w:tcW w:w="1744" w:type="dxa"/>
            <w:vAlign w:val="center"/>
            <w:tcPrChange w:id="617" w:author="HENRIQUE OLIVEIRA" w:date="2023-11-28T16:09:00Z">
              <w:tcPr>
                <w:tcW w:w="1744" w:type="dxa"/>
                <w:gridSpan w:val="2"/>
                <w:vAlign w:val="center"/>
              </w:tcPr>
            </w:tcPrChange>
          </w:tcPr>
          <w:p w14:paraId="609AB5DA" w14:textId="462046BC" w:rsidR="00BB421B" w:rsidRDefault="00BB421B" w:rsidP="00300B04">
            <w:pPr>
              <w:spacing w:line="360" w:lineRule="auto"/>
              <w:ind w:left="0" w:firstLine="0"/>
              <w:jc w:val="both"/>
              <w:rPr>
                <w:b/>
                <w:bCs/>
                <w:color w:val="000000" w:themeColor="text1"/>
                <w:sz w:val="20"/>
                <w:szCs w:val="20"/>
                <w:shd w:val="clear" w:color="auto" w:fill="FFFFFF"/>
              </w:rPr>
            </w:pPr>
            <w:ins w:id="618" w:author="HENRIQUE OLIVEIRA" w:date="2023-11-24T15:37:00Z">
              <w:r w:rsidRPr="00EB487C">
                <w:rPr>
                  <w:rFonts w:ascii="Lucida Console" w:hAnsi="Lucida Console" w:cs="Calibri"/>
                  <w:sz w:val="20"/>
                  <w:szCs w:val="20"/>
                  <w:lang w:val="pt-BR" w:eastAsia="pt-BR"/>
                </w:rPr>
                <w:t xml:space="preserve">Linear </w:t>
              </w:r>
            </w:ins>
          </w:p>
        </w:tc>
        <w:tc>
          <w:tcPr>
            <w:tcW w:w="873" w:type="dxa"/>
            <w:tcPrChange w:id="619" w:author="HENRIQUE OLIVEIRA" w:date="2023-11-28T16:09:00Z">
              <w:tcPr>
                <w:tcW w:w="873" w:type="dxa"/>
                <w:gridSpan w:val="2"/>
              </w:tcPr>
            </w:tcPrChange>
          </w:tcPr>
          <w:p w14:paraId="0930B410" w14:textId="5921A287" w:rsidR="00BB421B" w:rsidRPr="004172C3" w:rsidRDefault="00BB421B" w:rsidP="00BB421B">
            <w:pPr>
              <w:spacing w:line="360" w:lineRule="auto"/>
              <w:ind w:left="0" w:firstLine="0"/>
              <w:jc w:val="center"/>
              <w:rPr>
                <w:rFonts w:asciiTheme="minorHAnsi" w:hAnsiTheme="minorHAnsi" w:cstheme="minorHAnsi"/>
                <w:color w:val="000000" w:themeColor="text1"/>
                <w:sz w:val="20"/>
                <w:szCs w:val="20"/>
                <w:shd w:val="clear" w:color="auto" w:fill="FFFFFF"/>
              </w:rPr>
              <w:pPrChange w:id="620" w:author="HENRIQUE OLIVEIRA" w:date="2023-11-28T16:09:00Z">
                <w:pPr>
                  <w:spacing w:line="360" w:lineRule="auto"/>
                  <w:ind w:left="0" w:firstLine="0"/>
                  <w:jc w:val="both"/>
                </w:pPr>
              </w:pPrChange>
            </w:pPr>
            <w:ins w:id="621" w:author="HENRIQUE OLIVEIRA" w:date="2023-11-24T23:01:00Z">
              <w:r>
                <w:rPr>
                  <w:rFonts w:asciiTheme="minorHAnsi" w:hAnsiTheme="minorHAnsi" w:cstheme="minorHAnsi"/>
                  <w:color w:val="000000" w:themeColor="text1"/>
                  <w:sz w:val="20"/>
                  <w:szCs w:val="20"/>
                  <w:shd w:val="clear" w:color="auto" w:fill="FFFFFF"/>
                </w:rPr>
                <w:t>14</w:t>
              </w:r>
            </w:ins>
          </w:p>
        </w:tc>
        <w:tc>
          <w:tcPr>
            <w:tcW w:w="1134" w:type="dxa"/>
            <w:vAlign w:val="bottom"/>
            <w:tcPrChange w:id="622" w:author="HENRIQUE OLIVEIRA" w:date="2023-11-28T16:09:00Z">
              <w:tcPr>
                <w:tcW w:w="1134" w:type="dxa"/>
                <w:vAlign w:val="bottom"/>
              </w:tcPr>
            </w:tcPrChange>
          </w:tcPr>
          <w:p w14:paraId="2A3F522D" w14:textId="17F779DA" w:rsidR="00BB421B" w:rsidRDefault="00BB421B" w:rsidP="00BB421B">
            <w:pPr>
              <w:spacing w:line="360" w:lineRule="auto"/>
              <w:ind w:left="0" w:firstLine="0"/>
              <w:jc w:val="center"/>
              <w:rPr>
                <w:b/>
                <w:bCs/>
                <w:color w:val="000000" w:themeColor="text1"/>
                <w:sz w:val="20"/>
                <w:szCs w:val="20"/>
                <w:shd w:val="clear" w:color="auto" w:fill="FFFFFF"/>
              </w:rPr>
              <w:pPrChange w:id="623" w:author="HENRIQUE OLIVEIRA" w:date="2023-11-28T16:09:00Z">
                <w:pPr>
                  <w:spacing w:line="360" w:lineRule="auto"/>
                  <w:ind w:left="0" w:firstLine="0"/>
                  <w:jc w:val="both"/>
                </w:pPr>
              </w:pPrChange>
            </w:pPr>
            <w:ins w:id="624" w:author="HENRIQUE OLIVEIRA" w:date="2023-11-24T22:49:00Z">
              <w:r w:rsidRPr="00EB487C">
                <w:rPr>
                  <w:rFonts w:ascii="Calibri" w:hAnsi="Calibri" w:cs="Calibri"/>
                  <w:lang w:val="pt-BR" w:eastAsia="pt-BR"/>
                </w:rPr>
                <w:t>-732.3</w:t>
              </w:r>
            </w:ins>
          </w:p>
        </w:tc>
        <w:tc>
          <w:tcPr>
            <w:tcW w:w="1180" w:type="dxa"/>
            <w:tcPrChange w:id="625" w:author="HENRIQUE OLIVEIRA" w:date="2023-11-28T16:09:00Z">
              <w:tcPr>
                <w:tcW w:w="1180" w:type="dxa"/>
                <w:gridSpan w:val="2"/>
              </w:tcPr>
            </w:tcPrChange>
          </w:tcPr>
          <w:p w14:paraId="5A4043FD" w14:textId="3388F559" w:rsidR="00BB421B" w:rsidRDefault="00BB421B" w:rsidP="00BB421B">
            <w:pPr>
              <w:spacing w:line="360" w:lineRule="auto"/>
              <w:ind w:left="0" w:firstLine="0"/>
              <w:jc w:val="center"/>
              <w:rPr>
                <w:b/>
                <w:bCs/>
                <w:color w:val="000000" w:themeColor="text1"/>
                <w:sz w:val="20"/>
                <w:szCs w:val="20"/>
                <w:shd w:val="clear" w:color="auto" w:fill="FFFFFF"/>
              </w:rPr>
              <w:pPrChange w:id="626" w:author="HENRIQUE OLIVEIRA" w:date="2023-11-28T16:09:00Z">
                <w:pPr>
                  <w:spacing w:line="360" w:lineRule="auto"/>
                  <w:ind w:left="0" w:firstLine="0"/>
                  <w:jc w:val="both"/>
                </w:pPr>
              </w:pPrChange>
            </w:pPr>
            <w:ins w:id="627" w:author="HENRIQUE OLIVEIRA" w:date="2023-11-24T22:51:00Z">
              <w:r>
                <w:rPr>
                  <w:b/>
                  <w:bCs/>
                  <w:color w:val="000000" w:themeColor="text1"/>
                  <w:sz w:val="20"/>
                  <w:szCs w:val="20"/>
                  <w:shd w:val="clear" w:color="auto" w:fill="FFFFFF"/>
                </w:rPr>
                <w:t>46.9</w:t>
              </w:r>
            </w:ins>
          </w:p>
        </w:tc>
      </w:tr>
      <w:tr w:rsidR="00BB421B" w14:paraId="2C9FE0E7" w14:textId="77777777" w:rsidTr="007E447F">
        <w:tc>
          <w:tcPr>
            <w:tcW w:w="1744" w:type="dxa"/>
            <w:vMerge/>
          </w:tcPr>
          <w:p w14:paraId="629264F9" w14:textId="37AA291B" w:rsidR="00BB421B" w:rsidRDefault="00BB421B" w:rsidP="00300B04">
            <w:pPr>
              <w:spacing w:line="360" w:lineRule="auto"/>
              <w:ind w:left="0" w:firstLine="0"/>
              <w:jc w:val="both"/>
              <w:rPr>
                <w:b/>
                <w:bCs/>
                <w:color w:val="000000" w:themeColor="text1"/>
                <w:sz w:val="20"/>
                <w:szCs w:val="20"/>
                <w:shd w:val="clear" w:color="auto" w:fill="FFFFFF"/>
              </w:rPr>
            </w:pPr>
          </w:p>
        </w:tc>
        <w:tc>
          <w:tcPr>
            <w:tcW w:w="1744" w:type="dxa"/>
            <w:vAlign w:val="center"/>
          </w:tcPr>
          <w:p w14:paraId="25387DEC" w14:textId="336F6492" w:rsidR="00BB421B" w:rsidRDefault="00BB421B" w:rsidP="00300B04">
            <w:pPr>
              <w:spacing w:line="360" w:lineRule="auto"/>
              <w:ind w:left="0" w:firstLine="0"/>
              <w:jc w:val="both"/>
              <w:rPr>
                <w:b/>
                <w:bCs/>
                <w:color w:val="000000" w:themeColor="text1"/>
                <w:sz w:val="20"/>
                <w:szCs w:val="20"/>
                <w:shd w:val="clear" w:color="auto" w:fill="FFFFFF"/>
              </w:rPr>
            </w:pPr>
            <w:proofErr w:type="spellStart"/>
            <w:ins w:id="628" w:author="HENRIQUE OLIVEIRA" w:date="2023-11-24T15:37:00Z">
              <w:r w:rsidRPr="00EB487C">
                <w:rPr>
                  <w:rFonts w:ascii="Lucida Console" w:hAnsi="Lucida Console" w:cs="Calibri"/>
                  <w:sz w:val="20"/>
                  <w:szCs w:val="20"/>
                  <w:lang w:val="pt-BR" w:eastAsia="pt-BR"/>
                </w:rPr>
                <w:t>Quadratic</w:t>
              </w:r>
              <w:proofErr w:type="spellEnd"/>
              <w:r w:rsidRPr="00EB487C">
                <w:rPr>
                  <w:rFonts w:ascii="Lucida Console" w:hAnsi="Lucida Console" w:cs="Calibri"/>
                  <w:sz w:val="20"/>
                  <w:szCs w:val="20"/>
                  <w:lang w:val="pt-BR" w:eastAsia="pt-BR"/>
                </w:rPr>
                <w:t xml:space="preserve"> </w:t>
              </w:r>
            </w:ins>
          </w:p>
        </w:tc>
        <w:tc>
          <w:tcPr>
            <w:tcW w:w="873" w:type="dxa"/>
          </w:tcPr>
          <w:p w14:paraId="25C74D6B" w14:textId="195EB850" w:rsidR="00BB421B" w:rsidRPr="004172C3" w:rsidRDefault="00BB421B" w:rsidP="00BB421B">
            <w:pPr>
              <w:spacing w:line="360" w:lineRule="auto"/>
              <w:ind w:left="0" w:firstLine="0"/>
              <w:jc w:val="center"/>
              <w:rPr>
                <w:rFonts w:asciiTheme="minorHAnsi" w:hAnsiTheme="minorHAnsi" w:cstheme="minorHAnsi"/>
                <w:color w:val="000000" w:themeColor="text1"/>
                <w:sz w:val="20"/>
                <w:szCs w:val="20"/>
                <w:shd w:val="clear" w:color="auto" w:fill="FFFFFF"/>
              </w:rPr>
              <w:pPrChange w:id="629" w:author="HENRIQUE OLIVEIRA" w:date="2023-11-28T16:09:00Z">
                <w:pPr>
                  <w:spacing w:line="360" w:lineRule="auto"/>
                  <w:ind w:left="0" w:firstLine="0"/>
                  <w:jc w:val="both"/>
                </w:pPr>
              </w:pPrChange>
            </w:pPr>
            <w:ins w:id="630" w:author="HENRIQUE OLIVEIRA" w:date="2023-11-24T23:01:00Z">
              <w:r>
                <w:rPr>
                  <w:rFonts w:asciiTheme="minorHAnsi" w:hAnsiTheme="minorHAnsi" w:cstheme="minorHAnsi"/>
                  <w:color w:val="000000" w:themeColor="text1"/>
                  <w:sz w:val="20"/>
                  <w:szCs w:val="20"/>
                  <w:shd w:val="clear" w:color="auto" w:fill="FFFFFF"/>
                </w:rPr>
                <w:t>20</w:t>
              </w:r>
            </w:ins>
          </w:p>
        </w:tc>
        <w:tc>
          <w:tcPr>
            <w:tcW w:w="1134" w:type="dxa"/>
            <w:vAlign w:val="bottom"/>
          </w:tcPr>
          <w:p w14:paraId="03439BEF" w14:textId="2F5DA6C3" w:rsidR="00BB421B" w:rsidRDefault="00BB421B" w:rsidP="00BB421B">
            <w:pPr>
              <w:spacing w:line="360" w:lineRule="auto"/>
              <w:ind w:left="0" w:firstLine="0"/>
              <w:jc w:val="center"/>
              <w:rPr>
                <w:b/>
                <w:bCs/>
                <w:color w:val="000000" w:themeColor="text1"/>
                <w:sz w:val="20"/>
                <w:szCs w:val="20"/>
                <w:shd w:val="clear" w:color="auto" w:fill="FFFFFF"/>
              </w:rPr>
              <w:pPrChange w:id="631" w:author="HENRIQUE OLIVEIRA" w:date="2023-11-28T16:09:00Z">
                <w:pPr>
                  <w:spacing w:line="360" w:lineRule="auto"/>
                  <w:ind w:left="0" w:firstLine="0"/>
                  <w:jc w:val="both"/>
                </w:pPr>
              </w:pPrChange>
            </w:pPr>
            <w:ins w:id="632" w:author="HENRIQUE OLIVEIRA" w:date="2023-11-24T22:49:00Z">
              <w:r w:rsidRPr="00EB487C">
                <w:rPr>
                  <w:rFonts w:ascii="Calibri" w:hAnsi="Calibri" w:cs="Calibri"/>
                  <w:lang w:val="pt-BR" w:eastAsia="pt-BR"/>
                </w:rPr>
                <w:t>-779.2</w:t>
              </w:r>
            </w:ins>
          </w:p>
        </w:tc>
        <w:tc>
          <w:tcPr>
            <w:tcW w:w="1180" w:type="dxa"/>
          </w:tcPr>
          <w:p w14:paraId="53C1C117" w14:textId="5FCCF627" w:rsidR="00BB421B" w:rsidRDefault="00BB421B" w:rsidP="00BB421B">
            <w:pPr>
              <w:spacing w:line="360" w:lineRule="auto"/>
              <w:ind w:left="0" w:firstLine="0"/>
              <w:jc w:val="center"/>
              <w:rPr>
                <w:b/>
                <w:bCs/>
                <w:color w:val="000000" w:themeColor="text1"/>
                <w:sz w:val="20"/>
                <w:szCs w:val="20"/>
                <w:shd w:val="clear" w:color="auto" w:fill="FFFFFF"/>
              </w:rPr>
              <w:pPrChange w:id="633" w:author="HENRIQUE OLIVEIRA" w:date="2023-11-28T16:09:00Z">
                <w:pPr>
                  <w:spacing w:line="360" w:lineRule="auto"/>
                  <w:ind w:left="0" w:firstLine="0"/>
                  <w:jc w:val="both"/>
                </w:pPr>
              </w:pPrChange>
            </w:pPr>
            <w:ins w:id="634" w:author="HENRIQUE OLIVEIRA" w:date="2023-11-24T22:51:00Z">
              <w:r>
                <w:rPr>
                  <w:b/>
                  <w:bCs/>
                  <w:color w:val="000000" w:themeColor="text1"/>
                  <w:sz w:val="20"/>
                  <w:szCs w:val="20"/>
                  <w:shd w:val="clear" w:color="auto" w:fill="FFFFFF"/>
                </w:rPr>
                <w:t>0.0</w:t>
              </w:r>
            </w:ins>
          </w:p>
        </w:tc>
      </w:tr>
      <w:tr w:rsidR="00BB421B" w14:paraId="72A28D0D" w14:textId="77777777" w:rsidTr="007E447F">
        <w:tc>
          <w:tcPr>
            <w:tcW w:w="1744" w:type="dxa"/>
            <w:vMerge/>
          </w:tcPr>
          <w:p w14:paraId="2AAD8E11" w14:textId="77777777" w:rsidR="00BB421B" w:rsidRDefault="00BB421B" w:rsidP="00300B04">
            <w:pPr>
              <w:spacing w:line="360" w:lineRule="auto"/>
              <w:ind w:left="0" w:firstLine="0"/>
              <w:jc w:val="both"/>
              <w:rPr>
                <w:b/>
                <w:bCs/>
                <w:color w:val="000000" w:themeColor="text1"/>
                <w:sz w:val="20"/>
                <w:szCs w:val="20"/>
                <w:shd w:val="clear" w:color="auto" w:fill="FFFFFF"/>
              </w:rPr>
            </w:pPr>
          </w:p>
        </w:tc>
        <w:tc>
          <w:tcPr>
            <w:tcW w:w="1744" w:type="dxa"/>
            <w:vAlign w:val="center"/>
          </w:tcPr>
          <w:p w14:paraId="5F2FF319" w14:textId="0A9D04AF" w:rsidR="00BB421B" w:rsidRDefault="00BB421B" w:rsidP="00300B04">
            <w:pPr>
              <w:spacing w:line="360" w:lineRule="auto"/>
              <w:ind w:left="0" w:firstLine="0"/>
              <w:jc w:val="both"/>
              <w:rPr>
                <w:b/>
                <w:bCs/>
                <w:color w:val="000000" w:themeColor="text1"/>
                <w:sz w:val="20"/>
                <w:szCs w:val="20"/>
                <w:shd w:val="clear" w:color="auto" w:fill="FFFFFF"/>
              </w:rPr>
            </w:pPr>
            <w:proofErr w:type="spellStart"/>
            <w:ins w:id="635" w:author="HENRIQUE OLIVEIRA" w:date="2023-11-24T15:37:00Z">
              <w:r w:rsidRPr="00EB487C">
                <w:rPr>
                  <w:rFonts w:ascii="Lucida Console" w:hAnsi="Lucida Console" w:cs="Calibri"/>
                  <w:sz w:val="20"/>
                  <w:szCs w:val="20"/>
                  <w:lang w:val="pt-BR" w:eastAsia="pt-BR"/>
                </w:rPr>
                <w:t>Sqrt</w:t>
              </w:r>
            </w:ins>
            <w:proofErr w:type="spellEnd"/>
          </w:p>
        </w:tc>
        <w:tc>
          <w:tcPr>
            <w:tcW w:w="873" w:type="dxa"/>
          </w:tcPr>
          <w:p w14:paraId="7BF18488" w14:textId="6FB8904E" w:rsidR="00BB421B" w:rsidRPr="004172C3" w:rsidRDefault="00BB421B" w:rsidP="00BB421B">
            <w:pPr>
              <w:spacing w:line="360" w:lineRule="auto"/>
              <w:ind w:left="0" w:firstLine="0"/>
              <w:jc w:val="center"/>
              <w:rPr>
                <w:rFonts w:asciiTheme="minorHAnsi" w:hAnsiTheme="minorHAnsi" w:cstheme="minorHAnsi"/>
                <w:color w:val="000000" w:themeColor="text1"/>
                <w:sz w:val="20"/>
                <w:szCs w:val="20"/>
                <w:shd w:val="clear" w:color="auto" w:fill="FFFFFF"/>
              </w:rPr>
              <w:pPrChange w:id="636" w:author="HENRIQUE OLIVEIRA" w:date="2023-11-28T16:09:00Z">
                <w:pPr>
                  <w:spacing w:line="360" w:lineRule="auto"/>
                  <w:ind w:left="0" w:firstLine="0"/>
                  <w:jc w:val="both"/>
                </w:pPr>
              </w:pPrChange>
            </w:pPr>
            <w:ins w:id="637" w:author="HENRIQUE OLIVEIRA" w:date="2023-11-24T23:01:00Z">
              <w:r>
                <w:rPr>
                  <w:rFonts w:asciiTheme="minorHAnsi" w:hAnsiTheme="minorHAnsi" w:cstheme="minorHAnsi"/>
                  <w:color w:val="000000" w:themeColor="text1"/>
                  <w:sz w:val="20"/>
                  <w:szCs w:val="20"/>
                  <w:shd w:val="clear" w:color="auto" w:fill="FFFFFF"/>
                </w:rPr>
                <w:t>14</w:t>
              </w:r>
            </w:ins>
          </w:p>
        </w:tc>
        <w:tc>
          <w:tcPr>
            <w:tcW w:w="1134" w:type="dxa"/>
            <w:vAlign w:val="bottom"/>
          </w:tcPr>
          <w:p w14:paraId="4D8DE684" w14:textId="533363D6" w:rsidR="00BB421B" w:rsidRDefault="00BB421B" w:rsidP="00BB421B">
            <w:pPr>
              <w:spacing w:line="360" w:lineRule="auto"/>
              <w:ind w:left="0" w:firstLine="0"/>
              <w:jc w:val="center"/>
              <w:rPr>
                <w:b/>
                <w:bCs/>
                <w:color w:val="000000" w:themeColor="text1"/>
                <w:sz w:val="20"/>
                <w:szCs w:val="20"/>
                <w:shd w:val="clear" w:color="auto" w:fill="FFFFFF"/>
              </w:rPr>
              <w:pPrChange w:id="638" w:author="HENRIQUE OLIVEIRA" w:date="2023-11-28T16:09:00Z">
                <w:pPr>
                  <w:spacing w:line="360" w:lineRule="auto"/>
                  <w:ind w:left="0" w:firstLine="0"/>
                  <w:jc w:val="both"/>
                </w:pPr>
              </w:pPrChange>
            </w:pPr>
            <w:ins w:id="639" w:author="HENRIQUE OLIVEIRA" w:date="2023-11-24T22:49:00Z">
              <w:r w:rsidRPr="00EB487C">
                <w:rPr>
                  <w:rFonts w:ascii="Calibri" w:hAnsi="Calibri" w:cs="Calibri"/>
                  <w:lang w:val="pt-BR" w:eastAsia="pt-BR"/>
                </w:rPr>
                <w:t>-773.8</w:t>
              </w:r>
            </w:ins>
          </w:p>
        </w:tc>
        <w:tc>
          <w:tcPr>
            <w:tcW w:w="1180" w:type="dxa"/>
          </w:tcPr>
          <w:p w14:paraId="57D12706" w14:textId="538B8205" w:rsidR="00BB421B" w:rsidRDefault="00BB421B" w:rsidP="00BB421B">
            <w:pPr>
              <w:spacing w:line="360" w:lineRule="auto"/>
              <w:ind w:left="0" w:firstLine="0"/>
              <w:jc w:val="center"/>
              <w:rPr>
                <w:b/>
                <w:bCs/>
                <w:color w:val="000000" w:themeColor="text1"/>
                <w:sz w:val="20"/>
                <w:szCs w:val="20"/>
                <w:shd w:val="clear" w:color="auto" w:fill="FFFFFF"/>
              </w:rPr>
              <w:pPrChange w:id="640" w:author="HENRIQUE OLIVEIRA" w:date="2023-11-28T16:09:00Z">
                <w:pPr>
                  <w:spacing w:line="360" w:lineRule="auto"/>
                  <w:ind w:left="0" w:firstLine="0"/>
                  <w:jc w:val="both"/>
                </w:pPr>
              </w:pPrChange>
            </w:pPr>
            <w:ins w:id="641" w:author="HENRIQUE OLIVEIRA" w:date="2023-11-24T22:51:00Z">
              <w:r>
                <w:rPr>
                  <w:b/>
                  <w:bCs/>
                  <w:color w:val="000000" w:themeColor="text1"/>
                  <w:sz w:val="20"/>
                  <w:szCs w:val="20"/>
                  <w:shd w:val="clear" w:color="auto" w:fill="FFFFFF"/>
                </w:rPr>
                <w:t>5.4</w:t>
              </w:r>
            </w:ins>
          </w:p>
        </w:tc>
      </w:tr>
      <w:tr w:rsidR="00BB421B" w14:paraId="5404F191" w14:textId="77777777" w:rsidTr="007E447F">
        <w:tc>
          <w:tcPr>
            <w:tcW w:w="1744" w:type="dxa"/>
            <w:vMerge/>
          </w:tcPr>
          <w:p w14:paraId="68FBC340" w14:textId="77777777" w:rsidR="00BB421B" w:rsidRDefault="00BB421B" w:rsidP="00300B04">
            <w:pPr>
              <w:spacing w:line="360" w:lineRule="auto"/>
              <w:ind w:left="0" w:firstLine="0"/>
              <w:jc w:val="both"/>
              <w:rPr>
                <w:b/>
                <w:bCs/>
                <w:color w:val="000000" w:themeColor="text1"/>
                <w:sz w:val="20"/>
                <w:szCs w:val="20"/>
                <w:shd w:val="clear" w:color="auto" w:fill="FFFFFF"/>
              </w:rPr>
            </w:pPr>
          </w:p>
        </w:tc>
        <w:tc>
          <w:tcPr>
            <w:tcW w:w="1744" w:type="dxa"/>
            <w:vAlign w:val="center"/>
          </w:tcPr>
          <w:p w14:paraId="1D7E5B33" w14:textId="62AC3F3D" w:rsidR="00BB421B" w:rsidRDefault="00BB421B" w:rsidP="00300B04">
            <w:pPr>
              <w:spacing w:line="360" w:lineRule="auto"/>
              <w:ind w:left="0" w:firstLine="0"/>
              <w:jc w:val="both"/>
              <w:rPr>
                <w:b/>
                <w:bCs/>
                <w:color w:val="000000" w:themeColor="text1"/>
                <w:sz w:val="20"/>
                <w:szCs w:val="20"/>
                <w:shd w:val="clear" w:color="auto" w:fill="FFFFFF"/>
              </w:rPr>
            </w:pPr>
            <w:proofErr w:type="spellStart"/>
            <w:ins w:id="642" w:author="HENRIQUE OLIVEIRA" w:date="2023-11-24T15:37:00Z">
              <w:r w:rsidRPr="00EB487C">
                <w:rPr>
                  <w:rFonts w:ascii="Lucida Console" w:hAnsi="Lucida Console" w:cs="Calibri"/>
                  <w:sz w:val="20"/>
                  <w:szCs w:val="20"/>
                  <w:lang w:val="pt-BR" w:eastAsia="pt-BR"/>
                </w:rPr>
                <w:t>logaritic</w:t>
              </w:r>
            </w:ins>
            <w:proofErr w:type="spellEnd"/>
          </w:p>
        </w:tc>
        <w:tc>
          <w:tcPr>
            <w:tcW w:w="873" w:type="dxa"/>
          </w:tcPr>
          <w:p w14:paraId="03FEA799" w14:textId="7B5FE003" w:rsidR="00BB421B" w:rsidRDefault="00BB421B" w:rsidP="00BB421B">
            <w:pPr>
              <w:spacing w:line="360" w:lineRule="auto"/>
              <w:ind w:left="0" w:firstLine="0"/>
              <w:jc w:val="center"/>
              <w:rPr>
                <w:b/>
                <w:bCs/>
                <w:color w:val="000000" w:themeColor="text1"/>
                <w:sz w:val="20"/>
                <w:szCs w:val="20"/>
                <w:shd w:val="clear" w:color="auto" w:fill="FFFFFF"/>
              </w:rPr>
              <w:pPrChange w:id="643" w:author="HENRIQUE OLIVEIRA" w:date="2023-11-28T16:09:00Z">
                <w:pPr>
                  <w:spacing w:line="360" w:lineRule="auto"/>
                  <w:ind w:left="0" w:firstLine="0"/>
                  <w:jc w:val="both"/>
                </w:pPr>
              </w:pPrChange>
            </w:pPr>
            <w:ins w:id="644" w:author="HENRIQUE OLIVEIRA" w:date="2023-11-24T23:02:00Z">
              <w:r>
                <w:rPr>
                  <w:b/>
                  <w:bCs/>
                  <w:color w:val="000000" w:themeColor="text1"/>
                  <w:sz w:val="20"/>
                  <w:szCs w:val="20"/>
                  <w:shd w:val="clear" w:color="auto" w:fill="FFFFFF"/>
                </w:rPr>
                <w:t>14</w:t>
              </w:r>
            </w:ins>
          </w:p>
        </w:tc>
        <w:tc>
          <w:tcPr>
            <w:tcW w:w="1134" w:type="dxa"/>
            <w:vAlign w:val="bottom"/>
          </w:tcPr>
          <w:p w14:paraId="137D6B0D" w14:textId="7126DADB" w:rsidR="00BB421B" w:rsidRDefault="00BB421B" w:rsidP="00BB421B">
            <w:pPr>
              <w:spacing w:line="360" w:lineRule="auto"/>
              <w:ind w:left="0" w:firstLine="0"/>
              <w:jc w:val="center"/>
              <w:rPr>
                <w:b/>
                <w:bCs/>
                <w:color w:val="000000" w:themeColor="text1"/>
                <w:sz w:val="20"/>
                <w:szCs w:val="20"/>
                <w:shd w:val="clear" w:color="auto" w:fill="FFFFFF"/>
              </w:rPr>
              <w:pPrChange w:id="645" w:author="HENRIQUE OLIVEIRA" w:date="2023-11-28T16:09:00Z">
                <w:pPr>
                  <w:spacing w:line="360" w:lineRule="auto"/>
                  <w:ind w:left="0" w:firstLine="0"/>
                  <w:jc w:val="both"/>
                </w:pPr>
              </w:pPrChange>
            </w:pPr>
            <w:ins w:id="646" w:author="HENRIQUE OLIVEIRA" w:date="2023-11-24T22:49:00Z">
              <w:r w:rsidRPr="00EB487C">
                <w:rPr>
                  <w:rFonts w:ascii="Calibri" w:hAnsi="Calibri" w:cs="Calibri"/>
                  <w:lang w:val="pt-BR" w:eastAsia="pt-BR"/>
                </w:rPr>
                <w:t>-740.3</w:t>
              </w:r>
            </w:ins>
          </w:p>
        </w:tc>
        <w:tc>
          <w:tcPr>
            <w:tcW w:w="1180" w:type="dxa"/>
          </w:tcPr>
          <w:p w14:paraId="4D809C0D" w14:textId="5C03C151" w:rsidR="00BB421B" w:rsidRDefault="00BB421B" w:rsidP="00BB421B">
            <w:pPr>
              <w:spacing w:line="360" w:lineRule="auto"/>
              <w:ind w:left="0" w:firstLine="0"/>
              <w:jc w:val="center"/>
              <w:rPr>
                <w:b/>
                <w:bCs/>
                <w:color w:val="000000" w:themeColor="text1"/>
                <w:sz w:val="20"/>
                <w:szCs w:val="20"/>
                <w:shd w:val="clear" w:color="auto" w:fill="FFFFFF"/>
              </w:rPr>
              <w:pPrChange w:id="647" w:author="HENRIQUE OLIVEIRA" w:date="2023-11-28T16:09:00Z">
                <w:pPr>
                  <w:spacing w:line="360" w:lineRule="auto"/>
                  <w:ind w:left="0" w:firstLine="0"/>
                  <w:jc w:val="both"/>
                </w:pPr>
              </w:pPrChange>
            </w:pPr>
            <w:ins w:id="648" w:author="HENRIQUE OLIVEIRA" w:date="2023-11-24T22:52:00Z">
              <w:r>
                <w:rPr>
                  <w:b/>
                  <w:bCs/>
                  <w:color w:val="000000" w:themeColor="text1"/>
                  <w:sz w:val="20"/>
                  <w:szCs w:val="20"/>
                  <w:shd w:val="clear" w:color="auto" w:fill="FFFFFF"/>
                </w:rPr>
                <w:t>38.9</w:t>
              </w:r>
            </w:ins>
          </w:p>
        </w:tc>
      </w:tr>
      <w:tr w:rsidR="00BB421B" w14:paraId="546B8467" w14:textId="77777777" w:rsidTr="00BB421B">
        <w:tblPrEx>
          <w:tblPrExChange w:id="649" w:author="HENRIQUE OLIVEIRA" w:date="2023-11-28T16:08:00Z">
            <w:tblPrEx>
              <w:tblInd w:w="1064" w:type="dxa"/>
            </w:tblPrEx>
          </w:tblPrExChange>
        </w:tblPrEx>
        <w:trPr>
          <w:trPrChange w:id="650" w:author="HENRIQUE OLIVEIRA" w:date="2023-11-28T16:08:00Z">
            <w:trPr>
              <w:gridBefore w:val="1"/>
              <w:gridAfter w:val="0"/>
            </w:trPr>
          </w:trPrChange>
        </w:trPr>
        <w:tc>
          <w:tcPr>
            <w:tcW w:w="1744" w:type="dxa"/>
            <w:vMerge w:val="restart"/>
            <w:vAlign w:val="center"/>
            <w:tcPrChange w:id="651" w:author="HENRIQUE OLIVEIRA" w:date="2023-11-28T16:08:00Z">
              <w:tcPr>
                <w:tcW w:w="1744" w:type="dxa"/>
                <w:gridSpan w:val="2"/>
                <w:vMerge w:val="restart"/>
              </w:tcPr>
            </w:tcPrChange>
          </w:tcPr>
          <w:p w14:paraId="4D5E897B" w14:textId="4D8E72B9" w:rsidR="00BB421B" w:rsidRDefault="00BB421B" w:rsidP="00BB421B">
            <w:pPr>
              <w:spacing w:line="360" w:lineRule="auto"/>
              <w:ind w:left="0" w:firstLine="0"/>
              <w:jc w:val="center"/>
              <w:rPr>
                <w:b/>
                <w:bCs/>
                <w:color w:val="000000" w:themeColor="text1"/>
                <w:sz w:val="20"/>
                <w:szCs w:val="20"/>
                <w:shd w:val="clear" w:color="auto" w:fill="FFFFFF"/>
              </w:rPr>
              <w:pPrChange w:id="652" w:author="HENRIQUE OLIVEIRA" w:date="2023-11-28T16:08:00Z">
                <w:pPr>
                  <w:spacing w:line="360" w:lineRule="auto"/>
                  <w:ind w:left="0" w:firstLine="0"/>
                  <w:jc w:val="both"/>
                </w:pPr>
              </w:pPrChange>
            </w:pPr>
            <w:ins w:id="653" w:author="HENRIQUE OLIVEIRA" w:date="2023-11-24T15:36:00Z">
              <w:r>
                <w:rPr>
                  <w:b/>
                  <w:bCs/>
                  <w:color w:val="000000" w:themeColor="text1"/>
                  <w:sz w:val="20"/>
                  <w:szCs w:val="20"/>
                  <w:shd w:val="clear" w:color="auto" w:fill="FFFFFF"/>
                </w:rPr>
                <w:t>Fruiting</w:t>
              </w:r>
            </w:ins>
            <w:r>
              <w:rPr>
                <w:b/>
                <w:bCs/>
                <w:color w:val="000000" w:themeColor="text1"/>
                <w:sz w:val="20"/>
                <w:szCs w:val="20"/>
                <w:shd w:val="clear" w:color="auto" w:fill="FFFFFF"/>
              </w:rPr>
              <w:t xml:space="preserve"> </w:t>
            </w:r>
            <w:ins w:id="654" w:author="HENRIQUE OLIVEIRA" w:date="2023-11-24T15:36:00Z">
              <w:r>
                <w:rPr>
                  <w:b/>
                  <w:bCs/>
                  <w:color w:val="000000" w:themeColor="text1"/>
                  <w:sz w:val="20"/>
                  <w:szCs w:val="20"/>
                  <w:shd w:val="clear" w:color="auto" w:fill="FFFFFF"/>
                </w:rPr>
                <w:t>PD</w:t>
              </w:r>
            </w:ins>
          </w:p>
        </w:tc>
        <w:tc>
          <w:tcPr>
            <w:tcW w:w="1744" w:type="dxa"/>
            <w:vAlign w:val="center"/>
            <w:tcPrChange w:id="655" w:author="HENRIQUE OLIVEIRA" w:date="2023-11-28T16:08:00Z">
              <w:tcPr>
                <w:tcW w:w="1744" w:type="dxa"/>
                <w:gridSpan w:val="2"/>
                <w:vAlign w:val="center"/>
              </w:tcPr>
            </w:tcPrChange>
          </w:tcPr>
          <w:p w14:paraId="3ECD1311" w14:textId="44D730C2" w:rsidR="00BB421B" w:rsidRDefault="00BB421B" w:rsidP="00300B04">
            <w:pPr>
              <w:spacing w:line="360" w:lineRule="auto"/>
              <w:ind w:left="0" w:firstLine="0"/>
              <w:jc w:val="both"/>
              <w:rPr>
                <w:b/>
                <w:bCs/>
                <w:color w:val="000000" w:themeColor="text1"/>
                <w:sz w:val="20"/>
                <w:szCs w:val="20"/>
                <w:shd w:val="clear" w:color="auto" w:fill="FFFFFF"/>
              </w:rPr>
            </w:pPr>
            <w:ins w:id="656" w:author="HENRIQUE OLIVEIRA" w:date="2023-11-24T15:37:00Z">
              <w:r w:rsidRPr="00EB487C">
                <w:rPr>
                  <w:rFonts w:ascii="Lucida Console" w:hAnsi="Lucida Console" w:cs="Calibri"/>
                  <w:sz w:val="20"/>
                  <w:szCs w:val="20"/>
                  <w:lang w:val="pt-BR" w:eastAsia="pt-BR"/>
                </w:rPr>
                <w:t xml:space="preserve">Linear </w:t>
              </w:r>
            </w:ins>
          </w:p>
        </w:tc>
        <w:tc>
          <w:tcPr>
            <w:tcW w:w="873" w:type="dxa"/>
            <w:tcPrChange w:id="657" w:author="HENRIQUE OLIVEIRA" w:date="2023-11-28T16:08:00Z">
              <w:tcPr>
                <w:tcW w:w="873" w:type="dxa"/>
                <w:gridSpan w:val="2"/>
              </w:tcPr>
            </w:tcPrChange>
          </w:tcPr>
          <w:p w14:paraId="7DBB31C6" w14:textId="50643B4E" w:rsidR="00BB421B" w:rsidRPr="00213620" w:rsidRDefault="00BB421B" w:rsidP="00BB421B">
            <w:pPr>
              <w:spacing w:line="360" w:lineRule="auto"/>
              <w:ind w:left="0" w:firstLine="0"/>
              <w:jc w:val="center"/>
              <w:rPr>
                <w:rFonts w:asciiTheme="minorHAnsi" w:hAnsiTheme="minorHAnsi" w:cstheme="minorHAnsi"/>
                <w:color w:val="000000" w:themeColor="text1"/>
                <w:sz w:val="20"/>
                <w:szCs w:val="20"/>
                <w:shd w:val="clear" w:color="auto" w:fill="FFFFFF"/>
              </w:rPr>
              <w:pPrChange w:id="658" w:author="HENRIQUE OLIVEIRA" w:date="2023-11-28T16:09:00Z">
                <w:pPr>
                  <w:spacing w:line="360" w:lineRule="auto"/>
                  <w:ind w:left="0" w:firstLine="0"/>
                  <w:jc w:val="both"/>
                </w:pPr>
              </w:pPrChange>
            </w:pPr>
            <w:ins w:id="659" w:author="HENRIQUE OLIVEIRA" w:date="2023-11-24T23:01:00Z">
              <w:r>
                <w:rPr>
                  <w:rFonts w:asciiTheme="minorHAnsi" w:hAnsiTheme="minorHAnsi" w:cstheme="minorHAnsi"/>
                  <w:color w:val="000000" w:themeColor="text1"/>
                  <w:sz w:val="20"/>
                  <w:szCs w:val="20"/>
                  <w:shd w:val="clear" w:color="auto" w:fill="FFFFFF"/>
                </w:rPr>
                <w:t>26</w:t>
              </w:r>
            </w:ins>
          </w:p>
        </w:tc>
        <w:tc>
          <w:tcPr>
            <w:tcW w:w="1134" w:type="dxa"/>
            <w:vAlign w:val="bottom"/>
            <w:tcPrChange w:id="660" w:author="HENRIQUE OLIVEIRA" w:date="2023-11-28T16:08:00Z">
              <w:tcPr>
                <w:tcW w:w="1134" w:type="dxa"/>
                <w:vAlign w:val="bottom"/>
              </w:tcPr>
            </w:tcPrChange>
          </w:tcPr>
          <w:p w14:paraId="5C6155C8" w14:textId="79A9F584" w:rsidR="00BB421B" w:rsidRDefault="00BB421B" w:rsidP="00BB421B">
            <w:pPr>
              <w:spacing w:line="360" w:lineRule="auto"/>
              <w:ind w:left="0" w:firstLine="0"/>
              <w:jc w:val="center"/>
              <w:rPr>
                <w:b/>
                <w:bCs/>
                <w:color w:val="000000" w:themeColor="text1"/>
                <w:sz w:val="20"/>
                <w:szCs w:val="20"/>
                <w:shd w:val="clear" w:color="auto" w:fill="FFFFFF"/>
              </w:rPr>
              <w:pPrChange w:id="661" w:author="HENRIQUE OLIVEIRA" w:date="2023-11-28T16:09:00Z">
                <w:pPr>
                  <w:spacing w:line="360" w:lineRule="auto"/>
                  <w:ind w:left="0" w:firstLine="0"/>
                  <w:jc w:val="both"/>
                </w:pPr>
              </w:pPrChange>
            </w:pPr>
            <w:ins w:id="662" w:author="HENRIQUE OLIVEIRA" w:date="2023-11-24T22:55:00Z">
              <w:r w:rsidRPr="00F4093A">
                <w:rPr>
                  <w:rFonts w:ascii="Calibri" w:hAnsi="Calibri" w:cs="Calibri"/>
                  <w:lang w:val="pt-BR" w:eastAsia="pt-BR"/>
                </w:rPr>
                <w:t>-496.8</w:t>
              </w:r>
            </w:ins>
          </w:p>
        </w:tc>
        <w:tc>
          <w:tcPr>
            <w:tcW w:w="1180" w:type="dxa"/>
            <w:tcPrChange w:id="663" w:author="HENRIQUE OLIVEIRA" w:date="2023-11-28T16:08:00Z">
              <w:tcPr>
                <w:tcW w:w="1180" w:type="dxa"/>
                <w:gridSpan w:val="2"/>
              </w:tcPr>
            </w:tcPrChange>
          </w:tcPr>
          <w:p w14:paraId="1D24B4FF" w14:textId="0E387212" w:rsidR="00BB421B" w:rsidRDefault="00BB421B" w:rsidP="00BB421B">
            <w:pPr>
              <w:spacing w:line="360" w:lineRule="auto"/>
              <w:ind w:left="0" w:firstLine="0"/>
              <w:jc w:val="center"/>
              <w:rPr>
                <w:b/>
                <w:bCs/>
                <w:color w:val="000000" w:themeColor="text1"/>
                <w:sz w:val="20"/>
                <w:szCs w:val="20"/>
                <w:shd w:val="clear" w:color="auto" w:fill="FFFFFF"/>
              </w:rPr>
              <w:pPrChange w:id="664" w:author="HENRIQUE OLIVEIRA" w:date="2023-11-28T16:09:00Z">
                <w:pPr>
                  <w:spacing w:line="360" w:lineRule="auto"/>
                  <w:ind w:left="0" w:firstLine="0"/>
                  <w:jc w:val="both"/>
                </w:pPr>
              </w:pPrChange>
            </w:pPr>
            <w:ins w:id="665" w:author="HENRIQUE OLIVEIRA" w:date="2023-11-24T22:58:00Z">
              <w:r>
                <w:rPr>
                  <w:b/>
                  <w:bCs/>
                  <w:color w:val="000000" w:themeColor="text1"/>
                  <w:sz w:val="20"/>
                  <w:szCs w:val="20"/>
                  <w:shd w:val="clear" w:color="auto" w:fill="FFFFFF"/>
                </w:rPr>
                <w:t>103.3</w:t>
              </w:r>
            </w:ins>
          </w:p>
        </w:tc>
      </w:tr>
      <w:tr w:rsidR="00BB421B" w14:paraId="61B4CF8E" w14:textId="77777777" w:rsidTr="00ED585A">
        <w:tc>
          <w:tcPr>
            <w:tcW w:w="1744" w:type="dxa"/>
            <w:vMerge/>
          </w:tcPr>
          <w:p w14:paraId="22B5DC0F" w14:textId="6E6541E2" w:rsidR="00BB421B" w:rsidRDefault="00BB421B" w:rsidP="00300B04">
            <w:pPr>
              <w:spacing w:line="360" w:lineRule="auto"/>
              <w:ind w:left="0" w:firstLine="0"/>
              <w:jc w:val="both"/>
              <w:rPr>
                <w:b/>
                <w:bCs/>
                <w:color w:val="000000" w:themeColor="text1"/>
                <w:sz w:val="20"/>
                <w:szCs w:val="20"/>
                <w:shd w:val="clear" w:color="auto" w:fill="FFFFFF"/>
              </w:rPr>
            </w:pPr>
          </w:p>
        </w:tc>
        <w:tc>
          <w:tcPr>
            <w:tcW w:w="1744" w:type="dxa"/>
            <w:vAlign w:val="center"/>
          </w:tcPr>
          <w:p w14:paraId="35C80151" w14:textId="39510EA5" w:rsidR="00BB421B" w:rsidRDefault="00BB421B" w:rsidP="00300B04">
            <w:pPr>
              <w:spacing w:line="360" w:lineRule="auto"/>
              <w:ind w:left="0" w:firstLine="0"/>
              <w:jc w:val="both"/>
              <w:rPr>
                <w:b/>
                <w:bCs/>
                <w:color w:val="000000" w:themeColor="text1"/>
                <w:sz w:val="20"/>
                <w:szCs w:val="20"/>
                <w:shd w:val="clear" w:color="auto" w:fill="FFFFFF"/>
              </w:rPr>
            </w:pPr>
            <w:proofErr w:type="spellStart"/>
            <w:ins w:id="666" w:author="HENRIQUE OLIVEIRA" w:date="2023-11-24T15:37:00Z">
              <w:r w:rsidRPr="00EB487C">
                <w:rPr>
                  <w:rFonts w:ascii="Lucida Console" w:hAnsi="Lucida Console" w:cs="Calibri"/>
                  <w:sz w:val="20"/>
                  <w:szCs w:val="20"/>
                  <w:lang w:val="pt-BR" w:eastAsia="pt-BR"/>
                </w:rPr>
                <w:t>Quadratic</w:t>
              </w:r>
              <w:proofErr w:type="spellEnd"/>
              <w:r w:rsidRPr="00EB487C">
                <w:rPr>
                  <w:rFonts w:ascii="Lucida Console" w:hAnsi="Lucida Console" w:cs="Calibri"/>
                  <w:sz w:val="20"/>
                  <w:szCs w:val="20"/>
                  <w:lang w:val="pt-BR" w:eastAsia="pt-BR"/>
                </w:rPr>
                <w:t xml:space="preserve"> </w:t>
              </w:r>
            </w:ins>
          </w:p>
        </w:tc>
        <w:tc>
          <w:tcPr>
            <w:tcW w:w="873" w:type="dxa"/>
          </w:tcPr>
          <w:p w14:paraId="486C28AB" w14:textId="552827DA" w:rsidR="00BB421B" w:rsidRPr="00213620" w:rsidRDefault="00BB421B" w:rsidP="00BB421B">
            <w:pPr>
              <w:spacing w:line="360" w:lineRule="auto"/>
              <w:ind w:left="0" w:firstLine="0"/>
              <w:jc w:val="center"/>
              <w:rPr>
                <w:rFonts w:asciiTheme="minorHAnsi" w:hAnsiTheme="minorHAnsi" w:cstheme="minorHAnsi"/>
                <w:color w:val="000000" w:themeColor="text1"/>
                <w:sz w:val="20"/>
                <w:szCs w:val="20"/>
                <w:shd w:val="clear" w:color="auto" w:fill="FFFFFF"/>
              </w:rPr>
              <w:pPrChange w:id="667" w:author="HENRIQUE OLIVEIRA" w:date="2023-11-28T16:09:00Z">
                <w:pPr>
                  <w:spacing w:line="360" w:lineRule="auto"/>
                  <w:ind w:left="0" w:firstLine="0"/>
                  <w:jc w:val="both"/>
                </w:pPr>
              </w:pPrChange>
            </w:pPr>
            <w:ins w:id="668" w:author="HENRIQUE OLIVEIRA" w:date="2023-11-24T23:00:00Z">
              <w:r>
                <w:rPr>
                  <w:rFonts w:asciiTheme="minorHAnsi" w:hAnsiTheme="minorHAnsi" w:cstheme="minorHAnsi"/>
                  <w:color w:val="000000" w:themeColor="text1"/>
                  <w:sz w:val="20"/>
                  <w:szCs w:val="20"/>
                  <w:shd w:val="clear" w:color="auto" w:fill="FFFFFF"/>
                </w:rPr>
                <w:t>38</w:t>
              </w:r>
            </w:ins>
          </w:p>
        </w:tc>
        <w:tc>
          <w:tcPr>
            <w:tcW w:w="1134" w:type="dxa"/>
            <w:vAlign w:val="bottom"/>
          </w:tcPr>
          <w:p w14:paraId="54E76068" w14:textId="36D3645A" w:rsidR="00BB421B" w:rsidRDefault="00BB421B" w:rsidP="00BB421B">
            <w:pPr>
              <w:spacing w:line="360" w:lineRule="auto"/>
              <w:ind w:left="0" w:firstLine="0"/>
              <w:jc w:val="center"/>
              <w:rPr>
                <w:b/>
                <w:bCs/>
                <w:color w:val="000000" w:themeColor="text1"/>
                <w:sz w:val="20"/>
                <w:szCs w:val="20"/>
                <w:shd w:val="clear" w:color="auto" w:fill="FFFFFF"/>
              </w:rPr>
              <w:pPrChange w:id="669" w:author="HENRIQUE OLIVEIRA" w:date="2023-11-28T16:09:00Z">
                <w:pPr>
                  <w:spacing w:line="360" w:lineRule="auto"/>
                  <w:ind w:left="0" w:firstLine="0"/>
                  <w:jc w:val="both"/>
                </w:pPr>
              </w:pPrChange>
            </w:pPr>
            <w:ins w:id="670" w:author="HENRIQUE OLIVEIRA" w:date="2023-11-24T22:55:00Z">
              <w:r w:rsidRPr="00F4093A">
                <w:rPr>
                  <w:rFonts w:ascii="Calibri" w:hAnsi="Calibri" w:cs="Calibri"/>
                  <w:lang w:val="pt-BR" w:eastAsia="pt-BR"/>
                </w:rPr>
                <w:t>-600.</w:t>
              </w:r>
              <w:r>
                <w:rPr>
                  <w:rFonts w:ascii="Calibri" w:hAnsi="Calibri" w:cs="Calibri"/>
                  <w:lang w:val="pt-BR" w:eastAsia="pt-BR"/>
                </w:rPr>
                <w:t>1</w:t>
              </w:r>
            </w:ins>
          </w:p>
        </w:tc>
        <w:tc>
          <w:tcPr>
            <w:tcW w:w="1180" w:type="dxa"/>
          </w:tcPr>
          <w:p w14:paraId="4B6A69C5" w14:textId="11C3B152" w:rsidR="00BB421B" w:rsidRDefault="00BB421B" w:rsidP="00BB421B">
            <w:pPr>
              <w:spacing w:line="360" w:lineRule="auto"/>
              <w:ind w:left="0" w:firstLine="0"/>
              <w:jc w:val="center"/>
              <w:rPr>
                <w:b/>
                <w:bCs/>
                <w:color w:val="000000" w:themeColor="text1"/>
                <w:sz w:val="20"/>
                <w:szCs w:val="20"/>
                <w:shd w:val="clear" w:color="auto" w:fill="FFFFFF"/>
              </w:rPr>
              <w:pPrChange w:id="671" w:author="HENRIQUE OLIVEIRA" w:date="2023-11-28T16:09:00Z">
                <w:pPr>
                  <w:spacing w:line="360" w:lineRule="auto"/>
                  <w:ind w:left="0" w:firstLine="0"/>
                  <w:jc w:val="both"/>
                </w:pPr>
              </w:pPrChange>
            </w:pPr>
            <w:ins w:id="672" w:author="HENRIQUE OLIVEIRA" w:date="2023-11-24T22:52:00Z">
              <w:r>
                <w:rPr>
                  <w:b/>
                  <w:bCs/>
                  <w:color w:val="000000" w:themeColor="text1"/>
                  <w:sz w:val="20"/>
                  <w:szCs w:val="20"/>
                  <w:shd w:val="clear" w:color="auto" w:fill="FFFFFF"/>
                </w:rPr>
                <w:t>0.0</w:t>
              </w:r>
            </w:ins>
          </w:p>
        </w:tc>
      </w:tr>
      <w:tr w:rsidR="00BB421B" w14:paraId="4644353D" w14:textId="77777777" w:rsidTr="00ED585A">
        <w:tc>
          <w:tcPr>
            <w:tcW w:w="1744" w:type="dxa"/>
            <w:vMerge/>
          </w:tcPr>
          <w:p w14:paraId="10174737" w14:textId="77777777" w:rsidR="00BB421B" w:rsidRDefault="00BB421B" w:rsidP="00300B04">
            <w:pPr>
              <w:spacing w:line="360" w:lineRule="auto"/>
              <w:ind w:left="0" w:firstLine="0"/>
              <w:jc w:val="both"/>
              <w:rPr>
                <w:b/>
                <w:bCs/>
                <w:color w:val="000000" w:themeColor="text1"/>
                <w:sz w:val="20"/>
                <w:szCs w:val="20"/>
                <w:shd w:val="clear" w:color="auto" w:fill="FFFFFF"/>
              </w:rPr>
            </w:pPr>
          </w:p>
        </w:tc>
        <w:tc>
          <w:tcPr>
            <w:tcW w:w="1744" w:type="dxa"/>
            <w:vAlign w:val="center"/>
          </w:tcPr>
          <w:p w14:paraId="6813BF4D" w14:textId="174A59EA" w:rsidR="00BB421B" w:rsidRDefault="00BB421B" w:rsidP="00300B04">
            <w:pPr>
              <w:spacing w:line="360" w:lineRule="auto"/>
              <w:ind w:left="0" w:firstLine="0"/>
              <w:jc w:val="both"/>
              <w:rPr>
                <w:b/>
                <w:bCs/>
                <w:color w:val="000000" w:themeColor="text1"/>
                <w:sz w:val="20"/>
                <w:szCs w:val="20"/>
                <w:shd w:val="clear" w:color="auto" w:fill="FFFFFF"/>
              </w:rPr>
            </w:pPr>
            <w:proofErr w:type="spellStart"/>
            <w:ins w:id="673" w:author="HENRIQUE OLIVEIRA" w:date="2023-11-24T15:37:00Z">
              <w:r w:rsidRPr="00EB487C">
                <w:rPr>
                  <w:rFonts w:ascii="Lucida Console" w:hAnsi="Lucida Console" w:cs="Calibri"/>
                  <w:sz w:val="20"/>
                  <w:szCs w:val="20"/>
                  <w:lang w:val="pt-BR" w:eastAsia="pt-BR"/>
                </w:rPr>
                <w:t>Sqrt</w:t>
              </w:r>
            </w:ins>
            <w:proofErr w:type="spellEnd"/>
          </w:p>
        </w:tc>
        <w:tc>
          <w:tcPr>
            <w:tcW w:w="873" w:type="dxa"/>
          </w:tcPr>
          <w:p w14:paraId="3D446427" w14:textId="2BC67220" w:rsidR="00BB421B" w:rsidRPr="00213620" w:rsidRDefault="00BB421B" w:rsidP="00BB421B">
            <w:pPr>
              <w:spacing w:line="360" w:lineRule="auto"/>
              <w:ind w:left="0" w:firstLine="0"/>
              <w:jc w:val="center"/>
              <w:rPr>
                <w:rFonts w:asciiTheme="minorHAnsi" w:hAnsiTheme="minorHAnsi" w:cstheme="minorHAnsi"/>
                <w:color w:val="000000" w:themeColor="text1"/>
                <w:sz w:val="20"/>
                <w:szCs w:val="20"/>
                <w:shd w:val="clear" w:color="auto" w:fill="FFFFFF"/>
              </w:rPr>
              <w:pPrChange w:id="674" w:author="HENRIQUE OLIVEIRA" w:date="2023-11-28T16:09:00Z">
                <w:pPr>
                  <w:spacing w:line="360" w:lineRule="auto"/>
                  <w:ind w:left="0" w:firstLine="0"/>
                  <w:jc w:val="both"/>
                </w:pPr>
              </w:pPrChange>
            </w:pPr>
            <w:ins w:id="675" w:author="HENRIQUE OLIVEIRA" w:date="2023-11-24T23:00:00Z">
              <w:r>
                <w:rPr>
                  <w:rFonts w:asciiTheme="minorHAnsi" w:hAnsiTheme="minorHAnsi" w:cstheme="minorHAnsi"/>
                  <w:color w:val="000000" w:themeColor="text1"/>
                  <w:sz w:val="20"/>
                  <w:szCs w:val="20"/>
                  <w:shd w:val="clear" w:color="auto" w:fill="FFFFFF"/>
                </w:rPr>
                <w:t>26</w:t>
              </w:r>
            </w:ins>
          </w:p>
        </w:tc>
        <w:tc>
          <w:tcPr>
            <w:tcW w:w="1134" w:type="dxa"/>
            <w:vAlign w:val="bottom"/>
          </w:tcPr>
          <w:p w14:paraId="589EE143" w14:textId="770D5D13" w:rsidR="00BB421B" w:rsidRDefault="00BB421B" w:rsidP="00BB421B">
            <w:pPr>
              <w:spacing w:line="360" w:lineRule="auto"/>
              <w:ind w:left="0" w:firstLine="0"/>
              <w:jc w:val="center"/>
              <w:rPr>
                <w:b/>
                <w:bCs/>
                <w:color w:val="000000" w:themeColor="text1"/>
                <w:sz w:val="20"/>
                <w:szCs w:val="20"/>
                <w:shd w:val="clear" w:color="auto" w:fill="FFFFFF"/>
              </w:rPr>
              <w:pPrChange w:id="676" w:author="HENRIQUE OLIVEIRA" w:date="2023-11-28T16:09:00Z">
                <w:pPr>
                  <w:spacing w:line="360" w:lineRule="auto"/>
                  <w:ind w:left="0" w:firstLine="0"/>
                  <w:jc w:val="both"/>
                </w:pPr>
              </w:pPrChange>
            </w:pPr>
            <w:ins w:id="677" w:author="HENRIQUE OLIVEIRA" w:date="2023-11-24T22:55:00Z">
              <w:r w:rsidRPr="00F4093A">
                <w:rPr>
                  <w:rFonts w:ascii="Calibri" w:hAnsi="Calibri" w:cs="Calibri"/>
                  <w:lang w:val="pt-BR" w:eastAsia="pt-BR"/>
                </w:rPr>
                <w:t>-538.5</w:t>
              </w:r>
            </w:ins>
          </w:p>
        </w:tc>
        <w:tc>
          <w:tcPr>
            <w:tcW w:w="1180" w:type="dxa"/>
          </w:tcPr>
          <w:p w14:paraId="62349D95" w14:textId="6BCC941F" w:rsidR="00BB421B" w:rsidRDefault="00BB421B" w:rsidP="00BB421B">
            <w:pPr>
              <w:spacing w:line="360" w:lineRule="auto"/>
              <w:ind w:left="0" w:firstLine="0"/>
              <w:jc w:val="center"/>
              <w:rPr>
                <w:b/>
                <w:bCs/>
                <w:color w:val="000000" w:themeColor="text1"/>
                <w:sz w:val="20"/>
                <w:szCs w:val="20"/>
                <w:shd w:val="clear" w:color="auto" w:fill="FFFFFF"/>
              </w:rPr>
              <w:pPrChange w:id="678" w:author="HENRIQUE OLIVEIRA" w:date="2023-11-28T16:09:00Z">
                <w:pPr>
                  <w:spacing w:line="360" w:lineRule="auto"/>
                  <w:ind w:left="0" w:firstLine="0"/>
                  <w:jc w:val="both"/>
                </w:pPr>
              </w:pPrChange>
            </w:pPr>
            <w:ins w:id="679" w:author="HENRIQUE OLIVEIRA" w:date="2023-11-24T22:59:00Z">
              <w:r>
                <w:rPr>
                  <w:b/>
                  <w:bCs/>
                  <w:color w:val="000000" w:themeColor="text1"/>
                  <w:sz w:val="20"/>
                  <w:szCs w:val="20"/>
                  <w:shd w:val="clear" w:color="auto" w:fill="FFFFFF"/>
                </w:rPr>
                <w:t>61.6</w:t>
              </w:r>
            </w:ins>
          </w:p>
        </w:tc>
      </w:tr>
      <w:tr w:rsidR="00BB421B" w14:paraId="360A3E3D" w14:textId="77777777" w:rsidTr="00ED585A">
        <w:tc>
          <w:tcPr>
            <w:tcW w:w="1744" w:type="dxa"/>
            <w:vMerge/>
          </w:tcPr>
          <w:p w14:paraId="0BCEE48B" w14:textId="77777777" w:rsidR="00BB421B" w:rsidRDefault="00BB421B" w:rsidP="00300B04">
            <w:pPr>
              <w:spacing w:line="360" w:lineRule="auto"/>
              <w:ind w:left="0" w:firstLine="0"/>
              <w:jc w:val="both"/>
              <w:rPr>
                <w:b/>
                <w:bCs/>
                <w:color w:val="000000" w:themeColor="text1"/>
                <w:sz w:val="20"/>
                <w:szCs w:val="20"/>
                <w:shd w:val="clear" w:color="auto" w:fill="FFFFFF"/>
              </w:rPr>
            </w:pPr>
          </w:p>
        </w:tc>
        <w:tc>
          <w:tcPr>
            <w:tcW w:w="1744" w:type="dxa"/>
            <w:vAlign w:val="center"/>
          </w:tcPr>
          <w:p w14:paraId="1B22541B" w14:textId="6C71B010" w:rsidR="00BB421B" w:rsidRDefault="00BB421B" w:rsidP="00300B04">
            <w:pPr>
              <w:spacing w:line="360" w:lineRule="auto"/>
              <w:ind w:left="0" w:firstLine="0"/>
              <w:jc w:val="both"/>
              <w:rPr>
                <w:b/>
                <w:bCs/>
                <w:color w:val="000000" w:themeColor="text1"/>
                <w:sz w:val="20"/>
                <w:szCs w:val="20"/>
                <w:shd w:val="clear" w:color="auto" w:fill="FFFFFF"/>
              </w:rPr>
            </w:pPr>
            <w:proofErr w:type="spellStart"/>
            <w:ins w:id="680" w:author="HENRIQUE OLIVEIRA" w:date="2023-11-24T15:37:00Z">
              <w:r w:rsidRPr="00EB487C">
                <w:rPr>
                  <w:rFonts w:ascii="Lucida Console" w:hAnsi="Lucida Console" w:cs="Calibri"/>
                  <w:sz w:val="20"/>
                  <w:szCs w:val="20"/>
                  <w:lang w:val="pt-BR" w:eastAsia="pt-BR"/>
                </w:rPr>
                <w:t>logaritic</w:t>
              </w:r>
            </w:ins>
            <w:proofErr w:type="spellEnd"/>
          </w:p>
        </w:tc>
        <w:tc>
          <w:tcPr>
            <w:tcW w:w="873" w:type="dxa"/>
          </w:tcPr>
          <w:p w14:paraId="688E71A4" w14:textId="4B6E8D5C" w:rsidR="00BB421B" w:rsidRDefault="00BB421B" w:rsidP="00BB421B">
            <w:pPr>
              <w:spacing w:line="360" w:lineRule="auto"/>
              <w:ind w:left="0" w:firstLine="0"/>
              <w:jc w:val="center"/>
              <w:rPr>
                <w:b/>
                <w:bCs/>
                <w:color w:val="000000" w:themeColor="text1"/>
                <w:sz w:val="20"/>
                <w:szCs w:val="20"/>
                <w:shd w:val="clear" w:color="auto" w:fill="FFFFFF"/>
              </w:rPr>
              <w:pPrChange w:id="681" w:author="HENRIQUE OLIVEIRA" w:date="2023-11-28T16:09:00Z">
                <w:pPr>
                  <w:spacing w:line="360" w:lineRule="auto"/>
                  <w:ind w:left="0" w:firstLine="0"/>
                  <w:jc w:val="both"/>
                </w:pPr>
              </w:pPrChange>
            </w:pPr>
            <w:ins w:id="682" w:author="HENRIQUE OLIVEIRA" w:date="2023-11-24T23:00:00Z">
              <w:r>
                <w:rPr>
                  <w:b/>
                  <w:bCs/>
                  <w:color w:val="000000" w:themeColor="text1"/>
                  <w:sz w:val="20"/>
                  <w:szCs w:val="20"/>
                  <w:shd w:val="clear" w:color="auto" w:fill="FFFFFF"/>
                </w:rPr>
                <w:t>26</w:t>
              </w:r>
            </w:ins>
          </w:p>
        </w:tc>
        <w:tc>
          <w:tcPr>
            <w:tcW w:w="1134" w:type="dxa"/>
            <w:vAlign w:val="bottom"/>
          </w:tcPr>
          <w:p w14:paraId="0F015EB6" w14:textId="7437F7CA" w:rsidR="00BB421B" w:rsidRDefault="00BB421B" w:rsidP="00BB421B">
            <w:pPr>
              <w:spacing w:line="360" w:lineRule="auto"/>
              <w:ind w:left="0" w:firstLine="0"/>
              <w:jc w:val="center"/>
              <w:rPr>
                <w:b/>
                <w:bCs/>
                <w:color w:val="000000" w:themeColor="text1"/>
                <w:sz w:val="20"/>
                <w:szCs w:val="20"/>
                <w:shd w:val="clear" w:color="auto" w:fill="FFFFFF"/>
              </w:rPr>
              <w:pPrChange w:id="683" w:author="HENRIQUE OLIVEIRA" w:date="2023-11-28T16:09:00Z">
                <w:pPr>
                  <w:spacing w:line="360" w:lineRule="auto"/>
                  <w:ind w:left="0" w:firstLine="0"/>
                  <w:jc w:val="both"/>
                </w:pPr>
              </w:pPrChange>
            </w:pPr>
            <w:ins w:id="684" w:author="HENRIQUE OLIVEIRA" w:date="2023-11-24T22:55:00Z">
              <w:r w:rsidRPr="00F4093A">
                <w:rPr>
                  <w:rFonts w:ascii="Calibri" w:hAnsi="Calibri" w:cs="Calibri"/>
                  <w:lang w:val="pt-BR" w:eastAsia="pt-BR"/>
                </w:rPr>
                <w:t>-445.2</w:t>
              </w:r>
            </w:ins>
          </w:p>
        </w:tc>
        <w:tc>
          <w:tcPr>
            <w:tcW w:w="1180" w:type="dxa"/>
          </w:tcPr>
          <w:p w14:paraId="429B29DC" w14:textId="575D186E" w:rsidR="00BB421B" w:rsidRDefault="00BB421B" w:rsidP="00BB421B">
            <w:pPr>
              <w:spacing w:line="360" w:lineRule="auto"/>
              <w:ind w:left="0" w:firstLine="0"/>
              <w:jc w:val="center"/>
              <w:rPr>
                <w:b/>
                <w:bCs/>
                <w:color w:val="000000" w:themeColor="text1"/>
                <w:sz w:val="20"/>
                <w:szCs w:val="20"/>
                <w:shd w:val="clear" w:color="auto" w:fill="FFFFFF"/>
              </w:rPr>
              <w:pPrChange w:id="685" w:author="HENRIQUE OLIVEIRA" w:date="2023-11-28T16:09:00Z">
                <w:pPr>
                  <w:spacing w:line="360" w:lineRule="auto"/>
                  <w:ind w:left="0" w:firstLine="0"/>
                  <w:jc w:val="both"/>
                </w:pPr>
              </w:pPrChange>
            </w:pPr>
            <w:ins w:id="686" w:author="HENRIQUE OLIVEIRA" w:date="2023-11-24T22:59:00Z">
              <w:r>
                <w:rPr>
                  <w:b/>
                  <w:bCs/>
                  <w:color w:val="000000" w:themeColor="text1"/>
                  <w:sz w:val="20"/>
                  <w:szCs w:val="20"/>
                  <w:shd w:val="clear" w:color="auto" w:fill="FFFFFF"/>
                </w:rPr>
                <w:t>154.9</w:t>
              </w:r>
            </w:ins>
          </w:p>
        </w:tc>
      </w:tr>
    </w:tbl>
    <w:p w14:paraId="565CFFB6" w14:textId="6E3295F8" w:rsidR="00640DDE" w:rsidDel="007924F7" w:rsidRDefault="00640DDE" w:rsidP="00640DDE">
      <w:pPr>
        <w:spacing w:line="360" w:lineRule="auto"/>
        <w:ind w:left="0" w:firstLine="0"/>
        <w:jc w:val="both"/>
        <w:rPr>
          <w:del w:id="687" w:author="HENRIQUE OLIVEIRA" w:date="2023-11-28T16:51:00Z"/>
          <w:b/>
          <w:bCs/>
          <w:color w:val="000000" w:themeColor="text1"/>
          <w:sz w:val="20"/>
          <w:szCs w:val="20"/>
          <w:shd w:val="clear" w:color="auto" w:fill="FFFFFF"/>
        </w:rPr>
      </w:pPr>
    </w:p>
    <w:p w14:paraId="54F9A60D" w14:textId="7886272F" w:rsidR="00DB42CF" w:rsidRDefault="00DB42CF">
      <w:pPr>
        <w:suppressAutoHyphens w:val="0"/>
        <w:spacing w:after="160" w:line="259" w:lineRule="auto"/>
        <w:ind w:left="0" w:firstLine="0"/>
        <w:rPr>
          <w:ins w:id="688" w:author="HENRIQUE OLIVEIRA" w:date="2023-11-27T23:36:00Z"/>
          <w:sz w:val="20"/>
          <w:szCs w:val="20"/>
        </w:rPr>
        <w:sectPr w:rsidR="00DB42CF" w:rsidSect="00224163">
          <w:footerReference w:type="default" r:id="rId15"/>
          <w:pgSz w:w="11906" w:h="16838"/>
          <w:pgMar w:top="1417" w:right="1701" w:bottom="1417" w:left="1701" w:header="708" w:footer="708" w:gutter="0"/>
          <w:cols w:space="708"/>
          <w:docGrid w:linePitch="360"/>
        </w:sectPr>
      </w:pPr>
    </w:p>
    <w:p w14:paraId="01313872" w14:textId="72B5EEDE" w:rsidR="00EF016F" w:rsidDel="00DB42CF" w:rsidRDefault="00EF016F">
      <w:pPr>
        <w:suppressAutoHyphens w:val="0"/>
        <w:spacing w:after="160" w:line="259" w:lineRule="auto"/>
        <w:ind w:left="0" w:firstLine="0"/>
        <w:rPr>
          <w:ins w:id="689" w:author="Luisa Carvalheiro" w:date="2023-11-04T14:37:00Z"/>
          <w:del w:id="690" w:author="HENRIQUE OLIVEIRA" w:date="2023-11-27T23:36:00Z"/>
          <w:sz w:val="20"/>
          <w:szCs w:val="20"/>
        </w:rPr>
      </w:pPr>
    </w:p>
    <w:p w14:paraId="48B90D80" w14:textId="6A0977E8" w:rsidR="0087202B" w:rsidRDefault="00D41279" w:rsidP="004C1B64">
      <w:pPr>
        <w:suppressAutoHyphens w:val="0"/>
        <w:spacing w:after="160" w:line="259" w:lineRule="auto"/>
        <w:ind w:left="0" w:firstLine="0"/>
        <w:jc w:val="both"/>
        <w:rPr>
          <w:b/>
          <w:bCs/>
          <w:color w:val="000000" w:themeColor="text1"/>
          <w:szCs w:val="24"/>
          <w:shd w:val="clear" w:color="auto" w:fill="FFFFFF"/>
        </w:rPr>
        <w:pPrChange w:id="691" w:author="HENRIQUE OLIVEIRA" w:date="2023-11-27T15:02:00Z">
          <w:pPr>
            <w:suppressAutoHyphens w:val="0"/>
            <w:spacing w:after="160" w:line="259" w:lineRule="auto"/>
            <w:ind w:left="0" w:firstLine="0"/>
          </w:pPr>
        </w:pPrChange>
      </w:pPr>
      <w:r w:rsidRPr="00640DDE">
        <w:rPr>
          <w:sz w:val="20"/>
          <w:szCs w:val="20"/>
        </w:rPr>
        <w:t xml:space="preserve">Table </w:t>
      </w:r>
      <w:r>
        <w:rPr>
          <w:sz w:val="20"/>
          <w:szCs w:val="20"/>
        </w:rPr>
        <w:t>2</w:t>
      </w:r>
      <w:r w:rsidRPr="00640DDE">
        <w:rPr>
          <w:sz w:val="20"/>
          <w:szCs w:val="20"/>
        </w:rPr>
        <w:t xml:space="preserve">. </w:t>
      </w:r>
      <w:ins w:id="692" w:author="Luisa Carvalheiro" w:date="2023-11-04T14:44:00Z">
        <w:r w:rsidR="009B095D">
          <w:rPr>
            <w:sz w:val="20"/>
            <w:szCs w:val="20"/>
          </w:rPr>
          <w:t xml:space="preserve">Effect on N input, </w:t>
        </w:r>
      </w:ins>
      <w:ins w:id="693" w:author="HENRIQUE OLIVEIRA" w:date="2023-11-28T16:23:00Z">
        <w:r w:rsidR="006C307F">
          <w:rPr>
            <w:sz w:val="20"/>
            <w:szCs w:val="20"/>
          </w:rPr>
          <w:t>fructification metrics (</w:t>
        </w:r>
        <w:proofErr w:type="spellStart"/>
        <w:r w:rsidR="006C307F">
          <w:rPr>
            <w:sz w:val="20"/>
            <w:szCs w:val="20"/>
          </w:rPr>
          <w:t>frm</w:t>
        </w:r>
        <w:proofErr w:type="spellEnd"/>
        <w:r w:rsidR="006C307F">
          <w:rPr>
            <w:sz w:val="20"/>
            <w:szCs w:val="20"/>
          </w:rPr>
          <w:t>), flowering metrics (</w:t>
        </w:r>
      </w:ins>
      <w:proofErr w:type="spellStart"/>
      <w:ins w:id="694" w:author="HENRIQUE OLIVEIRA" w:date="2023-11-28T16:24:00Z">
        <w:r w:rsidR="006C307F">
          <w:rPr>
            <w:sz w:val="20"/>
            <w:szCs w:val="20"/>
          </w:rPr>
          <w:t>fm</w:t>
        </w:r>
        <w:proofErr w:type="spellEnd"/>
        <w:r w:rsidR="006C307F">
          <w:rPr>
            <w:sz w:val="20"/>
            <w:szCs w:val="20"/>
          </w:rPr>
          <w:t>),</w:t>
        </w:r>
      </w:ins>
      <w:ins w:id="695" w:author="HENRIQUE OLIVEIRA" w:date="2023-11-28T16:23:00Z">
        <w:r w:rsidR="006C307F">
          <w:rPr>
            <w:sz w:val="20"/>
            <w:szCs w:val="20"/>
          </w:rPr>
          <w:t xml:space="preserve"> </w:t>
        </w:r>
      </w:ins>
      <w:ins w:id="696" w:author="HENRIQUE OLIVEIRA" w:date="2023-11-28T16:13:00Z">
        <w:r w:rsidR="00441F81">
          <w:rPr>
            <w:sz w:val="20"/>
            <w:szCs w:val="20"/>
          </w:rPr>
          <w:t xml:space="preserve">mean </w:t>
        </w:r>
      </w:ins>
      <w:ins w:id="697" w:author="Luisa Carvalheiro" w:date="2023-11-04T14:44:00Z">
        <w:r w:rsidR="009B095D">
          <w:rPr>
            <w:sz w:val="20"/>
            <w:szCs w:val="20"/>
          </w:rPr>
          <w:t xml:space="preserve">pollinator dependence </w:t>
        </w:r>
      </w:ins>
      <w:ins w:id="698" w:author="Luisa Carvalheiro" w:date="2023-11-04T14:47:00Z">
        <w:r w:rsidR="00BA5372">
          <w:rPr>
            <w:sz w:val="20"/>
            <w:szCs w:val="20"/>
          </w:rPr>
          <w:t>(</w:t>
        </w:r>
        <w:proofErr w:type="spellStart"/>
        <w:r w:rsidR="00BA5372">
          <w:rPr>
            <w:sz w:val="20"/>
            <w:szCs w:val="20"/>
          </w:rPr>
          <w:t>P</w:t>
        </w:r>
      </w:ins>
      <w:ins w:id="699" w:author="HENRIQUE OLIVEIRA" w:date="2023-11-28T16:13:00Z">
        <w:r w:rsidR="00441F81">
          <w:rPr>
            <w:sz w:val="20"/>
            <w:szCs w:val="20"/>
          </w:rPr>
          <w:t>D_mean</w:t>
        </w:r>
      </w:ins>
      <w:proofErr w:type="spellEnd"/>
      <w:ins w:id="700" w:author="Luisa Carvalheiro" w:date="2023-11-04T14:48:00Z">
        <w:r w:rsidR="00BA5372">
          <w:rPr>
            <w:sz w:val="20"/>
            <w:szCs w:val="20"/>
          </w:rPr>
          <w:t xml:space="preserve">) </w:t>
        </w:r>
      </w:ins>
      <w:ins w:id="701" w:author="Luisa Carvalheiro" w:date="2023-11-04T14:44:00Z">
        <w:r w:rsidR="009B095D">
          <w:rPr>
            <w:sz w:val="20"/>
            <w:szCs w:val="20"/>
          </w:rPr>
          <w:t xml:space="preserve">and </w:t>
        </w:r>
      </w:ins>
      <w:ins w:id="702" w:author="Luisa Carvalheiro" w:date="2023-11-04T14:48:00Z">
        <w:r w:rsidR="00BA5372">
          <w:rPr>
            <w:sz w:val="20"/>
            <w:szCs w:val="20"/>
          </w:rPr>
          <w:t>environmental temperature (Temp) on</w:t>
        </w:r>
      </w:ins>
      <w:ins w:id="703" w:author="Luisa Carvalheiro" w:date="2023-11-04T14:44:00Z">
        <w:r w:rsidR="009B095D">
          <w:rPr>
            <w:sz w:val="20"/>
            <w:szCs w:val="20"/>
          </w:rPr>
          <w:t xml:space="preserve"> flowering and fruiting. </w:t>
        </w:r>
      </w:ins>
      <w:ins w:id="704" w:author="Luisa Carvalheiro" w:date="2023-11-04T14:45:00Z">
        <w:r w:rsidR="00F763D2">
          <w:rPr>
            <w:sz w:val="20"/>
            <w:szCs w:val="20"/>
          </w:rPr>
          <w:t>Table presents the</w:t>
        </w:r>
        <w:del w:id="705" w:author="HENRIQUE OLIVEIRA" w:date="2023-11-28T16:15:00Z">
          <w:r w:rsidR="00F763D2" w:rsidDel="00441F81">
            <w:rPr>
              <w:sz w:val="20"/>
              <w:szCs w:val="20"/>
            </w:rPr>
            <w:delText xml:space="preserve"> </w:delText>
          </w:r>
        </w:del>
      </w:ins>
      <w:ins w:id="706" w:author="HENRIQUE OLIVEIRA" w:date="2023-11-28T16:14:00Z">
        <w:r w:rsidR="00441F81">
          <w:rPr>
            <w:sz w:val="20"/>
            <w:szCs w:val="20"/>
          </w:rPr>
          <w:t xml:space="preserve"> </w:t>
        </w:r>
      </w:ins>
      <w:ins w:id="707" w:author="Luisa Carvalheiro" w:date="2023-11-04T14:48:00Z">
        <w:r w:rsidR="00BA5372">
          <w:rPr>
            <w:sz w:val="20"/>
            <w:szCs w:val="20"/>
          </w:rPr>
          <w:t>best-fitted</w:t>
        </w:r>
      </w:ins>
      <w:ins w:id="708" w:author="Luisa Carvalheiro" w:date="2023-11-04T14:45:00Z">
        <w:r w:rsidR="00F763D2">
          <w:rPr>
            <w:sz w:val="20"/>
            <w:szCs w:val="20"/>
          </w:rPr>
          <w:t xml:space="preserve"> models obtained for each </w:t>
        </w:r>
      </w:ins>
      <w:ins w:id="709" w:author="Luisa Carvalheiro" w:date="2023-11-04T14:46:00Z">
        <w:r w:rsidR="00F763D2">
          <w:rPr>
            <w:sz w:val="20"/>
            <w:szCs w:val="20"/>
          </w:rPr>
          <w:t xml:space="preserve">response </w:t>
        </w:r>
      </w:ins>
      <w:ins w:id="710" w:author="Luisa Carvalheiro" w:date="2023-11-04T14:48:00Z">
        <w:r w:rsidR="00BA5372">
          <w:rPr>
            <w:sz w:val="20"/>
            <w:szCs w:val="20"/>
          </w:rPr>
          <w:t>variable</w:t>
        </w:r>
      </w:ins>
      <w:ins w:id="711" w:author="Luisa Carvalheiro" w:date="2023-11-04T14:46:00Z">
        <w:r w:rsidR="00F763D2">
          <w:rPr>
            <w:sz w:val="20"/>
            <w:szCs w:val="20"/>
          </w:rPr>
          <w:t xml:space="preserve">. N input transformation used was quadratic in </w:t>
        </w:r>
      </w:ins>
      <w:ins w:id="712" w:author="HENRIQUE OLIVEIRA" w:date="2023-11-28T16:14:00Z">
        <w:r w:rsidR="00441F81">
          <w:rPr>
            <w:sz w:val="20"/>
            <w:szCs w:val="20"/>
          </w:rPr>
          <w:t>all</w:t>
        </w:r>
      </w:ins>
      <w:ins w:id="713" w:author="Luisa Carvalheiro" w:date="2023-11-04T14:46:00Z">
        <w:r w:rsidR="00F763D2">
          <w:rPr>
            <w:sz w:val="20"/>
            <w:szCs w:val="20"/>
          </w:rPr>
          <w:t xml:space="preserve"> cases (most </w:t>
        </w:r>
      </w:ins>
      <w:ins w:id="714" w:author="HENRIQUE OLIVEIRA" w:date="2023-11-27T15:02:00Z">
        <w:r w:rsidR="004C1B64">
          <w:rPr>
            <w:sz w:val="20"/>
            <w:szCs w:val="20"/>
          </w:rPr>
          <w:t>adequate</w:t>
        </w:r>
      </w:ins>
      <w:ins w:id="715" w:author="Luisa Carvalheiro" w:date="2023-11-04T14:46:00Z">
        <w:r w:rsidR="00F763D2">
          <w:rPr>
            <w:sz w:val="20"/>
            <w:szCs w:val="20"/>
          </w:rPr>
          <w:t>, see Table 1)</w:t>
        </w:r>
      </w:ins>
      <w:ins w:id="716" w:author="Luisa Carvalheiro" w:date="2023-11-04T14:50:00Z">
        <w:r w:rsidR="0095299C">
          <w:rPr>
            <w:sz w:val="20"/>
            <w:szCs w:val="20"/>
          </w:rPr>
          <w:t>. The full model includ</w:t>
        </w:r>
      </w:ins>
      <w:ins w:id="717" w:author="Luisa Carvalheiro" w:date="2023-11-04T14:51:00Z">
        <w:r w:rsidR="0095299C">
          <w:rPr>
            <w:sz w:val="20"/>
            <w:szCs w:val="20"/>
          </w:rPr>
          <w:t xml:space="preserve">ed all variables and their 2-way and 3-way interactions. </w:t>
        </w:r>
      </w:ins>
      <w:ins w:id="718" w:author="HENRIQUE OLIVEIRA" w:date="2023-11-28T16:20:00Z">
        <w:r w:rsidR="006C307F">
          <w:rPr>
            <w:sz w:val="20"/>
            <w:szCs w:val="20"/>
          </w:rPr>
          <w:t xml:space="preserve">The best four models for </w:t>
        </w:r>
      </w:ins>
      <w:ins w:id="719" w:author="HENRIQUE OLIVEIRA" w:date="2023-11-28T16:21:00Z">
        <w:r w:rsidR="006C307F">
          <w:rPr>
            <w:sz w:val="20"/>
            <w:szCs w:val="20"/>
          </w:rPr>
          <w:t>flowering and cro</w:t>
        </w:r>
      </w:ins>
      <w:ins w:id="720" w:author="HENRIQUE OLIVEIRA" w:date="2023-11-28T16:22:00Z">
        <w:r w:rsidR="006C307F">
          <w:rPr>
            <w:sz w:val="20"/>
            <w:szCs w:val="20"/>
          </w:rPr>
          <w:t xml:space="preserve">p </w:t>
        </w:r>
      </w:ins>
      <w:ins w:id="721" w:author="HENRIQUE OLIVEIRA" w:date="2023-11-28T16:21:00Z">
        <w:r w:rsidR="006C307F">
          <w:rPr>
            <w:sz w:val="20"/>
            <w:szCs w:val="20"/>
          </w:rPr>
          <w:t>fructification</w:t>
        </w:r>
      </w:ins>
      <w:ins w:id="722" w:author="Luisa Carvalheiro" w:date="2023-11-04T14:51:00Z">
        <w:r w:rsidR="0095299C">
          <w:rPr>
            <w:sz w:val="20"/>
            <w:szCs w:val="20"/>
          </w:rPr>
          <w:t xml:space="preserve"> are presented. </w:t>
        </w:r>
      </w:ins>
      <w:ins w:id="723" w:author="Luisa Carvalheiro" w:date="2023-11-04T14:52:00Z">
        <w:r w:rsidR="0095299C">
          <w:rPr>
            <w:sz w:val="20"/>
            <w:szCs w:val="20"/>
          </w:rPr>
          <w:t>For each term selected in a model, the P-v</w:t>
        </w:r>
      </w:ins>
      <w:ins w:id="724" w:author="Luisa Carvalheiro" w:date="2023-11-04T14:51:00Z">
        <w:r w:rsidR="0095299C">
          <w:rPr>
            <w:sz w:val="20"/>
            <w:szCs w:val="20"/>
          </w:rPr>
          <w:t xml:space="preserve">alues within cells </w:t>
        </w:r>
      </w:ins>
      <w:ins w:id="725" w:author="Luisa Carvalheiro" w:date="2023-11-04T14:52:00Z">
        <w:r w:rsidR="0095299C">
          <w:rPr>
            <w:sz w:val="20"/>
            <w:szCs w:val="20"/>
          </w:rPr>
          <w:t>were obtained with a</w:t>
        </w:r>
      </w:ins>
      <w:ins w:id="726" w:author="Luisa Carvalheiro" w:date="2023-11-04T14:51:00Z">
        <w:r w:rsidR="0095299C">
          <w:rPr>
            <w:sz w:val="20"/>
            <w:szCs w:val="20"/>
          </w:rPr>
          <w:t xml:space="preserve"> </w:t>
        </w:r>
      </w:ins>
      <w:ins w:id="727" w:author="Luisa Carvalheiro" w:date="2023-11-04T14:52:00Z">
        <w:r w:rsidR="0095299C">
          <w:rPr>
            <w:sz w:val="20"/>
            <w:szCs w:val="20"/>
          </w:rPr>
          <w:t xml:space="preserve">log-likelihood ratio </w:t>
        </w:r>
      </w:ins>
      <w:ins w:id="728" w:author="HENRIQUE OLIVEIRA" w:date="2023-11-28T16:18:00Z">
        <w:r w:rsidR="006C307F">
          <w:rPr>
            <w:sz w:val="20"/>
            <w:szCs w:val="20"/>
          </w:rPr>
          <w:t>tests</w:t>
        </w:r>
        <w:r w:rsidR="006C307F" w:rsidRPr="00213812">
          <w:rPr>
            <w:sz w:val="20"/>
            <w:szCs w:val="20"/>
          </w:rPr>
          <w:t xml:space="preserve"> </w:t>
        </w:r>
        <w:r w:rsidR="006C307F">
          <w:rPr>
            <w:sz w:val="20"/>
            <w:szCs w:val="20"/>
          </w:rPr>
          <w:t xml:space="preserve">(p&gt;0.001) </w:t>
        </w:r>
      </w:ins>
      <w:ins w:id="729" w:author="Luisa Carvalheiro" w:date="2023-11-04T14:52:00Z">
        <w:r w:rsidR="0095299C">
          <w:rPr>
            <w:sz w:val="20"/>
            <w:szCs w:val="20"/>
          </w:rPr>
          <w:t>between a model with a without the term</w:t>
        </w:r>
      </w:ins>
      <w:ins w:id="730" w:author="Luisa Carvalheiro" w:date="2023-11-04T14:53:00Z">
        <w:r w:rsidR="0095299C">
          <w:rPr>
            <w:sz w:val="20"/>
            <w:szCs w:val="20"/>
          </w:rPr>
          <w:t xml:space="preserve">. </w:t>
        </w:r>
      </w:ins>
      <w:ins w:id="731" w:author="HENRIQUE OLIVEIRA" w:date="2023-11-28T16:17:00Z">
        <w:r w:rsidR="006C307F">
          <w:rPr>
            <w:sz w:val="20"/>
            <w:szCs w:val="20"/>
          </w:rPr>
          <w:t>(</w:t>
        </w:r>
      </w:ins>
      <w:r w:rsidR="006E12EB">
        <w:rPr>
          <w:sz w:val="20"/>
          <w:szCs w:val="20"/>
        </w:rPr>
        <w:t>-</w:t>
      </w:r>
      <w:r w:rsidR="006C307F">
        <w:rPr>
          <w:sz w:val="20"/>
          <w:szCs w:val="20"/>
        </w:rPr>
        <w:t xml:space="preserve">) </w:t>
      </w:r>
      <w:r w:rsidR="006E12EB">
        <w:rPr>
          <w:sz w:val="20"/>
          <w:szCs w:val="20"/>
        </w:rPr>
        <w:t>indicates</w:t>
      </w:r>
      <w:ins w:id="732" w:author="Luisa Carvalheiro" w:date="2023-11-04T14:53:00Z">
        <w:r w:rsidR="0095299C">
          <w:rPr>
            <w:sz w:val="20"/>
            <w:szCs w:val="20"/>
          </w:rPr>
          <w:t xml:space="preserve"> that the term was not included in the model.</w:t>
        </w:r>
      </w:ins>
      <w:ins w:id="733" w:author="Luisa Carvalheiro" w:date="2023-11-04T14:52:00Z">
        <w:r w:rsidR="0095299C">
          <w:rPr>
            <w:sz w:val="20"/>
            <w:szCs w:val="20"/>
          </w:rPr>
          <w:t xml:space="preserve"> </w:t>
        </w:r>
      </w:ins>
      <w:ins w:id="734" w:author="Luisa Carvalheiro" w:date="2023-11-04T14:46:00Z">
        <w:r w:rsidR="00F763D2">
          <w:rPr>
            <w:sz w:val="20"/>
            <w:szCs w:val="20"/>
          </w:rPr>
          <w:t xml:space="preserve"> </w:t>
        </w:r>
      </w:ins>
      <w:ins w:id="735" w:author="HENRIQUE OLIVEIRA" w:date="2023-11-28T16:19:00Z">
        <w:r w:rsidR="006C307F">
          <w:rPr>
            <w:sz w:val="20"/>
            <w:szCs w:val="20"/>
          </w:rPr>
          <w:t>(</w:t>
        </w:r>
        <w:r w:rsidR="006C307F">
          <w:rPr>
            <w:sz w:val="20"/>
            <w:szCs w:val="20"/>
          </w:rPr>
          <w:t>+</w:t>
        </w:r>
        <w:r w:rsidR="006C307F">
          <w:rPr>
            <w:sz w:val="20"/>
            <w:szCs w:val="20"/>
          </w:rPr>
          <w:t xml:space="preserve">) indicates that the term </w:t>
        </w:r>
      </w:ins>
      <w:ins w:id="736" w:author="HENRIQUE OLIVEIRA" w:date="2023-11-28T16:20:00Z">
        <w:r w:rsidR="006C307F">
          <w:rPr>
            <w:sz w:val="20"/>
            <w:szCs w:val="20"/>
          </w:rPr>
          <w:t>was included</w:t>
        </w:r>
      </w:ins>
      <w:ins w:id="737" w:author="HENRIQUE OLIVEIRA" w:date="2023-11-28T16:19:00Z">
        <w:r w:rsidR="006C307F">
          <w:rPr>
            <w:sz w:val="20"/>
            <w:szCs w:val="20"/>
          </w:rPr>
          <w:t xml:space="preserve"> in the model</w:t>
        </w:r>
      </w:ins>
    </w:p>
    <w:p w14:paraId="5AC038D4" w14:textId="30D5AD51" w:rsidR="00640DDE" w:rsidRPr="005E5DB5" w:rsidRDefault="00640DDE">
      <w:pPr>
        <w:suppressAutoHyphens w:val="0"/>
        <w:spacing w:after="160" w:line="259" w:lineRule="auto"/>
        <w:ind w:left="0" w:firstLine="0"/>
        <w:rPr>
          <w:rFonts w:asciiTheme="minorHAnsi" w:hAnsiTheme="minorHAnsi" w:cstheme="minorHAnsi"/>
          <w:b/>
          <w:bCs/>
          <w:color w:val="000000" w:themeColor="text1"/>
          <w:sz w:val="18"/>
          <w:szCs w:val="18"/>
          <w:shd w:val="clear" w:color="auto" w:fill="FFFFFF"/>
          <w:rPrChange w:id="738" w:author="HENRIQUE OLIVEIRA" w:date="2023-11-27T23:21:00Z">
            <w:rPr>
              <w:b/>
              <w:bCs/>
              <w:color w:val="000000" w:themeColor="text1"/>
              <w:szCs w:val="24"/>
              <w:shd w:val="clear" w:color="auto" w:fill="FFFFFF"/>
            </w:rPr>
          </w:rPrChange>
        </w:rPr>
      </w:pPr>
    </w:p>
    <w:tbl>
      <w:tblPr>
        <w:tblW w:w="14320" w:type="dxa"/>
        <w:tblLayout w:type="fixed"/>
        <w:tblCellMar>
          <w:left w:w="70" w:type="dxa"/>
          <w:right w:w="70" w:type="dxa"/>
        </w:tblCellMar>
        <w:tblLook w:val="04A0" w:firstRow="1" w:lastRow="0" w:firstColumn="1" w:lastColumn="0" w:noHBand="0" w:noVBand="1"/>
        <w:tblPrChange w:id="739" w:author="HENRIQUE OLIVEIRA" w:date="2023-11-27T23:38:00Z">
          <w:tblPr>
            <w:tblW w:w="14320" w:type="dxa"/>
            <w:tblInd w:w="75" w:type="dxa"/>
            <w:tblLayout w:type="fixed"/>
            <w:tblCellMar>
              <w:left w:w="70" w:type="dxa"/>
              <w:right w:w="70" w:type="dxa"/>
            </w:tblCellMar>
            <w:tblLook w:val="04A0" w:firstRow="1" w:lastRow="0" w:firstColumn="1" w:lastColumn="0" w:noHBand="0" w:noVBand="1"/>
          </w:tblPr>
        </w:tblPrChange>
      </w:tblPr>
      <w:tblGrid>
        <w:gridCol w:w="420"/>
        <w:gridCol w:w="1200"/>
        <w:gridCol w:w="1380"/>
        <w:gridCol w:w="880"/>
        <w:gridCol w:w="1300"/>
        <w:gridCol w:w="1740"/>
        <w:gridCol w:w="1340"/>
        <w:gridCol w:w="2140"/>
        <w:gridCol w:w="1480"/>
        <w:gridCol w:w="806"/>
        <w:gridCol w:w="814"/>
        <w:gridCol w:w="820"/>
        <w:tblGridChange w:id="740">
          <w:tblGrid>
            <w:gridCol w:w="420"/>
            <w:gridCol w:w="1200"/>
            <w:gridCol w:w="1380"/>
            <w:gridCol w:w="880"/>
            <w:gridCol w:w="1300"/>
            <w:gridCol w:w="1740"/>
            <w:gridCol w:w="1340"/>
            <w:gridCol w:w="2140"/>
            <w:gridCol w:w="1480"/>
            <w:gridCol w:w="1080"/>
            <w:gridCol w:w="540"/>
            <w:gridCol w:w="820"/>
          </w:tblGrid>
        </w:tblGridChange>
      </w:tblGrid>
      <w:tr w:rsidR="00DB42CF" w:rsidRPr="00DB42CF" w14:paraId="394685C9" w14:textId="77777777" w:rsidTr="00B70B6F">
        <w:trPr>
          <w:trHeight w:val="540"/>
          <w:ins w:id="741" w:author="HENRIQUE OLIVEIRA" w:date="2023-11-27T23:36:00Z"/>
          <w:trPrChange w:id="742" w:author="HENRIQUE OLIVEIRA" w:date="2023-11-27T23:38:00Z">
            <w:trPr>
              <w:trHeight w:val="540"/>
            </w:trPr>
          </w:trPrChange>
        </w:trPr>
        <w:tc>
          <w:tcPr>
            <w:tcW w:w="4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Change w:id="743" w:author="HENRIQUE OLIVEIRA" w:date="2023-11-27T23:38:00Z">
              <w:tcPr>
                <w:tcW w:w="4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tcPrChange>
          </w:tcPr>
          <w:p w14:paraId="1C6EAD3F" w14:textId="77777777" w:rsidR="00DB42CF" w:rsidRPr="00DB42CF" w:rsidRDefault="00DB42CF" w:rsidP="00DB42CF">
            <w:pPr>
              <w:suppressAutoHyphens w:val="0"/>
              <w:spacing w:after="0" w:line="240" w:lineRule="auto"/>
              <w:ind w:left="0" w:firstLine="0"/>
              <w:jc w:val="center"/>
              <w:rPr>
                <w:ins w:id="744" w:author="HENRIQUE OLIVEIRA" w:date="2023-11-27T23:36:00Z"/>
                <w:rFonts w:ascii="Arial" w:hAnsi="Arial" w:cs="Arial"/>
                <w:b/>
                <w:bCs/>
                <w:sz w:val="18"/>
                <w:szCs w:val="18"/>
                <w:lang w:val="pt-BR" w:eastAsia="pt-BR"/>
              </w:rPr>
            </w:pPr>
            <w:proofErr w:type="spellStart"/>
            <w:ins w:id="745" w:author="HENRIQUE OLIVEIRA" w:date="2023-11-27T23:36:00Z">
              <w:r w:rsidRPr="00DB42CF">
                <w:rPr>
                  <w:rFonts w:ascii="Arial" w:hAnsi="Arial" w:cs="Arial"/>
                  <w:b/>
                  <w:bCs/>
                  <w:sz w:val="18"/>
                  <w:szCs w:val="18"/>
                  <w:lang w:val="pt-BR" w:eastAsia="pt-BR"/>
                </w:rPr>
                <w:t>Crops</w:t>
              </w:r>
              <w:proofErr w:type="spellEnd"/>
            </w:ins>
          </w:p>
        </w:tc>
        <w:tc>
          <w:tcPr>
            <w:tcW w:w="1200" w:type="dxa"/>
            <w:tcBorders>
              <w:top w:val="single" w:sz="4" w:space="0" w:color="auto"/>
              <w:left w:val="nil"/>
              <w:bottom w:val="single" w:sz="4" w:space="0" w:color="auto"/>
              <w:right w:val="single" w:sz="4" w:space="0" w:color="auto"/>
            </w:tcBorders>
            <w:shd w:val="clear" w:color="auto" w:fill="auto"/>
            <w:noWrap/>
            <w:vAlign w:val="center"/>
            <w:hideMark/>
            <w:tcPrChange w:id="746" w:author="HENRIQUE OLIVEIRA" w:date="2023-11-27T23:38:00Z">
              <w:tcPr>
                <w:tcW w:w="12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CF90BBF" w14:textId="77777777" w:rsidR="00DB42CF" w:rsidRPr="00DB42CF" w:rsidRDefault="00DB42CF" w:rsidP="00DB42CF">
            <w:pPr>
              <w:suppressAutoHyphens w:val="0"/>
              <w:spacing w:after="0" w:line="240" w:lineRule="auto"/>
              <w:ind w:left="0" w:firstLine="0"/>
              <w:jc w:val="center"/>
              <w:rPr>
                <w:ins w:id="747" w:author="HENRIQUE OLIVEIRA" w:date="2023-11-27T23:36:00Z"/>
                <w:rFonts w:ascii="Arial" w:hAnsi="Arial" w:cs="Arial"/>
                <w:b/>
                <w:bCs/>
                <w:sz w:val="18"/>
                <w:szCs w:val="18"/>
                <w:lang w:val="pt-BR" w:eastAsia="pt-BR"/>
              </w:rPr>
            </w:pPr>
            <w:ins w:id="748" w:author="HENRIQUE OLIVEIRA" w:date="2023-11-27T23:36:00Z">
              <w:r w:rsidRPr="00DB42CF">
                <w:rPr>
                  <w:rFonts w:ascii="Arial" w:hAnsi="Arial" w:cs="Arial"/>
                  <w:b/>
                  <w:bCs/>
                  <w:sz w:val="18"/>
                  <w:szCs w:val="18"/>
                  <w:lang w:val="pt-BR" w:eastAsia="pt-BR"/>
                </w:rPr>
                <w:t xml:space="preserve">Models </w:t>
              </w:r>
            </w:ins>
          </w:p>
        </w:tc>
        <w:tc>
          <w:tcPr>
            <w:tcW w:w="1380" w:type="dxa"/>
            <w:tcBorders>
              <w:top w:val="single" w:sz="4" w:space="0" w:color="auto"/>
              <w:left w:val="nil"/>
              <w:bottom w:val="single" w:sz="4" w:space="0" w:color="auto"/>
              <w:right w:val="single" w:sz="4" w:space="0" w:color="auto"/>
            </w:tcBorders>
            <w:shd w:val="clear" w:color="auto" w:fill="auto"/>
            <w:vAlign w:val="center"/>
            <w:hideMark/>
            <w:tcPrChange w:id="749" w:author="HENRIQUE OLIVEIRA" w:date="2023-11-27T23:38:00Z">
              <w:tcPr>
                <w:tcW w:w="1380" w:type="dxa"/>
                <w:tcBorders>
                  <w:top w:val="single" w:sz="4" w:space="0" w:color="auto"/>
                  <w:left w:val="nil"/>
                  <w:bottom w:val="single" w:sz="4" w:space="0" w:color="auto"/>
                  <w:right w:val="single" w:sz="4" w:space="0" w:color="auto"/>
                </w:tcBorders>
                <w:shd w:val="clear" w:color="auto" w:fill="auto"/>
                <w:vAlign w:val="center"/>
                <w:hideMark/>
              </w:tcPr>
            </w:tcPrChange>
          </w:tcPr>
          <w:p w14:paraId="594491A0" w14:textId="77777777" w:rsidR="00DB42CF" w:rsidRPr="00DB42CF" w:rsidRDefault="00DB42CF" w:rsidP="00DB42CF">
            <w:pPr>
              <w:suppressAutoHyphens w:val="0"/>
              <w:spacing w:after="0" w:line="240" w:lineRule="auto"/>
              <w:ind w:left="0" w:firstLine="0"/>
              <w:jc w:val="center"/>
              <w:rPr>
                <w:ins w:id="750" w:author="HENRIQUE OLIVEIRA" w:date="2023-11-27T23:36:00Z"/>
                <w:rFonts w:ascii="Arial" w:hAnsi="Arial" w:cs="Arial"/>
                <w:b/>
                <w:bCs/>
                <w:sz w:val="18"/>
                <w:szCs w:val="18"/>
                <w:lang w:val="pt-BR" w:eastAsia="pt-BR"/>
              </w:rPr>
            </w:pPr>
            <w:ins w:id="751" w:author="HENRIQUE OLIVEIRA" w:date="2023-11-27T23:36:00Z">
              <w:r w:rsidRPr="00DB42CF">
                <w:rPr>
                  <w:rFonts w:ascii="Arial" w:hAnsi="Arial" w:cs="Arial"/>
                  <w:b/>
                  <w:bCs/>
                  <w:color w:val="000000" w:themeColor="text1"/>
                  <w:sz w:val="18"/>
                  <w:szCs w:val="24"/>
                  <w:lang w:eastAsia="pt-BR"/>
                </w:rPr>
                <w:t>poly (dif.rec,2)</w:t>
              </w:r>
            </w:ins>
          </w:p>
        </w:tc>
        <w:tc>
          <w:tcPr>
            <w:tcW w:w="880" w:type="dxa"/>
            <w:tcBorders>
              <w:top w:val="single" w:sz="4" w:space="0" w:color="auto"/>
              <w:left w:val="nil"/>
              <w:bottom w:val="single" w:sz="4" w:space="0" w:color="auto"/>
              <w:right w:val="single" w:sz="4" w:space="0" w:color="auto"/>
            </w:tcBorders>
            <w:shd w:val="clear" w:color="auto" w:fill="auto"/>
            <w:vAlign w:val="center"/>
            <w:hideMark/>
            <w:tcPrChange w:id="752" w:author="HENRIQUE OLIVEIRA" w:date="2023-11-27T23:38:00Z">
              <w:tcPr>
                <w:tcW w:w="880" w:type="dxa"/>
                <w:tcBorders>
                  <w:top w:val="single" w:sz="4" w:space="0" w:color="auto"/>
                  <w:left w:val="nil"/>
                  <w:bottom w:val="single" w:sz="4" w:space="0" w:color="auto"/>
                  <w:right w:val="single" w:sz="4" w:space="0" w:color="auto"/>
                </w:tcBorders>
                <w:shd w:val="clear" w:color="auto" w:fill="auto"/>
                <w:vAlign w:val="center"/>
                <w:hideMark/>
              </w:tcPr>
            </w:tcPrChange>
          </w:tcPr>
          <w:p w14:paraId="36938EE7" w14:textId="3EF3F530" w:rsidR="00DB42CF" w:rsidRPr="00DB42CF" w:rsidRDefault="006C307F" w:rsidP="00DB42CF">
            <w:pPr>
              <w:suppressAutoHyphens w:val="0"/>
              <w:spacing w:after="0" w:line="240" w:lineRule="auto"/>
              <w:ind w:left="0" w:firstLine="0"/>
              <w:jc w:val="center"/>
              <w:rPr>
                <w:ins w:id="753" w:author="HENRIQUE OLIVEIRA" w:date="2023-11-27T23:36:00Z"/>
                <w:rFonts w:ascii="Arial" w:hAnsi="Arial" w:cs="Arial"/>
                <w:b/>
                <w:bCs/>
                <w:sz w:val="18"/>
                <w:szCs w:val="18"/>
                <w:lang w:val="pt-BR" w:eastAsia="pt-BR"/>
              </w:rPr>
            </w:pPr>
            <w:proofErr w:type="spellStart"/>
            <w:ins w:id="754" w:author="HENRIQUE OLIVEIRA" w:date="2023-11-28T16:23:00Z">
              <w:r>
                <w:rPr>
                  <w:rFonts w:ascii="Arial" w:hAnsi="Arial" w:cs="Arial"/>
                  <w:b/>
                  <w:bCs/>
                  <w:sz w:val="18"/>
                  <w:szCs w:val="18"/>
                  <w:lang w:val="pt-BR" w:eastAsia="pt-BR"/>
                </w:rPr>
                <w:t>fr</w:t>
              </w:r>
            </w:ins>
            <w:ins w:id="755" w:author="HENRIQUE OLIVEIRA" w:date="2023-11-27T23:36:00Z">
              <w:r w:rsidR="00DB42CF" w:rsidRPr="00DB42CF">
                <w:rPr>
                  <w:rFonts w:ascii="Arial" w:hAnsi="Arial" w:cs="Arial"/>
                  <w:b/>
                  <w:bCs/>
                  <w:sz w:val="18"/>
                  <w:szCs w:val="18"/>
                  <w:lang w:val="pt-BR" w:eastAsia="pt-BR"/>
                </w:rPr>
                <w:t>m</w:t>
              </w:r>
              <w:proofErr w:type="spellEnd"/>
            </w:ins>
          </w:p>
        </w:tc>
        <w:tc>
          <w:tcPr>
            <w:tcW w:w="1300" w:type="dxa"/>
            <w:tcBorders>
              <w:top w:val="single" w:sz="4" w:space="0" w:color="auto"/>
              <w:left w:val="nil"/>
              <w:bottom w:val="single" w:sz="4" w:space="0" w:color="auto"/>
              <w:right w:val="single" w:sz="4" w:space="0" w:color="auto"/>
            </w:tcBorders>
            <w:shd w:val="clear" w:color="auto" w:fill="auto"/>
            <w:vAlign w:val="center"/>
            <w:hideMark/>
            <w:tcPrChange w:id="756" w:author="HENRIQUE OLIVEIRA" w:date="2023-11-27T23:38:00Z">
              <w:tcPr>
                <w:tcW w:w="1300" w:type="dxa"/>
                <w:tcBorders>
                  <w:top w:val="single" w:sz="4" w:space="0" w:color="auto"/>
                  <w:left w:val="nil"/>
                  <w:bottom w:val="single" w:sz="4" w:space="0" w:color="auto"/>
                  <w:right w:val="single" w:sz="4" w:space="0" w:color="auto"/>
                </w:tcBorders>
                <w:shd w:val="clear" w:color="auto" w:fill="auto"/>
                <w:vAlign w:val="center"/>
                <w:hideMark/>
              </w:tcPr>
            </w:tcPrChange>
          </w:tcPr>
          <w:p w14:paraId="55DDFD59" w14:textId="329164DB" w:rsidR="00DB42CF" w:rsidRPr="00DB42CF" w:rsidRDefault="00DB42CF" w:rsidP="00DB42CF">
            <w:pPr>
              <w:suppressAutoHyphens w:val="0"/>
              <w:spacing w:after="0" w:line="240" w:lineRule="auto"/>
              <w:ind w:left="0" w:firstLine="0"/>
              <w:jc w:val="center"/>
              <w:rPr>
                <w:ins w:id="757" w:author="HENRIQUE OLIVEIRA" w:date="2023-11-27T23:36:00Z"/>
                <w:rFonts w:ascii="Arial" w:hAnsi="Arial" w:cs="Arial"/>
                <w:b/>
                <w:bCs/>
                <w:sz w:val="18"/>
                <w:szCs w:val="18"/>
                <w:lang w:val="pt-BR" w:eastAsia="pt-BR"/>
              </w:rPr>
            </w:pPr>
            <w:proofErr w:type="spellStart"/>
            <w:ins w:id="758" w:author="HENRIQUE OLIVEIRA" w:date="2023-11-27T23:36:00Z">
              <w:r w:rsidRPr="00DB42CF">
                <w:rPr>
                  <w:rFonts w:ascii="Arial" w:hAnsi="Arial" w:cs="Arial"/>
                  <w:b/>
                  <w:bCs/>
                  <w:sz w:val="18"/>
                  <w:szCs w:val="18"/>
                  <w:lang w:val="pt-BR" w:eastAsia="pt-BR"/>
                </w:rPr>
                <w:t>Temp</w:t>
              </w:r>
              <w:proofErr w:type="spellEnd"/>
              <w:r w:rsidRPr="00DB42CF">
                <w:rPr>
                  <w:rFonts w:ascii="Arial" w:hAnsi="Arial" w:cs="Arial"/>
                  <w:b/>
                  <w:bCs/>
                  <w:sz w:val="18"/>
                  <w:szCs w:val="18"/>
                  <w:lang w:val="pt-BR" w:eastAsia="pt-BR"/>
                </w:rPr>
                <w:t xml:space="preserve"> </w:t>
              </w:r>
            </w:ins>
          </w:p>
        </w:tc>
        <w:tc>
          <w:tcPr>
            <w:tcW w:w="1740" w:type="dxa"/>
            <w:tcBorders>
              <w:top w:val="single" w:sz="4" w:space="0" w:color="auto"/>
              <w:left w:val="nil"/>
              <w:bottom w:val="single" w:sz="4" w:space="0" w:color="auto"/>
              <w:right w:val="single" w:sz="4" w:space="0" w:color="auto"/>
            </w:tcBorders>
            <w:shd w:val="clear" w:color="auto" w:fill="auto"/>
            <w:vAlign w:val="center"/>
            <w:hideMark/>
            <w:tcPrChange w:id="759" w:author="HENRIQUE OLIVEIRA" w:date="2023-11-27T23:38:00Z">
              <w:tcPr>
                <w:tcW w:w="1740" w:type="dxa"/>
                <w:tcBorders>
                  <w:top w:val="single" w:sz="4" w:space="0" w:color="auto"/>
                  <w:left w:val="nil"/>
                  <w:bottom w:val="single" w:sz="4" w:space="0" w:color="auto"/>
                  <w:right w:val="single" w:sz="4" w:space="0" w:color="auto"/>
                </w:tcBorders>
                <w:shd w:val="clear" w:color="auto" w:fill="auto"/>
                <w:vAlign w:val="center"/>
                <w:hideMark/>
              </w:tcPr>
            </w:tcPrChange>
          </w:tcPr>
          <w:p w14:paraId="404D1979" w14:textId="77777777" w:rsidR="00DB42CF" w:rsidRPr="00DB42CF" w:rsidRDefault="00DB42CF" w:rsidP="00DB42CF">
            <w:pPr>
              <w:suppressAutoHyphens w:val="0"/>
              <w:spacing w:after="0" w:line="240" w:lineRule="auto"/>
              <w:ind w:left="0" w:firstLine="0"/>
              <w:jc w:val="center"/>
              <w:rPr>
                <w:ins w:id="760" w:author="HENRIQUE OLIVEIRA" w:date="2023-11-27T23:36:00Z"/>
                <w:rFonts w:ascii="Arial" w:hAnsi="Arial" w:cs="Arial"/>
                <w:b/>
                <w:bCs/>
                <w:sz w:val="18"/>
                <w:szCs w:val="18"/>
                <w:lang w:val="pt-BR" w:eastAsia="pt-BR"/>
              </w:rPr>
            </w:pPr>
            <w:proofErr w:type="spellStart"/>
            <w:ins w:id="761" w:author="HENRIQUE OLIVEIRA" w:date="2023-11-27T23:36:00Z">
              <w:r w:rsidRPr="00DB42CF">
                <w:rPr>
                  <w:rFonts w:ascii="Arial" w:hAnsi="Arial" w:cs="Arial"/>
                  <w:b/>
                  <w:bCs/>
                  <w:sz w:val="18"/>
                  <w:szCs w:val="18"/>
                  <w:lang w:val="pt-BR" w:eastAsia="pt-BR"/>
                </w:rPr>
                <w:t>poly</w:t>
              </w:r>
              <w:proofErr w:type="spellEnd"/>
              <w:r w:rsidRPr="00DB42CF">
                <w:rPr>
                  <w:rFonts w:ascii="Arial" w:hAnsi="Arial" w:cs="Arial"/>
                  <w:b/>
                  <w:bCs/>
                  <w:sz w:val="18"/>
                  <w:szCs w:val="18"/>
                  <w:lang w:val="pt-BR" w:eastAsia="pt-BR"/>
                </w:rPr>
                <w:t xml:space="preserve">           </w:t>
              </w:r>
              <w:proofErr w:type="gramStart"/>
              <w:r w:rsidRPr="00DB42CF">
                <w:rPr>
                  <w:rFonts w:ascii="Arial" w:hAnsi="Arial" w:cs="Arial"/>
                  <w:b/>
                  <w:bCs/>
                  <w:sz w:val="18"/>
                  <w:szCs w:val="18"/>
                  <w:lang w:val="pt-BR" w:eastAsia="pt-BR"/>
                </w:rPr>
                <w:t xml:space="preserve">   (</w:t>
              </w:r>
              <w:proofErr w:type="gramEnd"/>
              <w:r w:rsidRPr="00DB42CF">
                <w:rPr>
                  <w:rFonts w:ascii="Arial" w:hAnsi="Arial" w:cs="Arial"/>
                  <w:b/>
                  <w:bCs/>
                  <w:sz w:val="18"/>
                  <w:szCs w:val="18"/>
                  <w:lang w:val="pt-BR" w:eastAsia="pt-BR"/>
                </w:rPr>
                <w:t>dif.rec,2)*</w:t>
              </w:r>
              <w:proofErr w:type="spellStart"/>
              <w:r w:rsidRPr="00DB42CF">
                <w:rPr>
                  <w:rFonts w:ascii="Arial" w:hAnsi="Arial" w:cs="Arial"/>
                  <w:b/>
                  <w:bCs/>
                  <w:sz w:val="18"/>
                  <w:szCs w:val="18"/>
                  <w:lang w:val="pt-BR" w:eastAsia="pt-BR"/>
                </w:rPr>
                <w:t>fm</w:t>
              </w:r>
              <w:proofErr w:type="spellEnd"/>
            </w:ins>
          </w:p>
        </w:tc>
        <w:tc>
          <w:tcPr>
            <w:tcW w:w="1340" w:type="dxa"/>
            <w:tcBorders>
              <w:top w:val="single" w:sz="4" w:space="0" w:color="auto"/>
              <w:left w:val="nil"/>
              <w:bottom w:val="single" w:sz="4" w:space="0" w:color="auto"/>
              <w:right w:val="single" w:sz="4" w:space="0" w:color="auto"/>
            </w:tcBorders>
            <w:shd w:val="clear" w:color="auto" w:fill="auto"/>
            <w:vAlign w:val="center"/>
            <w:hideMark/>
            <w:tcPrChange w:id="762" w:author="HENRIQUE OLIVEIRA" w:date="2023-11-27T23:38:00Z">
              <w:tcPr>
                <w:tcW w:w="1340" w:type="dxa"/>
                <w:tcBorders>
                  <w:top w:val="single" w:sz="4" w:space="0" w:color="auto"/>
                  <w:left w:val="nil"/>
                  <w:bottom w:val="single" w:sz="4" w:space="0" w:color="auto"/>
                  <w:right w:val="single" w:sz="4" w:space="0" w:color="auto"/>
                </w:tcBorders>
                <w:shd w:val="clear" w:color="auto" w:fill="auto"/>
                <w:vAlign w:val="center"/>
                <w:hideMark/>
              </w:tcPr>
            </w:tcPrChange>
          </w:tcPr>
          <w:p w14:paraId="68D6FE23" w14:textId="77777777" w:rsidR="00DB42CF" w:rsidRPr="00DB42CF" w:rsidRDefault="00DB42CF" w:rsidP="00DB42CF">
            <w:pPr>
              <w:suppressAutoHyphens w:val="0"/>
              <w:spacing w:after="0" w:line="240" w:lineRule="auto"/>
              <w:ind w:left="0" w:firstLine="0"/>
              <w:jc w:val="center"/>
              <w:rPr>
                <w:ins w:id="763" w:author="HENRIQUE OLIVEIRA" w:date="2023-11-27T23:36:00Z"/>
                <w:rFonts w:ascii="Arial" w:hAnsi="Arial" w:cs="Arial"/>
                <w:b/>
                <w:bCs/>
                <w:sz w:val="18"/>
                <w:szCs w:val="18"/>
                <w:lang w:val="pt-BR" w:eastAsia="pt-BR"/>
              </w:rPr>
            </w:pPr>
            <w:proofErr w:type="spellStart"/>
            <w:ins w:id="764" w:author="HENRIQUE OLIVEIRA" w:date="2023-11-27T23:36:00Z">
              <w:r w:rsidRPr="00DB42CF">
                <w:rPr>
                  <w:rFonts w:ascii="Arial" w:hAnsi="Arial" w:cs="Arial"/>
                  <w:b/>
                  <w:bCs/>
                  <w:sz w:val="18"/>
                  <w:szCs w:val="18"/>
                  <w:lang w:val="pt-BR" w:eastAsia="pt-BR"/>
                </w:rPr>
                <w:t>PD_mean</w:t>
              </w:r>
              <w:proofErr w:type="spellEnd"/>
            </w:ins>
          </w:p>
        </w:tc>
        <w:tc>
          <w:tcPr>
            <w:tcW w:w="2140" w:type="dxa"/>
            <w:tcBorders>
              <w:top w:val="single" w:sz="4" w:space="0" w:color="auto"/>
              <w:left w:val="nil"/>
              <w:bottom w:val="single" w:sz="4" w:space="0" w:color="auto"/>
              <w:right w:val="single" w:sz="4" w:space="0" w:color="auto"/>
            </w:tcBorders>
            <w:shd w:val="clear" w:color="auto" w:fill="auto"/>
            <w:vAlign w:val="center"/>
            <w:hideMark/>
            <w:tcPrChange w:id="765" w:author="HENRIQUE OLIVEIRA" w:date="2023-11-27T23:38:00Z">
              <w:tcPr>
                <w:tcW w:w="2140" w:type="dxa"/>
                <w:tcBorders>
                  <w:top w:val="single" w:sz="4" w:space="0" w:color="auto"/>
                  <w:left w:val="nil"/>
                  <w:bottom w:val="single" w:sz="4" w:space="0" w:color="auto"/>
                  <w:right w:val="single" w:sz="4" w:space="0" w:color="auto"/>
                </w:tcBorders>
                <w:shd w:val="clear" w:color="auto" w:fill="auto"/>
                <w:vAlign w:val="center"/>
                <w:hideMark/>
              </w:tcPr>
            </w:tcPrChange>
          </w:tcPr>
          <w:p w14:paraId="1AE073FC" w14:textId="77777777" w:rsidR="00DB42CF" w:rsidRPr="00DB42CF" w:rsidRDefault="00DB42CF" w:rsidP="00DB42CF">
            <w:pPr>
              <w:suppressAutoHyphens w:val="0"/>
              <w:spacing w:after="0" w:line="240" w:lineRule="auto"/>
              <w:ind w:left="0" w:firstLine="0"/>
              <w:jc w:val="center"/>
              <w:rPr>
                <w:ins w:id="766" w:author="HENRIQUE OLIVEIRA" w:date="2023-11-27T23:36:00Z"/>
                <w:rFonts w:ascii="Arial" w:hAnsi="Arial" w:cs="Arial"/>
                <w:b/>
                <w:bCs/>
                <w:sz w:val="18"/>
                <w:szCs w:val="18"/>
                <w:lang w:val="pt-BR" w:eastAsia="pt-BR"/>
              </w:rPr>
            </w:pPr>
            <w:proofErr w:type="spellStart"/>
            <w:ins w:id="767" w:author="HENRIQUE OLIVEIRA" w:date="2023-11-27T23:36:00Z">
              <w:r w:rsidRPr="00DB42CF">
                <w:rPr>
                  <w:rFonts w:ascii="Arial" w:hAnsi="Arial" w:cs="Arial"/>
                  <w:b/>
                  <w:bCs/>
                  <w:sz w:val="18"/>
                  <w:szCs w:val="18"/>
                  <w:lang w:val="pt-BR" w:eastAsia="pt-BR"/>
                </w:rPr>
                <w:t>PD_mean</w:t>
              </w:r>
              <w:proofErr w:type="spellEnd"/>
              <w:r w:rsidRPr="00DB42CF">
                <w:rPr>
                  <w:rFonts w:ascii="Arial" w:hAnsi="Arial" w:cs="Arial"/>
                  <w:b/>
                  <w:bCs/>
                  <w:sz w:val="18"/>
                  <w:szCs w:val="18"/>
                  <w:lang w:val="pt-BR" w:eastAsia="pt-BR"/>
                </w:rPr>
                <w:t>*</w:t>
              </w:r>
              <w:proofErr w:type="spellStart"/>
              <w:r w:rsidRPr="00DB42CF">
                <w:rPr>
                  <w:rFonts w:ascii="Arial" w:hAnsi="Arial" w:cs="Arial"/>
                  <w:b/>
                  <w:bCs/>
                  <w:sz w:val="18"/>
                  <w:szCs w:val="18"/>
                  <w:lang w:val="pt-BR" w:eastAsia="pt-BR"/>
                </w:rPr>
                <w:t>poly</w:t>
              </w:r>
              <w:proofErr w:type="spellEnd"/>
              <w:r w:rsidRPr="00DB42CF">
                <w:rPr>
                  <w:rFonts w:ascii="Arial" w:hAnsi="Arial" w:cs="Arial"/>
                  <w:b/>
                  <w:bCs/>
                  <w:sz w:val="18"/>
                  <w:szCs w:val="18"/>
                  <w:lang w:val="pt-BR" w:eastAsia="pt-BR"/>
                </w:rPr>
                <w:t xml:space="preserve">(dif.rec,2) </w:t>
              </w:r>
            </w:ins>
          </w:p>
        </w:tc>
        <w:tc>
          <w:tcPr>
            <w:tcW w:w="1480" w:type="dxa"/>
            <w:tcBorders>
              <w:top w:val="single" w:sz="4" w:space="0" w:color="auto"/>
              <w:left w:val="nil"/>
              <w:bottom w:val="single" w:sz="4" w:space="0" w:color="auto"/>
              <w:right w:val="single" w:sz="4" w:space="0" w:color="auto"/>
            </w:tcBorders>
            <w:shd w:val="clear" w:color="auto" w:fill="auto"/>
            <w:vAlign w:val="center"/>
            <w:hideMark/>
            <w:tcPrChange w:id="768" w:author="HENRIQUE OLIVEIRA" w:date="2023-11-27T23:38:00Z">
              <w:tcPr>
                <w:tcW w:w="1480" w:type="dxa"/>
                <w:tcBorders>
                  <w:top w:val="single" w:sz="4" w:space="0" w:color="auto"/>
                  <w:left w:val="nil"/>
                  <w:bottom w:val="single" w:sz="4" w:space="0" w:color="auto"/>
                  <w:right w:val="single" w:sz="4" w:space="0" w:color="auto"/>
                </w:tcBorders>
                <w:shd w:val="clear" w:color="auto" w:fill="auto"/>
                <w:vAlign w:val="center"/>
                <w:hideMark/>
              </w:tcPr>
            </w:tcPrChange>
          </w:tcPr>
          <w:p w14:paraId="2FCE5A46" w14:textId="77777777" w:rsidR="00DB42CF" w:rsidRPr="00DB42CF" w:rsidRDefault="00DB42CF" w:rsidP="00DB42CF">
            <w:pPr>
              <w:suppressAutoHyphens w:val="0"/>
              <w:spacing w:after="0" w:line="240" w:lineRule="auto"/>
              <w:ind w:left="0" w:firstLine="0"/>
              <w:jc w:val="center"/>
              <w:rPr>
                <w:ins w:id="769" w:author="HENRIQUE OLIVEIRA" w:date="2023-11-27T23:36:00Z"/>
                <w:rFonts w:ascii="Arial" w:hAnsi="Arial" w:cs="Arial"/>
                <w:b/>
                <w:bCs/>
                <w:sz w:val="18"/>
                <w:szCs w:val="18"/>
                <w:lang w:val="pt-BR" w:eastAsia="pt-BR"/>
              </w:rPr>
            </w:pPr>
            <w:proofErr w:type="spellStart"/>
            <w:ins w:id="770" w:author="HENRIQUE OLIVEIRA" w:date="2023-11-27T23:36:00Z">
              <w:r w:rsidRPr="00DB42CF">
                <w:rPr>
                  <w:rFonts w:ascii="Arial" w:hAnsi="Arial" w:cs="Arial"/>
                  <w:b/>
                  <w:bCs/>
                  <w:sz w:val="18"/>
                  <w:szCs w:val="18"/>
                  <w:lang w:val="pt-BR" w:eastAsia="pt-BR"/>
                </w:rPr>
                <w:t>PD_mean</w:t>
              </w:r>
              <w:proofErr w:type="spellEnd"/>
              <w:r w:rsidRPr="00DB42CF">
                <w:rPr>
                  <w:rFonts w:ascii="Arial" w:hAnsi="Arial" w:cs="Arial"/>
                  <w:b/>
                  <w:bCs/>
                  <w:sz w:val="18"/>
                  <w:szCs w:val="18"/>
                  <w:lang w:val="pt-BR" w:eastAsia="pt-BR"/>
                </w:rPr>
                <w:t>*</w:t>
              </w:r>
              <w:proofErr w:type="spellStart"/>
              <w:r w:rsidRPr="00DB42CF">
                <w:rPr>
                  <w:rFonts w:ascii="Arial" w:hAnsi="Arial" w:cs="Arial"/>
                  <w:b/>
                  <w:bCs/>
                  <w:sz w:val="18"/>
                  <w:szCs w:val="18"/>
                  <w:lang w:val="pt-BR" w:eastAsia="pt-BR"/>
                </w:rPr>
                <w:t>fm</w:t>
              </w:r>
              <w:proofErr w:type="spellEnd"/>
            </w:ins>
          </w:p>
        </w:tc>
        <w:tc>
          <w:tcPr>
            <w:tcW w:w="806" w:type="dxa"/>
            <w:tcBorders>
              <w:top w:val="single" w:sz="4" w:space="0" w:color="auto"/>
              <w:left w:val="nil"/>
              <w:bottom w:val="single" w:sz="4" w:space="0" w:color="auto"/>
              <w:right w:val="single" w:sz="4" w:space="0" w:color="auto"/>
            </w:tcBorders>
            <w:shd w:val="clear" w:color="auto" w:fill="auto"/>
            <w:vAlign w:val="center"/>
            <w:hideMark/>
            <w:tcPrChange w:id="771" w:author="HENRIQUE OLIVEIRA" w:date="2023-11-27T23:38:00Z">
              <w:tcPr>
                <w:tcW w:w="1080" w:type="dxa"/>
                <w:tcBorders>
                  <w:top w:val="single" w:sz="4" w:space="0" w:color="auto"/>
                  <w:left w:val="nil"/>
                  <w:bottom w:val="single" w:sz="4" w:space="0" w:color="auto"/>
                  <w:right w:val="single" w:sz="4" w:space="0" w:color="auto"/>
                </w:tcBorders>
                <w:shd w:val="clear" w:color="auto" w:fill="auto"/>
                <w:vAlign w:val="center"/>
                <w:hideMark/>
              </w:tcPr>
            </w:tcPrChange>
          </w:tcPr>
          <w:p w14:paraId="1A69ED19" w14:textId="77777777" w:rsidR="00DB42CF" w:rsidRPr="00DB42CF" w:rsidRDefault="00DB42CF" w:rsidP="00DB42CF">
            <w:pPr>
              <w:suppressAutoHyphens w:val="0"/>
              <w:spacing w:after="0" w:line="240" w:lineRule="auto"/>
              <w:ind w:left="0" w:firstLine="0"/>
              <w:jc w:val="center"/>
              <w:rPr>
                <w:ins w:id="772" w:author="HENRIQUE OLIVEIRA" w:date="2023-11-27T23:36:00Z"/>
                <w:rFonts w:ascii="Arial" w:hAnsi="Arial" w:cs="Arial"/>
                <w:b/>
                <w:bCs/>
                <w:sz w:val="18"/>
                <w:szCs w:val="18"/>
                <w:lang w:val="pt-BR" w:eastAsia="pt-BR"/>
              </w:rPr>
            </w:pPr>
            <w:ins w:id="773" w:author="HENRIQUE OLIVEIRA" w:date="2023-11-27T23:36:00Z">
              <w:r w:rsidRPr="00DB42CF">
                <w:rPr>
                  <w:rFonts w:ascii="Arial" w:hAnsi="Arial" w:cs="Arial"/>
                  <w:b/>
                  <w:bCs/>
                  <w:color w:val="000000" w:themeColor="text1"/>
                  <w:sz w:val="18"/>
                  <w:szCs w:val="24"/>
                  <w:lang w:eastAsia="pt-BR"/>
                </w:rPr>
                <w:t>AIC</w:t>
              </w:r>
            </w:ins>
          </w:p>
        </w:tc>
        <w:tc>
          <w:tcPr>
            <w:tcW w:w="814" w:type="dxa"/>
            <w:tcBorders>
              <w:top w:val="single" w:sz="4" w:space="0" w:color="auto"/>
              <w:left w:val="nil"/>
              <w:bottom w:val="single" w:sz="4" w:space="0" w:color="auto"/>
              <w:right w:val="single" w:sz="4" w:space="0" w:color="auto"/>
            </w:tcBorders>
            <w:shd w:val="clear" w:color="auto" w:fill="auto"/>
            <w:vAlign w:val="center"/>
            <w:hideMark/>
            <w:tcPrChange w:id="774" w:author="HENRIQUE OLIVEIRA" w:date="2023-11-27T23:38:00Z">
              <w:tcPr>
                <w:tcW w:w="540" w:type="dxa"/>
                <w:tcBorders>
                  <w:top w:val="single" w:sz="4" w:space="0" w:color="auto"/>
                  <w:left w:val="nil"/>
                  <w:bottom w:val="single" w:sz="4" w:space="0" w:color="auto"/>
                  <w:right w:val="single" w:sz="4" w:space="0" w:color="auto"/>
                </w:tcBorders>
                <w:shd w:val="clear" w:color="auto" w:fill="auto"/>
                <w:vAlign w:val="center"/>
                <w:hideMark/>
              </w:tcPr>
            </w:tcPrChange>
          </w:tcPr>
          <w:p w14:paraId="6CB99E5D" w14:textId="77777777" w:rsidR="00DB42CF" w:rsidRPr="00DB42CF" w:rsidRDefault="00DB42CF" w:rsidP="00DB42CF">
            <w:pPr>
              <w:suppressAutoHyphens w:val="0"/>
              <w:spacing w:after="0" w:line="240" w:lineRule="auto"/>
              <w:ind w:left="0" w:firstLine="0"/>
              <w:jc w:val="center"/>
              <w:rPr>
                <w:ins w:id="775" w:author="HENRIQUE OLIVEIRA" w:date="2023-11-27T23:36:00Z"/>
                <w:rFonts w:ascii="Arial" w:hAnsi="Arial" w:cs="Arial"/>
                <w:b/>
                <w:bCs/>
                <w:sz w:val="18"/>
                <w:szCs w:val="18"/>
                <w:lang w:val="pt-BR" w:eastAsia="pt-BR"/>
              </w:rPr>
            </w:pPr>
            <w:ins w:id="776" w:author="HENRIQUE OLIVEIRA" w:date="2023-11-27T23:36:00Z">
              <w:r w:rsidRPr="00DB42CF">
                <w:rPr>
                  <w:rFonts w:ascii="Arial" w:hAnsi="Arial" w:cs="Arial"/>
                  <w:b/>
                  <w:bCs/>
                  <w:color w:val="000000" w:themeColor="text1"/>
                  <w:sz w:val="18"/>
                  <w:szCs w:val="24"/>
                  <w:lang w:eastAsia="pt-BR"/>
                </w:rPr>
                <w:t>ΔAIC</w:t>
              </w:r>
            </w:ins>
          </w:p>
        </w:tc>
        <w:tc>
          <w:tcPr>
            <w:tcW w:w="820" w:type="dxa"/>
            <w:tcBorders>
              <w:top w:val="single" w:sz="4" w:space="0" w:color="auto"/>
              <w:left w:val="nil"/>
              <w:bottom w:val="single" w:sz="4" w:space="0" w:color="auto"/>
              <w:right w:val="single" w:sz="4" w:space="0" w:color="auto"/>
            </w:tcBorders>
            <w:shd w:val="clear" w:color="auto" w:fill="auto"/>
            <w:vAlign w:val="center"/>
            <w:hideMark/>
            <w:tcPrChange w:id="777" w:author="HENRIQUE OLIVEIRA" w:date="2023-11-27T23:38:00Z">
              <w:tcPr>
                <w:tcW w:w="820" w:type="dxa"/>
                <w:tcBorders>
                  <w:top w:val="single" w:sz="4" w:space="0" w:color="auto"/>
                  <w:left w:val="nil"/>
                  <w:bottom w:val="single" w:sz="4" w:space="0" w:color="auto"/>
                  <w:right w:val="single" w:sz="4" w:space="0" w:color="auto"/>
                </w:tcBorders>
                <w:shd w:val="clear" w:color="auto" w:fill="auto"/>
                <w:vAlign w:val="center"/>
                <w:hideMark/>
              </w:tcPr>
            </w:tcPrChange>
          </w:tcPr>
          <w:p w14:paraId="27FD3E29" w14:textId="77777777" w:rsidR="00DB42CF" w:rsidRPr="00DB42CF" w:rsidRDefault="00DB42CF" w:rsidP="00DB42CF">
            <w:pPr>
              <w:suppressAutoHyphens w:val="0"/>
              <w:spacing w:after="0" w:line="240" w:lineRule="auto"/>
              <w:ind w:left="0" w:firstLine="0"/>
              <w:jc w:val="center"/>
              <w:rPr>
                <w:ins w:id="778" w:author="HENRIQUE OLIVEIRA" w:date="2023-11-27T23:36:00Z"/>
                <w:rFonts w:ascii="Arial" w:hAnsi="Arial" w:cs="Arial"/>
                <w:b/>
                <w:bCs/>
                <w:sz w:val="18"/>
                <w:szCs w:val="18"/>
                <w:lang w:val="pt-BR" w:eastAsia="pt-BR"/>
              </w:rPr>
            </w:pPr>
            <w:proofErr w:type="spellStart"/>
            <w:ins w:id="779" w:author="HENRIQUE OLIVEIRA" w:date="2023-11-27T23:36:00Z">
              <w:r w:rsidRPr="00DB42CF">
                <w:rPr>
                  <w:rFonts w:ascii="Arial" w:hAnsi="Arial" w:cs="Arial"/>
                  <w:b/>
                  <w:bCs/>
                  <w:color w:val="000000" w:themeColor="text1"/>
                  <w:sz w:val="18"/>
                  <w:szCs w:val="24"/>
                  <w:lang w:eastAsia="pt-BR"/>
                </w:rPr>
                <w:t>df</w:t>
              </w:r>
              <w:proofErr w:type="spellEnd"/>
            </w:ins>
          </w:p>
        </w:tc>
      </w:tr>
      <w:tr w:rsidR="00DB42CF" w:rsidRPr="00DB42CF" w14:paraId="75DBF26E" w14:textId="77777777" w:rsidTr="00B70B6F">
        <w:trPr>
          <w:trHeight w:val="300"/>
          <w:ins w:id="780" w:author="HENRIQUE OLIVEIRA" w:date="2023-11-27T23:36:00Z"/>
          <w:trPrChange w:id="781" w:author="HENRIQUE OLIVEIRA" w:date="2023-11-27T23:38:00Z">
            <w:trPr>
              <w:trHeight w:val="300"/>
            </w:trPr>
          </w:trPrChange>
        </w:trPr>
        <w:tc>
          <w:tcPr>
            <w:tcW w:w="420" w:type="dxa"/>
            <w:vMerge/>
            <w:tcBorders>
              <w:top w:val="single" w:sz="4" w:space="0" w:color="auto"/>
              <w:left w:val="single" w:sz="4" w:space="0" w:color="auto"/>
              <w:bottom w:val="single" w:sz="4" w:space="0" w:color="auto"/>
              <w:right w:val="single" w:sz="4" w:space="0" w:color="auto"/>
            </w:tcBorders>
            <w:vAlign w:val="center"/>
            <w:hideMark/>
            <w:tcPrChange w:id="782" w:author="HENRIQUE OLIVEIRA" w:date="2023-11-27T23:38:00Z">
              <w:tcPr>
                <w:tcW w:w="420" w:type="dxa"/>
                <w:vMerge/>
                <w:tcBorders>
                  <w:top w:val="single" w:sz="4" w:space="0" w:color="auto"/>
                  <w:left w:val="single" w:sz="4" w:space="0" w:color="auto"/>
                  <w:bottom w:val="single" w:sz="4" w:space="0" w:color="auto"/>
                  <w:right w:val="single" w:sz="4" w:space="0" w:color="auto"/>
                </w:tcBorders>
                <w:vAlign w:val="center"/>
                <w:hideMark/>
              </w:tcPr>
            </w:tcPrChange>
          </w:tcPr>
          <w:p w14:paraId="61873028" w14:textId="77777777" w:rsidR="00DB42CF" w:rsidRPr="00DB42CF" w:rsidRDefault="00DB42CF" w:rsidP="00DB42CF">
            <w:pPr>
              <w:suppressAutoHyphens w:val="0"/>
              <w:spacing w:after="0" w:line="240" w:lineRule="auto"/>
              <w:ind w:left="0" w:firstLine="0"/>
              <w:rPr>
                <w:ins w:id="783"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784"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1A4F5AF5" w14:textId="77777777" w:rsidR="00DB42CF" w:rsidRPr="00DB42CF" w:rsidRDefault="00DB42CF" w:rsidP="00DB42CF">
            <w:pPr>
              <w:suppressAutoHyphens w:val="0"/>
              <w:spacing w:after="0" w:line="240" w:lineRule="auto"/>
              <w:ind w:left="0" w:firstLine="0"/>
              <w:jc w:val="center"/>
              <w:rPr>
                <w:ins w:id="785" w:author="HENRIQUE OLIVEIRA" w:date="2023-11-27T23:36:00Z"/>
                <w:rFonts w:ascii="Arial" w:hAnsi="Arial" w:cs="Arial"/>
                <w:sz w:val="18"/>
                <w:szCs w:val="18"/>
                <w:lang w:val="pt-BR" w:eastAsia="pt-BR"/>
              </w:rPr>
            </w:pPr>
            <w:ins w:id="786" w:author="HENRIQUE OLIVEIRA" w:date="2023-11-27T23:36:00Z">
              <w:r w:rsidRPr="00DB42CF">
                <w:rPr>
                  <w:rFonts w:ascii="Arial" w:hAnsi="Arial" w:cs="Arial"/>
                  <w:color w:val="000000" w:themeColor="text1"/>
                  <w:sz w:val="18"/>
                  <w:szCs w:val="24"/>
                  <w:lang w:eastAsia="pt-BR"/>
                </w:rPr>
                <w:t>Model 1</w:t>
              </w:r>
            </w:ins>
          </w:p>
        </w:tc>
        <w:tc>
          <w:tcPr>
            <w:tcW w:w="1380" w:type="dxa"/>
            <w:tcBorders>
              <w:top w:val="nil"/>
              <w:left w:val="nil"/>
              <w:bottom w:val="single" w:sz="4" w:space="0" w:color="auto"/>
              <w:right w:val="single" w:sz="4" w:space="0" w:color="auto"/>
            </w:tcBorders>
            <w:shd w:val="clear" w:color="auto" w:fill="auto"/>
            <w:vAlign w:val="center"/>
            <w:hideMark/>
            <w:tcPrChange w:id="787"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7161161C" w14:textId="77777777" w:rsidR="00DB42CF" w:rsidRPr="00DB42CF" w:rsidRDefault="00DB42CF" w:rsidP="00DB42CF">
            <w:pPr>
              <w:suppressAutoHyphens w:val="0"/>
              <w:spacing w:after="0" w:line="240" w:lineRule="auto"/>
              <w:ind w:left="0" w:firstLine="0"/>
              <w:jc w:val="center"/>
              <w:rPr>
                <w:ins w:id="788" w:author="HENRIQUE OLIVEIRA" w:date="2023-11-27T23:36:00Z"/>
                <w:rFonts w:ascii="Arial" w:hAnsi="Arial" w:cs="Arial"/>
                <w:sz w:val="18"/>
                <w:szCs w:val="18"/>
                <w:lang w:val="pt-BR" w:eastAsia="pt-BR"/>
              </w:rPr>
            </w:pPr>
            <w:ins w:id="789"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790"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349A1759" w14:textId="77777777" w:rsidR="00DB42CF" w:rsidRPr="00DB42CF" w:rsidRDefault="00DB42CF" w:rsidP="00DB42CF">
            <w:pPr>
              <w:suppressAutoHyphens w:val="0"/>
              <w:spacing w:after="0" w:line="240" w:lineRule="auto"/>
              <w:ind w:left="0" w:firstLine="0"/>
              <w:jc w:val="center"/>
              <w:rPr>
                <w:ins w:id="791" w:author="HENRIQUE OLIVEIRA" w:date="2023-11-27T23:36:00Z"/>
                <w:rFonts w:ascii="Arial" w:hAnsi="Arial" w:cs="Arial"/>
                <w:sz w:val="18"/>
                <w:szCs w:val="18"/>
                <w:lang w:val="pt-BR" w:eastAsia="pt-BR"/>
              </w:rPr>
            </w:pPr>
            <w:ins w:id="792"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793"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167E8FD2" w14:textId="77777777" w:rsidR="00DB42CF" w:rsidRPr="00DB42CF" w:rsidRDefault="00DB42CF" w:rsidP="00DB42CF">
            <w:pPr>
              <w:suppressAutoHyphens w:val="0"/>
              <w:spacing w:after="0" w:line="240" w:lineRule="auto"/>
              <w:ind w:left="0" w:firstLine="0"/>
              <w:jc w:val="center"/>
              <w:rPr>
                <w:ins w:id="794" w:author="HENRIQUE OLIVEIRA" w:date="2023-11-27T23:36:00Z"/>
                <w:rFonts w:ascii="Arial" w:hAnsi="Arial" w:cs="Arial"/>
                <w:sz w:val="18"/>
                <w:szCs w:val="18"/>
                <w:lang w:val="pt-BR" w:eastAsia="pt-BR"/>
              </w:rPr>
            </w:pPr>
            <w:ins w:id="795"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796"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106020A4" w14:textId="77777777" w:rsidR="00DB42CF" w:rsidRPr="00DB42CF" w:rsidRDefault="00DB42CF" w:rsidP="00DB42CF">
            <w:pPr>
              <w:suppressAutoHyphens w:val="0"/>
              <w:spacing w:after="0" w:line="240" w:lineRule="auto"/>
              <w:ind w:left="0" w:firstLine="0"/>
              <w:jc w:val="center"/>
              <w:rPr>
                <w:ins w:id="797" w:author="HENRIQUE OLIVEIRA" w:date="2023-11-27T23:36:00Z"/>
                <w:rFonts w:ascii="Arial" w:hAnsi="Arial" w:cs="Arial"/>
                <w:sz w:val="18"/>
                <w:szCs w:val="18"/>
                <w:lang w:val="pt-BR" w:eastAsia="pt-BR"/>
              </w:rPr>
            </w:pPr>
            <w:ins w:id="798"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vAlign w:val="center"/>
            <w:hideMark/>
            <w:tcPrChange w:id="799" w:author="HENRIQUE OLIVEIRA" w:date="2023-11-27T23:38:00Z">
              <w:tcPr>
                <w:tcW w:w="1340" w:type="dxa"/>
                <w:tcBorders>
                  <w:top w:val="nil"/>
                  <w:left w:val="nil"/>
                  <w:bottom w:val="single" w:sz="4" w:space="0" w:color="auto"/>
                  <w:right w:val="single" w:sz="4" w:space="0" w:color="auto"/>
                </w:tcBorders>
                <w:shd w:val="clear" w:color="auto" w:fill="auto"/>
                <w:vAlign w:val="center"/>
                <w:hideMark/>
              </w:tcPr>
            </w:tcPrChange>
          </w:tcPr>
          <w:p w14:paraId="52D0F3A4" w14:textId="77777777" w:rsidR="00DB42CF" w:rsidRPr="00DB42CF" w:rsidRDefault="00DB42CF" w:rsidP="00DB42CF">
            <w:pPr>
              <w:suppressAutoHyphens w:val="0"/>
              <w:spacing w:after="0" w:line="240" w:lineRule="auto"/>
              <w:ind w:left="0" w:firstLine="0"/>
              <w:jc w:val="center"/>
              <w:rPr>
                <w:ins w:id="800" w:author="HENRIQUE OLIVEIRA" w:date="2023-11-27T23:36:00Z"/>
                <w:rFonts w:ascii="Arial" w:hAnsi="Arial" w:cs="Arial"/>
                <w:sz w:val="18"/>
                <w:szCs w:val="18"/>
                <w:lang w:val="pt-BR" w:eastAsia="pt-BR"/>
              </w:rPr>
            </w:pPr>
            <w:ins w:id="801" w:author="HENRIQUE OLIVEIRA" w:date="2023-11-27T23:36:00Z">
              <w:r w:rsidRPr="00DB42CF">
                <w:rPr>
                  <w:rFonts w:ascii="Arial" w:hAnsi="Arial" w:cs="Arial"/>
                  <w:sz w:val="18"/>
                  <w:szCs w:val="18"/>
                  <w:lang w:val="pt-BR" w:eastAsia="pt-BR"/>
                </w:rPr>
                <w:t>-0.04</w:t>
              </w:r>
            </w:ins>
          </w:p>
        </w:tc>
        <w:tc>
          <w:tcPr>
            <w:tcW w:w="2140" w:type="dxa"/>
            <w:tcBorders>
              <w:top w:val="nil"/>
              <w:left w:val="nil"/>
              <w:bottom w:val="single" w:sz="4" w:space="0" w:color="auto"/>
              <w:right w:val="single" w:sz="4" w:space="0" w:color="auto"/>
            </w:tcBorders>
            <w:shd w:val="clear" w:color="auto" w:fill="auto"/>
            <w:vAlign w:val="center"/>
            <w:hideMark/>
            <w:tcPrChange w:id="802" w:author="HENRIQUE OLIVEIRA" w:date="2023-11-27T23:38:00Z">
              <w:tcPr>
                <w:tcW w:w="2140" w:type="dxa"/>
                <w:tcBorders>
                  <w:top w:val="nil"/>
                  <w:left w:val="nil"/>
                  <w:bottom w:val="single" w:sz="4" w:space="0" w:color="auto"/>
                  <w:right w:val="single" w:sz="4" w:space="0" w:color="auto"/>
                </w:tcBorders>
                <w:shd w:val="clear" w:color="auto" w:fill="auto"/>
                <w:vAlign w:val="center"/>
                <w:hideMark/>
              </w:tcPr>
            </w:tcPrChange>
          </w:tcPr>
          <w:p w14:paraId="351FC008" w14:textId="77777777" w:rsidR="00DB42CF" w:rsidRPr="00DB42CF" w:rsidRDefault="00DB42CF" w:rsidP="00DB42CF">
            <w:pPr>
              <w:suppressAutoHyphens w:val="0"/>
              <w:spacing w:after="0" w:line="240" w:lineRule="auto"/>
              <w:ind w:left="0" w:firstLine="0"/>
              <w:jc w:val="center"/>
              <w:rPr>
                <w:ins w:id="803" w:author="HENRIQUE OLIVEIRA" w:date="2023-11-27T23:36:00Z"/>
                <w:rFonts w:ascii="Arial" w:hAnsi="Arial" w:cs="Arial"/>
                <w:sz w:val="18"/>
                <w:szCs w:val="18"/>
                <w:lang w:val="pt-BR" w:eastAsia="pt-BR"/>
              </w:rPr>
            </w:pPr>
            <w:ins w:id="804"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vAlign w:val="center"/>
            <w:hideMark/>
            <w:tcPrChange w:id="805" w:author="HENRIQUE OLIVEIRA" w:date="2023-11-27T23:38:00Z">
              <w:tcPr>
                <w:tcW w:w="1480" w:type="dxa"/>
                <w:tcBorders>
                  <w:top w:val="nil"/>
                  <w:left w:val="nil"/>
                  <w:bottom w:val="single" w:sz="4" w:space="0" w:color="auto"/>
                  <w:right w:val="single" w:sz="4" w:space="0" w:color="auto"/>
                </w:tcBorders>
                <w:shd w:val="clear" w:color="auto" w:fill="auto"/>
                <w:vAlign w:val="center"/>
                <w:hideMark/>
              </w:tcPr>
            </w:tcPrChange>
          </w:tcPr>
          <w:p w14:paraId="1E16CA80" w14:textId="77777777" w:rsidR="00DB42CF" w:rsidRPr="00DB42CF" w:rsidRDefault="00DB42CF" w:rsidP="00DB42CF">
            <w:pPr>
              <w:suppressAutoHyphens w:val="0"/>
              <w:spacing w:after="0" w:line="240" w:lineRule="auto"/>
              <w:ind w:left="0" w:firstLine="0"/>
              <w:jc w:val="center"/>
              <w:rPr>
                <w:ins w:id="806" w:author="HENRIQUE OLIVEIRA" w:date="2023-11-27T23:36:00Z"/>
                <w:rFonts w:ascii="Arial" w:hAnsi="Arial" w:cs="Arial"/>
                <w:sz w:val="18"/>
                <w:szCs w:val="18"/>
                <w:lang w:val="pt-BR" w:eastAsia="pt-BR"/>
              </w:rPr>
            </w:pPr>
            <w:ins w:id="807"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vAlign w:val="center"/>
            <w:hideMark/>
            <w:tcPrChange w:id="808" w:author="HENRIQUE OLIVEIRA" w:date="2023-11-27T23:38:00Z">
              <w:tcPr>
                <w:tcW w:w="1080" w:type="dxa"/>
                <w:tcBorders>
                  <w:top w:val="nil"/>
                  <w:left w:val="nil"/>
                  <w:bottom w:val="single" w:sz="4" w:space="0" w:color="auto"/>
                  <w:right w:val="single" w:sz="4" w:space="0" w:color="auto"/>
                </w:tcBorders>
                <w:shd w:val="clear" w:color="auto" w:fill="auto"/>
                <w:vAlign w:val="center"/>
                <w:hideMark/>
              </w:tcPr>
            </w:tcPrChange>
          </w:tcPr>
          <w:p w14:paraId="6B6350F0" w14:textId="77777777" w:rsidR="00DB42CF" w:rsidRPr="00DB42CF" w:rsidRDefault="00DB42CF" w:rsidP="00DB42CF">
            <w:pPr>
              <w:suppressAutoHyphens w:val="0"/>
              <w:spacing w:after="0" w:line="240" w:lineRule="auto"/>
              <w:ind w:left="0" w:firstLine="0"/>
              <w:jc w:val="center"/>
              <w:rPr>
                <w:ins w:id="809" w:author="HENRIQUE OLIVEIRA" w:date="2023-11-27T23:36:00Z"/>
                <w:rFonts w:ascii="Arial" w:hAnsi="Arial" w:cs="Arial"/>
                <w:sz w:val="18"/>
                <w:szCs w:val="18"/>
                <w:lang w:val="pt-BR" w:eastAsia="pt-BR"/>
              </w:rPr>
            </w:pPr>
            <w:ins w:id="810" w:author="HENRIQUE OLIVEIRA" w:date="2023-11-27T23:36:00Z">
              <w:r w:rsidRPr="00DB42CF">
                <w:rPr>
                  <w:rFonts w:ascii="Arial" w:hAnsi="Arial" w:cs="Arial"/>
                  <w:sz w:val="18"/>
                  <w:szCs w:val="18"/>
                  <w:lang w:val="pt-BR" w:eastAsia="pt-BR"/>
                </w:rPr>
                <w:t>-689.8</w:t>
              </w:r>
            </w:ins>
          </w:p>
        </w:tc>
        <w:tc>
          <w:tcPr>
            <w:tcW w:w="814" w:type="dxa"/>
            <w:tcBorders>
              <w:top w:val="nil"/>
              <w:left w:val="nil"/>
              <w:bottom w:val="single" w:sz="4" w:space="0" w:color="auto"/>
              <w:right w:val="single" w:sz="4" w:space="0" w:color="auto"/>
            </w:tcBorders>
            <w:shd w:val="clear" w:color="auto" w:fill="auto"/>
            <w:vAlign w:val="center"/>
            <w:hideMark/>
            <w:tcPrChange w:id="811"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5C24E91E" w14:textId="77777777" w:rsidR="00DB42CF" w:rsidRPr="00DB42CF" w:rsidRDefault="00DB42CF" w:rsidP="00DB42CF">
            <w:pPr>
              <w:suppressAutoHyphens w:val="0"/>
              <w:spacing w:after="0" w:line="240" w:lineRule="auto"/>
              <w:ind w:left="0" w:firstLine="0"/>
              <w:jc w:val="center"/>
              <w:rPr>
                <w:ins w:id="812" w:author="HENRIQUE OLIVEIRA" w:date="2023-11-27T23:36:00Z"/>
                <w:rFonts w:ascii="Arial" w:hAnsi="Arial" w:cs="Arial"/>
                <w:sz w:val="18"/>
                <w:szCs w:val="18"/>
                <w:lang w:val="pt-BR" w:eastAsia="pt-BR"/>
              </w:rPr>
            </w:pPr>
            <w:ins w:id="813" w:author="HENRIQUE OLIVEIRA" w:date="2023-11-27T23:36:00Z">
              <w:r w:rsidRPr="00DB42CF">
                <w:rPr>
                  <w:rFonts w:ascii="Arial" w:hAnsi="Arial" w:cs="Arial"/>
                  <w:color w:val="000000" w:themeColor="text1"/>
                  <w:sz w:val="18"/>
                  <w:szCs w:val="18"/>
                  <w:lang w:eastAsia="pt-BR"/>
                </w:rPr>
                <w:t>0</w:t>
              </w:r>
            </w:ins>
          </w:p>
        </w:tc>
        <w:tc>
          <w:tcPr>
            <w:tcW w:w="820" w:type="dxa"/>
            <w:tcBorders>
              <w:top w:val="nil"/>
              <w:left w:val="nil"/>
              <w:bottom w:val="single" w:sz="4" w:space="0" w:color="auto"/>
              <w:right w:val="single" w:sz="4" w:space="0" w:color="auto"/>
            </w:tcBorders>
            <w:shd w:val="clear" w:color="auto" w:fill="auto"/>
            <w:vAlign w:val="center"/>
            <w:hideMark/>
            <w:tcPrChange w:id="814"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0F100D53" w14:textId="77777777" w:rsidR="00DB42CF" w:rsidRPr="00DB42CF" w:rsidRDefault="00DB42CF" w:rsidP="00DB42CF">
            <w:pPr>
              <w:suppressAutoHyphens w:val="0"/>
              <w:spacing w:after="0" w:line="240" w:lineRule="auto"/>
              <w:ind w:left="0" w:firstLine="0"/>
              <w:jc w:val="center"/>
              <w:rPr>
                <w:ins w:id="815" w:author="HENRIQUE OLIVEIRA" w:date="2023-11-27T23:36:00Z"/>
                <w:rFonts w:ascii="Arial" w:hAnsi="Arial" w:cs="Arial"/>
                <w:sz w:val="18"/>
                <w:szCs w:val="18"/>
                <w:lang w:val="pt-BR" w:eastAsia="pt-BR"/>
              </w:rPr>
            </w:pPr>
            <w:ins w:id="816" w:author="HENRIQUE OLIVEIRA" w:date="2023-11-27T23:36:00Z">
              <w:r w:rsidRPr="00DB42CF">
                <w:rPr>
                  <w:rFonts w:ascii="Arial" w:hAnsi="Arial" w:cs="Arial"/>
                  <w:color w:val="000000" w:themeColor="text1"/>
                  <w:sz w:val="18"/>
                  <w:szCs w:val="18"/>
                  <w:lang w:eastAsia="pt-BR"/>
                </w:rPr>
                <w:t>8</w:t>
              </w:r>
            </w:ins>
          </w:p>
        </w:tc>
      </w:tr>
      <w:tr w:rsidR="00DB42CF" w:rsidRPr="00DB42CF" w14:paraId="0994A0A4" w14:textId="77777777" w:rsidTr="00B70B6F">
        <w:trPr>
          <w:trHeight w:val="300"/>
          <w:ins w:id="817" w:author="HENRIQUE OLIVEIRA" w:date="2023-11-27T23:36:00Z"/>
          <w:trPrChange w:id="818" w:author="HENRIQUE OLIVEIRA" w:date="2023-11-27T23:38:00Z">
            <w:trPr>
              <w:trHeight w:val="300"/>
            </w:trPr>
          </w:trPrChange>
        </w:trPr>
        <w:tc>
          <w:tcPr>
            <w:tcW w:w="420" w:type="dxa"/>
            <w:vMerge/>
            <w:tcBorders>
              <w:top w:val="single" w:sz="4" w:space="0" w:color="auto"/>
              <w:left w:val="single" w:sz="4" w:space="0" w:color="auto"/>
              <w:bottom w:val="single" w:sz="4" w:space="0" w:color="auto"/>
              <w:right w:val="single" w:sz="4" w:space="0" w:color="auto"/>
            </w:tcBorders>
            <w:vAlign w:val="center"/>
            <w:hideMark/>
            <w:tcPrChange w:id="819" w:author="HENRIQUE OLIVEIRA" w:date="2023-11-27T23:38:00Z">
              <w:tcPr>
                <w:tcW w:w="420" w:type="dxa"/>
                <w:vMerge/>
                <w:tcBorders>
                  <w:top w:val="single" w:sz="4" w:space="0" w:color="auto"/>
                  <w:left w:val="single" w:sz="4" w:space="0" w:color="auto"/>
                  <w:bottom w:val="single" w:sz="4" w:space="0" w:color="auto"/>
                  <w:right w:val="single" w:sz="4" w:space="0" w:color="auto"/>
                </w:tcBorders>
                <w:vAlign w:val="center"/>
                <w:hideMark/>
              </w:tcPr>
            </w:tcPrChange>
          </w:tcPr>
          <w:p w14:paraId="11F05888" w14:textId="77777777" w:rsidR="00DB42CF" w:rsidRPr="00DB42CF" w:rsidRDefault="00DB42CF" w:rsidP="00DB42CF">
            <w:pPr>
              <w:suppressAutoHyphens w:val="0"/>
              <w:spacing w:after="0" w:line="240" w:lineRule="auto"/>
              <w:ind w:left="0" w:firstLine="0"/>
              <w:rPr>
                <w:ins w:id="820"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821"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4C81028B" w14:textId="77777777" w:rsidR="00DB42CF" w:rsidRPr="00DB42CF" w:rsidRDefault="00DB42CF" w:rsidP="00DB42CF">
            <w:pPr>
              <w:suppressAutoHyphens w:val="0"/>
              <w:spacing w:after="0" w:line="240" w:lineRule="auto"/>
              <w:ind w:left="0" w:firstLine="0"/>
              <w:jc w:val="center"/>
              <w:rPr>
                <w:ins w:id="822" w:author="HENRIQUE OLIVEIRA" w:date="2023-11-27T23:36:00Z"/>
                <w:rFonts w:ascii="Arial" w:hAnsi="Arial" w:cs="Arial"/>
                <w:sz w:val="18"/>
                <w:szCs w:val="18"/>
                <w:lang w:val="pt-BR" w:eastAsia="pt-BR"/>
              </w:rPr>
            </w:pPr>
            <w:ins w:id="823" w:author="HENRIQUE OLIVEIRA" w:date="2023-11-27T23:36:00Z">
              <w:r w:rsidRPr="00DB42CF">
                <w:rPr>
                  <w:rFonts w:ascii="Arial" w:hAnsi="Arial" w:cs="Arial"/>
                  <w:color w:val="000000" w:themeColor="text1"/>
                  <w:sz w:val="18"/>
                  <w:szCs w:val="24"/>
                  <w:lang w:eastAsia="pt-BR"/>
                </w:rPr>
                <w:t>Model 2</w:t>
              </w:r>
            </w:ins>
          </w:p>
        </w:tc>
        <w:tc>
          <w:tcPr>
            <w:tcW w:w="1380" w:type="dxa"/>
            <w:tcBorders>
              <w:top w:val="nil"/>
              <w:left w:val="nil"/>
              <w:bottom w:val="single" w:sz="4" w:space="0" w:color="auto"/>
              <w:right w:val="single" w:sz="4" w:space="0" w:color="auto"/>
            </w:tcBorders>
            <w:shd w:val="clear" w:color="auto" w:fill="auto"/>
            <w:vAlign w:val="center"/>
            <w:hideMark/>
            <w:tcPrChange w:id="824"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0C4B5DA0" w14:textId="77777777" w:rsidR="00DB42CF" w:rsidRPr="00DB42CF" w:rsidRDefault="00DB42CF" w:rsidP="00DB42CF">
            <w:pPr>
              <w:suppressAutoHyphens w:val="0"/>
              <w:spacing w:after="0" w:line="240" w:lineRule="auto"/>
              <w:ind w:left="0" w:firstLine="0"/>
              <w:jc w:val="center"/>
              <w:rPr>
                <w:ins w:id="825" w:author="HENRIQUE OLIVEIRA" w:date="2023-11-27T23:36:00Z"/>
                <w:rFonts w:ascii="Arial" w:hAnsi="Arial" w:cs="Arial"/>
                <w:sz w:val="18"/>
                <w:szCs w:val="18"/>
                <w:lang w:val="pt-BR" w:eastAsia="pt-BR"/>
              </w:rPr>
            </w:pPr>
            <w:ins w:id="826"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827"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42536F68" w14:textId="77777777" w:rsidR="00DB42CF" w:rsidRPr="00DB42CF" w:rsidRDefault="00DB42CF" w:rsidP="00DB42CF">
            <w:pPr>
              <w:suppressAutoHyphens w:val="0"/>
              <w:spacing w:after="0" w:line="240" w:lineRule="auto"/>
              <w:ind w:left="0" w:firstLine="0"/>
              <w:jc w:val="center"/>
              <w:rPr>
                <w:ins w:id="828" w:author="HENRIQUE OLIVEIRA" w:date="2023-11-27T23:36:00Z"/>
                <w:rFonts w:ascii="Arial" w:hAnsi="Arial" w:cs="Arial"/>
                <w:sz w:val="18"/>
                <w:szCs w:val="18"/>
                <w:lang w:val="pt-BR" w:eastAsia="pt-BR"/>
              </w:rPr>
            </w:pPr>
            <w:ins w:id="829"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830"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15E5D009" w14:textId="77777777" w:rsidR="00DB42CF" w:rsidRPr="00DB42CF" w:rsidRDefault="00DB42CF" w:rsidP="00DB42CF">
            <w:pPr>
              <w:suppressAutoHyphens w:val="0"/>
              <w:spacing w:after="0" w:line="240" w:lineRule="auto"/>
              <w:ind w:left="0" w:firstLine="0"/>
              <w:jc w:val="center"/>
              <w:rPr>
                <w:ins w:id="831" w:author="HENRIQUE OLIVEIRA" w:date="2023-11-27T23:36:00Z"/>
                <w:rFonts w:ascii="Arial" w:hAnsi="Arial" w:cs="Arial"/>
                <w:sz w:val="18"/>
                <w:szCs w:val="18"/>
                <w:lang w:val="pt-BR" w:eastAsia="pt-BR"/>
              </w:rPr>
            </w:pPr>
            <w:ins w:id="832"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833"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2C6AA849" w14:textId="77777777" w:rsidR="00DB42CF" w:rsidRPr="00DB42CF" w:rsidRDefault="00DB42CF" w:rsidP="00DB42CF">
            <w:pPr>
              <w:suppressAutoHyphens w:val="0"/>
              <w:spacing w:after="0" w:line="240" w:lineRule="auto"/>
              <w:ind w:left="0" w:firstLine="0"/>
              <w:jc w:val="center"/>
              <w:rPr>
                <w:ins w:id="834" w:author="HENRIQUE OLIVEIRA" w:date="2023-11-27T23:36:00Z"/>
                <w:rFonts w:ascii="Arial" w:hAnsi="Arial" w:cs="Arial"/>
                <w:sz w:val="18"/>
                <w:szCs w:val="18"/>
                <w:lang w:val="pt-BR" w:eastAsia="pt-BR"/>
              </w:rPr>
            </w:pPr>
            <w:ins w:id="835"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noWrap/>
            <w:vAlign w:val="bottom"/>
            <w:hideMark/>
            <w:tcPrChange w:id="836" w:author="HENRIQUE OLIVEIRA" w:date="2023-11-27T23:38:00Z">
              <w:tcPr>
                <w:tcW w:w="1340" w:type="dxa"/>
                <w:tcBorders>
                  <w:top w:val="nil"/>
                  <w:left w:val="nil"/>
                  <w:bottom w:val="single" w:sz="4" w:space="0" w:color="auto"/>
                  <w:right w:val="single" w:sz="4" w:space="0" w:color="auto"/>
                </w:tcBorders>
                <w:shd w:val="clear" w:color="auto" w:fill="auto"/>
                <w:noWrap/>
                <w:vAlign w:val="bottom"/>
                <w:hideMark/>
              </w:tcPr>
            </w:tcPrChange>
          </w:tcPr>
          <w:p w14:paraId="12C6C925" w14:textId="77777777" w:rsidR="00DB42CF" w:rsidRPr="00DB42CF" w:rsidRDefault="00DB42CF" w:rsidP="00DB42CF">
            <w:pPr>
              <w:suppressAutoHyphens w:val="0"/>
              <w:spacing w:after="0" w:line="240" w:lineRule="auto"/>
              <w:ind w:left="0" w:firstLine="0"/>
              <w:jc w:val="center"/>
              <w:rPr>
                <w:ins w:id="837" w:author="HENRIQUE OLIVEIRA" w:date="2023-11-27T23:36:00Z"/>
                <w:rFonts w:ascii="Arial" w:hAnsi="Arial" w:cs="Arial"/>
                <w:sz w:val="18"/>
                <w:szCs w:val="18"/>
                <w:lang w:val="pt-BR" w:eastAsia="pt-BR"/>
              </w:rPr>
            </w:pPr>
            <w:ins w:id="838" w:author="HENRIQUE OLIVEIRA" w:date="2023-11-27T23:36:00Z">
              <w:r w:rsidRPr="00DB42CF">
                <w:rPr>
                  <w:rFonts w:ascii="Arial" w:hAnsi="Arial" w:cs="Arial"/>
                  <w:sz w:val="18"/>
                  <w:szCs w:val="18"/>
                  <w:lang w:val="pt-BR" w:eastAsia="pt-BR"/>
                </w:rPr>
                <w:t>-0.09</w:t>
              </w:r>
            </w:ins>
          </w:p>
        </w:tc>
        <w:tc>
          <w:tcPr>
            <w:tcW w:w="2140" w:type="dxa"/>
            <w:tcBorders>
              <w:top w:val="nil"/>
              <w:left w:val="nil"/>
              <w:bottom w:val="single" w:sz="4" w:space="0" w:color="auto"/>
              <w:right w:val="single" w:sz="4" w:space="0" w:color="auto"/>
            </w:tcBorders>
            <w:shd w:val="clear" w:color="auto" w:fill="auto"/>
            <w:vAlign w:val="center"/>
            <w:hideMark/>
            <w:tcPrChange w:id="839" w:author="HENRIQUE OLIVEIRA" w:date="2023-11-27T23:38:00Z">
              <w:tcPr>
                <w:tcW w:w="2140" w:type="dxa"/>
                <w:tcBorders>
                  <w:top w:val="nil"/>
                  <w:left w:val="nil"/>
                  <w:bottom w:val="single" w:sz="4" w:space="0" w:color="auto"/>
                  <w:right w:val="single" w:sz="4" w:space="0" w:color="auto"/>
                </w:tcBorders>
                <w:shd w:val="clear" w:color="auto" w:fill="auto"/>
                <w:vAlign w:val="center"/>
                <w:hideMark/>
              </w:tcPr>
            </w:tcPrChange>
          </w:tcPr>
          <w:p w14:paraId="6F1F5500" w14:textId="77777777" w:rsidR="00DB42CF" w:rsidRPr="00DB42CF" w:rsidRDefault="00DB42CF" w:rsidP="00DB42CF">
            <w:pPr>
              <w:suppressAutoHyphens w:val="0"/>
              <w:spacing w:after="0" w:line="240" w:lineRule="auto"/>
              <w:ind w:left="0" w:firstLine="0"/>
              <w:jc w:val="center"/>
              <w:rPr>
                <w:ins w:id="840" w:author="HENRIQUE OLIVEIRA" w:date="2023-11-27T23:36:00Z"/>
                <w:rFonts w:ascii="Arial" w:hAnsi="Arial" w:cs="Arial"/>
                <w:sz w:val="18"/>
                <w:szCs w:val="18"/>
                <w:lang w:val="pt-BR" w:eastAsia="pt-BR"/>
              </w:rPr>
            </w:pPr>
            <w:ins w:id="841"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vAlign w:val="center"/>
            <w:hideMark/>
            <w:tcPrChange w:id="842" w:author="HENRIQUE OLIVEIRA" w:date="2023-11-27T23:38:00Z">
              <w:tcPr>
                <w:tcW w:w="1480" w:type="dxa"/>
                <w:tcBorders>
                  <w:top w:val="nil"/>
                  <w:left w:val="nil"/>
                  <w:bottom w:val="single" w:sz="4" w:space="0" w:color="auto"/>
                  <w:right w:val="single" w:sz="4" w:space="0" w:color="auto"/>
                </w:tcBorders>
                <w:shd w:val="clear" w:color="auto" w:fill="auto"/>
                <w:vAlign w:val="center"/>
                <w:hideMark/>
              </w:tcPr>
            </w:tcPrChange>
          </w:tcPr>
          <w:p w14:paraId="200CC28F" w14:textId="77777777" w:rsidR="00DB42CF" w:rsidRPr="00DB42CF" w:rsidRDefault="00DB42CF" w:rsidP="00DB42CF">
            <w:pPr>
              <w:suppressAutoHyphens w:val="0"/>
              <w:spacing w:after="0" w:line="240" w:lineRule="auto"/>
              <w:ind w:left="0" w:firstLine="0"/>
              <w:jc w:val="center"/>
              <w:rPr>
                <w:ins w:id="843" w:author="HENRIQUE OLIVEIRA" w:date="2023-11-27T23:36:00Z"/>
                <w:rFonts w:ascii="Arial" w:hAnsi="Arial" w:cs="Arial"/>
                <w:sz w:val="18"/>
                <w:szCs w:val="18"/>
                <w:lang w:val="pt-BR" w:eastAsia="pt-BR"/>
              </w:rPr>
            </w:pPr>
            <w:ins w:id="844"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noWrap/>
            <w:vAlign w:val="bottom"/>
            <w:hideMark/>
            <w:tcPrChange w:id="845" w:author="HENRIQUE OLIVEIRA" w:date="2023-11-27T23:38:00Z">
              <w:tcPr>
                <w:tcW w:w="1080" w:type="dxa"/>
                <w:tcBorders>
                  <w:top w:val="nil"/>
                  <w:left w:val="nil"/>
                  <w:bottom w:val="single" w:sz="4" w:space="0" w:color="auto"/>
                  <w:right w:val="single" w:sz="4" w:space="0" w:color="auto"/>
                </w:tcBorders>
                <w:shd w:val="clear" w:color="auto" w:fill="auto"/>
                <w:noWrap/>
                <w:vAlign w:val="bottom"/>
                <w:hideMark/>
              </w:tcPr>
            </w:tcPrChange>
          </w:tcPr>
          <w:p w14:paraId="2490AE9C" w14:textId="77777777" w:rsidR="00DB42CF" w:rsidRPr="00DB42CF" w:rsidRDefault="00DB42CF" w:rsidP="00DB42CF">
            <w:pPr>
              <w:suppressAutoHyphens w:val="0"/>
              <w:spacing w:after="0" w:line="240" w:lineRule="auto"/>
              <w:ind w:left="0" w:firstLine="0"/>
              <w:jc w:val="center"/>
              <w:rPr>
                <w:ins w:id="846" w:author="HENRIQUE OLIVEIRA" w:date="2023-11-27T23:36:00Z"/>
                <w:rFonts w:ascii="Arial" w:hAnsi="Arial" w:cs="Arial"/>
                <w:sz w:val="18"/>
                <w:szCs w:val="18"/>
                <w:lang w:val="pt-BR" w:eastAsia="pt-BR"/>
              </w:rPr>
            </w:pPr>
            <w:ins w:id="847" w:author="HENRIQUE OLIVEIRA" w:date="2023-11-27T23:36:00Z">
              <w:r w:rsidRPr="00DB42CF">
                <w:rPr>
                  <w:rFonts w:ascii="Arial" w:hAnsi="Arial" w:cs="Arial"/>
                  <w:sz w:val="18"/>
                  <w:szCs w:val="18"/>
                  <w:lang w:val="pt-BR" w:eastAsia="pt-BR"/>
                </w:rPr>
                <w:t>-687.7</w:t>
              </w:r>
            </w:ins>
          </w:p>
        </w:tc>
        <w:tc>
          <w:tcPr>
            <w:tcW w:w="814" w:type="dxa"/>
            <w:tcBorders>
              <w:top w:val="nil"/>
              <w:left w:val="nil"/>
              <w:bottom w:val="single" w:sz="4" w:space="0" w:color="auto"/>
              <w:right w:val="single" w:sz="4" w:space="0" w:color="auto"/>
            </w:tcBorders>
            <w:shd w:val="clear" w:color="auto" w:fill="auto"/>
            <w:noWrap/>
            <w:vAlign w:val="bottom"/>
            <w:hideMark/>
            <w:tcPrChange w:id="848" w:author="HENRIQUE OLIVEIRA" w:date="2023-11-27T23:38:00Z">
              <w:tcPr>
                <w:tcW w:w="540" w:type="dxa"/>
                <w:tcBorders>
                  <w:top w:val="nil"/>
                  <w:left w:val="nil"/>
                  <w:bottom w:val="single" w:sz="4" w:space="0" w:color="auto"/>
                  <w:right w:val="single" w:sz="4" w:space="0" w:color="auto"/>
                </w:tcBorders>
                <w:shd w:val="clear" w:color="auto" w:fill="auto"/>
                <w:noWrap/>
                <w:vAlign w:val="bottom"/>
                <w:hideMark/>
              </w:tcPr>
            </w:tcPrChange>
          </w:tcPr>
          <w:p w14:paraId="5D875529" w14:textId="77777777" w:rsidR="00DB42CF" w:rsidRPr="00DB42CF" w:rsidRDefault="00DB42CF" w:rsidP="00DB42CF">
            <w:pPr>
              <w:suppressAutoHyphens w:val="0"/>
              <w:spacing w:after="0" w:line="240" w:lineRule="auto"/>
              <w:ind w:left="0" w:firstLine="0"/>
              <w:jc w:val="center"/>
              <w:rPr>
                <w:ins w:id="849" w:author="HENRIQUE OLIVEIRA" w:date="2023-11-27T23:36:00Z"/>
                <w:rFonts w:ascii="Arial" w:hAnsi="Arial" w:cs="Arial"/>
                <w:sz w:val="18"/>
                <w:szCs w:val="18"/>
                <w:lang w:val="pt-BR" w:eastAsia="pt-BR"/>
              </w:rPr>
            </w:pPr>
            <w:ins w:id="850" w:author="HENRIQUE OLIVEIRA" w:date="2023-11-27T23:36:00Z">
              <w:r w:rsidRPr="00DB42CF">
                <w:rPr>
                  <w:rFonts w:ascii="Arial" w:hAnsi="Arial" w:cs="Arial"/>
                  <w:sz w:val="18"/>
                  <w:szCs w:val="18"/>
                  <w:lang w:val="pt-BR" w:eastAsia="pt-BR"/>
                </w:rPr>
                <w:t>2.05</w:t>
              </w:r>
            </w:ins>
          </w:p>
        </w:tc>
        <w:tc>
          <w:tcPr>
            <w:tcW w:w="820" w:type="dxa"/>
            <w:tcBorders>
              <w:top w:val="nil"/>
              <w:left w:val="nil"/>
              <w:bottom w:val="single" w:sz="4" w:space="0" w:color="auto"/>
              <w:right w:val="single" w:sz="4" w:space="0" w:color="auto"/>
            </w:tcBorders>
            <w:shd w:val="clear" w:color="auto" w:fill="auto"/>
            <w:noWrap/>
            <w:vAlign w:val="bottom"/>
            <w:hideMark/>
            <w:tcPrChange w:id="851" w:author="HENRIQUE OLIVEIRA" w:date="2023-11-27T23:38:00Z">
              <w:tcPr>
                <w:tcW w:w="820" w:type="dxa"/>
                <w:tcBorders>
                  <w:top w:val="nil"/>
                  <w:left w:val="nil"/>
                  <w:bottom w:val="single" w:sz="4" w:space="0" w:color="auto"/>
                  <w:right w:val="single" w:sz="4" w:space="0" w:color="auto"/>
                </w:tcBorders>
                <w:shd w:val="clear" w:color="auto" w:fill="auto"/>
                <w:noWrap/>
                <w:vAlign w:val="bottom"/>
                <w:hideMark/>
              </w:tcPr>
            </w:tcPrChange>
          </w:tcPr>
          <w:p w14:paraId="2BDAF278" w14:textId="77777777" w:rsidR="00DB42CF" w:rsidRPr="00DB42CF" w:rsidRDefault="00DB42CF" w:rsidP="00DB42CF">
            <w:pPr>
              <w:suppressAutoHyphens w:val="0"/>
              <w:spacing w:after="0" w:line="240" w:lineRule="auto"/>
              <w:ind w:left="0" w:firstLine="0"/>
              <w:jc w:val="center"/>
              <w:rPr>
                <w:ins w:id="852" w:author="HENRIQUE OLIVEIRA" w:date="2023-11-27T23:36:00Z"/>
                <w:rFonts w:ascii="Arial" w:hAnsi="Arial" w:cs="Arial"/>
                <w:sz w:val="18"/>
                <w:szCs w:val="18"/>
                <w:lang w:val="pt-BR" w:eastAsia="pt-BR"/>
              </w:rPr>
            </w:pPr>
            <w:ins w:id="853" w:author="HENRIQUE OLIVEIRA" w:date="2023-11-27T23:36:00Z">
              <w:r w:rsidRPr="00DB42CF">
                <w:rPr>
                  <w:rFonts w:ascii="Arial" w:hAnsi="Arial" w:cs="Arial"/>
                  <w:sz w:val="18"/>
                  <w:szCs w:val="18"/>
                  <w:lang w:val="pt-BR" w:eastAsia="pt-BR"/>
                </w:rPr>
                <w:t>20</w:t>
              </w:r>
            </w:ins>
          </w:p>
        </w:tc>
      </w:tr>
      <w:tr w:rsidR="00DB42CF" w:rsidRPr="00DB42CF" w14:paraId="34B3EABA" w14:textId="77777777" w:rsidTr="00B70B6F">
        <w:trPr>
          <w:trHeight w:val="300"/>
          <w:ins w:id="854" w:author="HENRIQUE OLIVEIRA" w:date="2023-11-27T23:36:00Z"/>
          <w:trPrChange w:id="855" w:author="HENRIQUE OLIVEIRA" w:date="2023-11-27T23:38:00Z">
            <w:trPr>
              <w:trHeight w:val="300"/>
            </w:trPr>
          </w:trPrChange>
        </w:trPr>
        <w:tc>
          <w:tcPr>
            <w:tcW w:w="420" w:type="dxa"/>
            <w:vMerge/>
            <w:tcBorders>
              <w:top w:val="single" w:sz="4" w:space="0" w:color="auto"/>
              <w:left w:val="single" w:sz="4" w:space="0" w:color="auto"/>
              <w:bottom w:val="single" w:sz="4" w:space="0" w:color="auto"/>
              <w:right w:val="single" w:sz="4" w:space="0" w:color="auto"/>
            </w:tcBorders>
            <w:vAlign w:val="center"/>
            <w:hideMark/>
            <w:tcPrChange w:id="856" w:author="HENRIQUE OLIVEIRA" w:date="2023-11-27T23:38:00Z">
              <w:tcPr>
                <w:tcW w:w="420" w:type="dxa"/>
                <w:vMerge/>
                <w:tcBorders>
                  <w:top w:val="single" w:sz="4" w:space="0" w:color="auto"/>
                  <w:left w:val="single" w:sz="4" w:space="0" w:color="auto"/>
                  <w:bottom w:val="single" w:sz="4" w:space="0" w:color="auto"/>
                  <w:right w:val="single" w:sz="4" w:space="0" w:color="auto"/>
                </w:tcBorders>
                <w:vAlign w:val="center"/>
                <w:hideMark/>
              </w:tcPr>
            </w:tcPrChange>
          </w:tcPr>
          <w:p w14:paraId="25E36C27" w14:textId="77777777" w:rsidR="00DB42CF" w:rsidRPr="00DB42CF" w:rsidRDefault="00DB42CF" w:rsidP="00DB42CF">
            <w:pPr>
              <w:suppressAutoHyphens w:val="0"/>
              <w:spacing w:after="0" w:line="240" w:lineRule="auto"/>
              <w:ind w:left="0" w:firstLine="0"/>
              <w:rPr>
                <w:ins w:id="857"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858"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20B8CCF7" w14:textId="77777777" w:rsidR="00DB42CF" w:rsidRPr="00DB42CF" w:rsidRDefault="00DB42CF" w:rsidP="00DB42CF">
            <w:pPr>
              <w:suppressAutoHyphens w:val="0"/>
              <w:spacing w:after="0" w:line="240" w:lineRule="auto"/>
              <w:ind w:left="0" w:firstLine="0"/>
              <w:jc w:val="center"/>
              <w:rPr>
                <w:ins w:id="859" w:author="HENRIQUE OLIVEIRA" w:date="2023-11-27T23:36:00Z"/>
                <w:rFonts w:ascii="Arial" w:hAnsi="Arial" w:cs="Arial"/>
                <w:sz w:val="18"/>
                <w:szCs w:val="18"/>
                <w:lang w:val="pt-BR" w:eastAsia="pt-BR"/>
              </w:rPr>
            </w:pPr>
            <w:ins w:id="860" w:author="HENRIQUE OLIVEIRA" w:date="2023-11-27T23:36:00Z">
              <w:r w:rsidRPr="00DB42CF">
                <w:rPr>
                  <w:rFonts w:ascii="Arial" w:hAnsi="Arial" w:cs="Arial"/>
                  <w:color w:val="000000" w:themeColor="text1"/>
                  <w:sz w:val="18"/>
                  <w:szCs w:val="24"/>
                  <w:lang w:eastAsia="pt-BR"/>
                </w:rPr>
                <w:t>Model 3</w:t>
              </w:r>
            </w:ins>
          </w:p>
        </w:tc>
        <w:tc>
          <w:tcPr>
            <w:tcW w:w="1380" w:type="dxa"/>
            <w:tcBorders>
              <w:top w:val="nil"/>
              <w:left w:val="nil"/>
              <w:bottom w:val="single" w:sz="4" w:space="0" w:color="auto"/>
              <w:right w:val="single" w:sz="4" w:space="0" w:color="auto"/>
            </w:tcBorders>
            <w:shd w:val="clear" w:color="auto" w:fill="auto"/>
            <w:vAlign w:val="center"/>
            <w:hideMark/>
            <w:tcPrChange w:id="861"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6C9BED6E" w14:textId="77777777" w:rsidR="00DB42CF" w:rsidRPr="00DB42CF" w:rsidRDefault="00DB42CF" w:rsidP="00DB42CF">
            <w:pPr>
              <w:suppressAutoHyphens w:val="0"/>
              <w:spacing w:after="0" w:line="240" w:lineRule="auto"/>
              <w:ind w:left="0" w:firstLine="0"/>
              <w:jc w:val="center"/>
              <w:rPr>
                <w:ins w:id="862" w:author="HENRIQUE OLIVEIRA" w:date="2023-11-27T23:36:00Z"/>
                <w:rFonts w:ascii="Arial" w:hAnsi="Arial" w:cs="Arial"/>
                <w:sz w:val="18"/>
                <w:szCs w:val="18"/>
                <w:lang w:val="pt-BR" w:eastAsia="pt-BR"/>
              </w:rPr>
            </w:pPr>
            <w:ins w:id="863"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864"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34F07CAA" w14:textId="77777777" w:rsidR="00DB42CF" w:rsidRPr="00DB42CF" w:rsidRDefault="00DB42CF" w:rsidP="00DB42CF">
            <w:pPr>
              <w:suppressAutoHyphens w:val="0"/>
              <w:spacing w:after="0" w:line="240" w:lineRule="auto"/>
              <w:ind w:left="0" w:firstLine="0"/>
              <w:jc w:val="center"/>
              <w:rPr>
                <w:ins w:id="865" w:author="HENRIQUE OLIVEIRA" w:date="2023-11-27T23:36:00Z"/>
                <w:rFonts w:ascii="Arial" w:hAnsi="Arial" w:cs="Arial"/>
                <w:sz w:val="18"/>
                <w:szCs w:val="18"/>
                <w:lang w:val="pt-BR" w:eastAsia="pt-BR"/>
              </w:rPr>
            </w:pPr>
            <w:ins w:id="866"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867"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08EB4839" w14:textId="77777777" w:rsidR="00DB42CF" w:rsidRPr="00DB42CF" w:rsidRDefault="00DB42CF" w:rsidP="00DB42CF">
            <w:pPr>
              <w:suppressAutoHyphens w:val="0"/>
              <w:spacing w:after="0" w:line="240" w:lineRule="auto"/>
              <w:ind w:left="0" w:firstLine="0"/>
              <w:jc w:val="center"/>
              <w:rPr>
                <w:ins w:id="868" w:author="HENRIQUE OLIVEIRA" w:date="2023-11-27T23:36:00Z"/>
                <w:rFonts w:ascii="Arial" w:hAnsi="Arial" w:cs="Arial"/>
                <w:sz w:val="18"/>
                <w:szCs w:val="18"/>
                <w:lang w:val="pt-BR" w:eastAsia="pt-BR"/>
              </w:rPr>
            </w:pPr>
            <w:ins w:id="869"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870"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453E6A9B" w14:textId="77777777" w:rsidR="00DB42CF" w:rsidRPr="00DB42CF" w:rsidRDefault="00DB42CF" w:rsidP="00DB42CF">
            <w:pPr>
              <w:suppressAutoHyphens w:val="0"/>
              <w:spacing w:after="0" w:line="240" w:lineRule="auto"/>
              <w:ind w:left="0" w:firstLine="0"/>
              <w:jc w:val="center"/>
              <w:rPr>
                <w:ins w:id="871" w:author="HENRIQUE OLIVEIRA" w:date="2023-11-27T23:36:00Z"/>
                <w:rFonts w:ascii="Arial" w:hAnsi="Arial" w:cs="Arial"/>
                <w:sz w:val="18"/>
                <w:szCs w:val="18"/>
                <w:lang w:val="pt-BR" w:eastAsia="pt-BR"/>
              </w:rPr>
            </w:pPr>
            <w:ins w:id="872"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vAlign w:val="center"/>
            <w:hideMark/>
            <w:tcPrChange w:id="873" w:author="HENRIQUE OLIVEIRA" w:date="2023-11-27T23:38:00Z">
              <w:tcPr>
                <w:tcW w:w="1340" w:type="dxa"/>
                <w:tcBorders>
                  <w:top w:val="nil"/>
                  <w:left w:val="nil"/>
                  <w:bottom w:val="single" w:sz="4" w:space="0" w:color="auto"/>
                  <w:right w:val="single" w:sz="4" w:space="0" w:color="auto"/>
                </w:tcBorders>
                <w:shd w:val="clear" w:color="auto" w:fill="auto"/>
                <w:vAlign w:val="center"/>
                <w:hideMark/>
              </w:tcPr>
            </w:tcPrChange>
          </w:tcPr>
          <w:p w14:paraId="068C831F" w14:textId="77777777" w:rsidR="00DB42CF" w:rsidRPr="00DB42CF" w:rsidRDefault="00DB42CF" w:rsidP="00DB42CF">
            <w:pPr>
              <w:suppressAutoHyphens w:val="0"/>
              <w:spacing w:after="0" w:line="240" w:lineRule="auto"/>
              <w:ind w:left="0" w:firstLine="0"/>
              <w:jc w:val="center"/>
              <w:rPr>
                <w:ins w:id="874" w:author="HENRIQUE OLIVEIRA" w:date="2023-11-27T23:36:00Z"/>
                <w:rFonts w:ascii="Arial" w:hAnsi="Arial" w:cs="Arial"/>
                <w:sz w:val="18"/>
                <w:szCs w:val="18"/>
                <w:lang w:val="pt-BR" w:eastAsia="pt-BR"/>
              </w:rPr>
            </w:pPr>
            <w:ins w:id="875" w:author="HENRIQUE OLIVEIRA" w:date="2023-11-27T23:36:00Z">
              <w:r w:rsidRPr="00DB42CF">
                <w:rPr>
                  <w:rFonts w:ascii="Arial" w:hAnsi="Arial" w:cs="Arial"/>
                  <w:sz w:val="18"/>
                  <w:szCs w:val="18"/>
                  <w:lang w:val="pt-BR" w:eastAsia="pt-BR"/>
                </w:rPr>
                <w:t>-</w:t>
              </w:r>
            </w:ins>
          </w:p>
        </w:tc>
        <w:tc>
          <w:tcPr>
            <w:tcW w:w="2140" w:type="dxa"/>
            <w:tcBorders>
              <w:top w:val="nil"/>
              <w:left w:val="nil"/>
              <w:bottom w:val="single" w:sz="4" w:space="0" w:color="auto"/>
              <w:right w:val="single" w:sz="4" w:space="0" w:color="auto"/>
            </w:tcBorders>
            <w:shd w:val="clear" w:color="auto" w:fill="auto"/>
            <w:vAlign w:val="center"/>
            <w:hideMark/>
            <w:tcPrChange w:id="876" w:author="HENRIQUE OLIVEIRA" w:date="2023-11-27T23:38:00Z">
              <w:tcPr>
                <w:tcW w:w="2140" w:type="dxa"/>
                <w:tcBorders>
                  <w:top w:val="nil"/>
                  <w:left w:val="nil"/>
                  <w:bottom w:val="single" w:sz="4" w:space="0" w:color="auto"/>
                  <w:right w:val="single" w:sz="4" w:space="0" w:color="auto"/>
                </w:tcBorders>
                <w:shd w:val="clear" w:color="auto" w:fill="auto"/>
                <w:vAlign w:val="center"/>
                <w:hideMark/>
              </w:tcPr>
            </w:tcPrChange>
          </w:tcPr>
          <w:p w14:paraId="578EE253" w14:textId="77777777" w:rsidR="00DB42CF" w:rsidRPr="00DB42CF" w:rsidRDefault="00DB42CF" w:rsidP="00DB42CF">
            <w:pPr>
              <w:suppressAutoHyphens w:val="0"/>
              <w:spacing w:after="0" w:line="240" w:lineRule="auto"/>
              <w:ind w:left="0" w:firstLine="0"/>
              <w:jc w:val="center"/>
              <w:rPr>
                <w:ins w:id="877" w:author="HENRIQUE OLIVEIRA" w:date="2023-11-27T23:36:00Z"/>
                <w:rFonts w:ascii="Arial" w:hAnsi="Arial" w:cs="Arial"/>
                <w:sz w:val="18"/>
                <w:szCs w:val="18"/>
                <w:lang w:val="pt-BR" w:eastAsia="pt-BR"/>
              </w:rPr>
            </w:pPr>
            <w:ins w:id="878"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vAlign w:val="center"/>
            <w:hideMark/>
            <w:tcPrChange w:id="879" w:author="HENRIQUE OLIVEIRA" w:date="2023-11-27T23:38:00Z">
              <w:tcPr>
                <w:tcW w:w="1480" w:type="dxa"/>
                <w:tcBorders>
                  <w:top w:val="nil"/>
                  <w:left w:val="nil"/>
                  <w:bottom w:val="single" w:sz="4" w:space="0" w:color="auto"/>
                  <w:right w:val="single" w:sz="4" w:space="0" w:color="auto"/>
                </w:tcBorders>
                <w:shd w:val="clear" w:color="auto" w:fill="auto"/>
                <w:vAlign w:val="center"/>
                <w:hideMark/>
              </w:tcPr>
            </w:tcPrChange>
          </w:tcPr>
          <w:p w14:paraId="1F8D6E7C" w14:textId="77777777" w:rsidR="00DB42CF" w:rsidRPr="00DB42CF" w:rsidRDefault="00DB42CF" w:rsidP="00DB42CF">
            <w:pPr>
              <w:suppressAutoHyphens w:val="0"/>
              <w:spacing w:after="0" w:line="240" w:lineRule="auto"/>
              <w:ind w:left="0" w:firstLine="0"/>
              <w:jc w:val="center"/>
              <w:rPr>
                <w:ins w:id="880" w:author="HENRIQUE OLIVEIRA" w:date="2023-11-27T23:36:00Z"/>
                <w:rFonts w:ascii="Arial" w:hAnsi="Arial" w:cs="Arial"/>
                <w:sz w:val="18"/>
                <w:szCs w:val="18"/>
                <w:lang w:val="pt-BR" w:eastAsia="pt-BR"/>
              </w:rPr>
            </w:pPr>
            <w:ins w:id="881"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noWrap/>
            <w:vAlign w:val="bottom"/>
            <w:hideMark/>
            <w:tcPrChange w:id="882" w:author="HENRIQUE OLIVEIRA" w:date="2023-11-27T23:38:00Z">
              <w:tcPr>
                <w:tcW w:w="1080" w:type="dxa"/>
                <w:tcBorders>
                  <w:top w:val="nil"/>
                  <w:left w:val="nil"/>
                  <w:bottom w:val="single" w:sz="4" w:space="0" w:color="auto"/>
                  <w:right w:val="single" w:sz="4" w:space="0" w:color="auto"/>
                </w:tcBorders>
                <w:shd w:val="clear" w:color="auto" w:fill="auto"/>
                <w:noWrap/>
                <w:vAlign w:val="bottom"/>
                <w:hideMark/>
              </w:tcPr>
            </w:tcPrChange>
          </w:tcPr>
          <w:p w14:paraId="0FD446D8" w14:textId="77777777" w:rsidR="00DB42CF" w:rsidRPr="00DB42CF" w:rsidRDefault="00DB42CF" w:rsidP="00DB42CF">
            <w:pPr>
              <w:suppressAutoHyphens w:val="0"/>
              <w:spacing w:after="0" w:line="240" w:lineRule="auto"/>
              <w:ind w:left="0" w:firstLine="0"/>
              <w:jc w:val="center"/>
              <w:rPr>
                <w:ins w:id="883" w:author="HENRIQUE OLIVEIRA" w:date="2023-11-27T23:36:00Z"/>
                <w:rFonts w:ascii="Arial" w:hAnsi="Arial" w:cs="Arial"/>
                <w:sz w:val="18"/>
                <w:szCs w:val="18"/>
                <w:lang w:val="pt-BR" w:eastAsia="pt-BR"/>
              </w:rPr>
            </w:pPr>
            <w:ins w:id="884" w:author="HENRIQUE OLIVEIRA" w:date="2023-11-27T23:36:00Z">
              <w:r w:rsidRPr="00DB42CF">
                <w:rPr>
                  <w:rFonts w:ascii="Arial" w:hAnsi="Arial" w:cs="Arial"/>
                  <w:sz w:val="18"/>
                  <w:szCs w:val="18"/>
                  <w:lang w:val="pt-BR" w:eastAsia="pt-BR"/>
                </w:rPr>
                <w:t>-687.2</w:t>
              </w:r>
            </w:ins>
          </w:p>
        </w:tc>
        <w:tc>
          <w:tcPr>
            <w:tcW w:w="814" w:type="dxa"/>
            <w:tcBorders>
              <w:top w:val="nil"/>
              <w:left w:val="nil"/>
              <w:bottom w:val="single" w:sz="4" w:space="0" w:color="auto"/>
              <w:right w:val="single" w:sz="4" w:space="0" w:color="auto"/>
            </w:tcBorders>
            <w:shd w:val="clear" w:color="auto" w:fill="auto"/>
            <w:vAlign w:val="center"/>
            <w:hideMark/>
            <w:tcPrChange w:id="885"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5DAE7DFF" w14:textId="77777777" w:rsidR="00DB42CF" w:rsidRPr="00DB42CF" w:rsidRDefault="00DB42CF" w:rsidP="00DB42CF">
            <w:pPr>
              <w:suppressAutoHyphens w:val="0"/>
              <w:spacing w:after="0" w:line="240" w:lineRule="auto"/>
              <w:ind w:left="0" w:firstLine="0"/>
              <w:jc w:val="center"/>
              <w:rPr>
                <w:ins w:id="886" w:author="HENRIQUE OLIVEIRA" w:date="2023-11-27T23:36:00Z"/>
                <w:rFonts w:ascii="Arial" w:hAnsi="Arial" w:cs="Arial"/>
                <w:sz w:val="18"/>
                <w:szCs w:val="18"/>
                <w:lang w:val="pt-BR" w:eastAsia="pt-BR"/>
              </w:rPr>
            </w:pPr>
            <w:ins w:id="887" w:author="HENRIQUE OLIVEIRA" w:date="2023-11-27T23:36:00Z">
              <w:r w:rsidRPr="00DB42CF">
                <w:rPr>
                  <w:rFonts w:ascii="Arial" w:hAnsi="Arial" w:cs="Arial"/>
                  <w:sz w:val="18"/>
                  <w:szCs w:val="18"/>
                  <w:lang w:val="pt-BR" w:eastAsia="pt-BR"/>
                </w:rPr>
                <w:t>2.52</w:t>
              </w:r>
            </w:ins>
          </w:p>
        </w:tc>
        <w:tc>
          <w:tcPr>
            <w:tcW w:w="820" w:type="dxa"/>
            <w:tcBorders>
              <w:top w:val="nil"/>
              <w:left w:val="nil"/>
              <w:bottom w:val="single" w:sz="4" w:space="0" w:color="auto"/>
              <w:right w:val="single" w:sz="4" w:space="0" w:color="auto"/>
            </w:tcBorders>
            <w:shd w:val="clear" w:color="auto" w:fill="auto"/>
            <w:vAlign w:val="center"/>
            <w:hideMark/>
            <w:tcPrChange w:id="888"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0A247BF4" w14:textId="77777777" w:rsidR="00DB42CF" w:rsidRPr="00DB42CF" w:rsidRDefault="00DB42CF" w:rsidP="00DB42CF">
            <w:pPr>
              <w:suppressAutoHyphens w:val="0"/>
              <w:spacing w:after="0" w:line="240" w:lineRule="auto"/>
              <w:ind w:left="0" w:firstLine="0"/>
              <w:jc w:val="center"/>
              <w:rPr>
                <w:ins w:id="889" w:author="HENRIQUE OLIVEIRA" w:date="2023-11-27T23:36:00Z"/>
                <w:rFonts w:ascii="Arial" w:hAnsi="Arial" w:cs="Arial"/>
                <w:sz w:val="18"/>
                <w:szCs w:val="18"/>
                <w:lang w:val="pt-BR" w:eastAsia="pt-BR"/>
              </w:rPr>
            </w:pPr>
            <w:ins w:id="890" w:author="HENRIQUE OLIVEIRA" w:date="2023-11-27T23:36:00Z">
              <w:r w:rsidRPr="00DB42CF">
                <w:rPr>
                  <w:rFonts w:ascii="Arial" w:hAnsi="Arial" w:cs="Arial"/>
                  <w:sz w:val="18"/>
                  <w:szCs w:val="18"/>
                  <w:lang w:val="pt-BR" w:eastAsia="pt-BR"/>
                </w:rPr>
                <w:t>5</w:t>
              </w:r>
            </w:ins>
          </w:p>
        </w:tc>
      </w:tr>
      <w:tr w:rsidR="00DB42CF" w:rsidRPr="00DB42CF" w14:paraId="60E08317" w14:textId="77777777" w:rsidTr="00B70B6F">
        <w:trPr>
          <w:trHeight w:val="300"/>
          <w:ins w:id="891" w:author="HENRIQUE OLIVEIRA" w:date="2023-11-27T23:36:00Z"/>
          <w:trPrChange w:id="892" w:author="HENRIQUE OLIVEIRA" w:date="2023-11-27T23:38:00Z">
            <w:trPr>
              <w:trHeight w:val="300"/>
            </w:trPr>
          </w:trPrChange>
        </w:trPr>
        <w:tc>
          <w:tcPr>
            <w:tcW w:w="420" w:type="dxa"/>
            <w:vMerge/>
            <w:tcBorders>
              <w:top w:val="single" w:sz="4" w:space="0" w:color="auto"/>
              <w:left w:val="single" w:sz="4" w:space="0" w:color="auto"/>
              <w:bottom w:val="single" w:sz="4" w:space="0" w:color="auto"/>
              <w:right w:val="single" w:sz="4" w:space="0" w:color="auto"/>
            </w:tcBorders>
            <w:vAlign w:val="center"/>
            <w:hideMark/>
            <w:tcPrChange w:id="893" w:author="HENRIQUE OLIVEIRA" w:date="2023-11-27T23:38:00Z">
              <w:tcPr>
                <w:tcW w:w="420" w:type="dxa"/>
                <w:vMerge/>
                <w:tcBorders>
                  <w:top w:val="single" w:sz="4" w:space="0" w:color="auto"/>
                  <w:left w:val="single" w:sz="4" w:space="0" w:color="auto"/>
                  <w:bottom w:val="single" w:sz="4" w:space="0" w:color="auto"/>
                  <w:right w:val="single" w:sz="4" w:space="0" w:color="auto"/>
                </w:tcBorders>
                <w:vAlign w:val="center"/>
                <w:hideMark/>
              </w:tcPr>
            </w:tcPrChange>
          </w:tcPr>
          <w:p w14:paraId="7540A60D" w14:textId="77777777" w:rsidR="00DB42CF" w:rsidRPr="00DB42CF" w:rsidRDefault="00DB42CF" w:rsidP="00DB42CF">
            <w:pPr>
              <w:suppressAutoHyphens w:val="0"/>
              <w:spacing w:after="0" w:line="240" w:lineRule="auto"/>
              <w:ind w:left="0" w:firstLine="0"/>
              <w:rPr>
                <w:ins w:id="894"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895"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4C2F41AD" w14:textId="77777777" w:rsidR="00DB42CF" w:rsidRPr="00DB42CF" w:rsidRDefault="00DB42CF" w:rsidP="00DB42CF">
            <w:pPr>
              <w:suppressAutoHyphens w:val="0"/>
              <w:spacing w:after="0" w:line="240" w:lineRule="auto"/>
              <w:ind w:left="0" w:firstLine="0"/>
              <w:jc w:val="center"/>
              <w:rPr>
                <w:ins w:id="896" w:author="HENRIQUE OLIVEIRA" w:date="2023-11-27T23:36:00Z"/>
                <w:rFonts w:ascii="Arial" w:hAnsi="Arial" w:cs="Arial"/>
                <w:sz w:val="18"/>
                <w:szCs w:val="18"/>
                <w:lang w:val="pt-BR" w:eastAsia="pt-BR"/>
              </w:rPr>
            </w:pPr>
            <w:ins w:id="897" w:author="HENRIQUE OLIVEIRA" w:date="2023-11-27T23:36:00Z">
              <w:r w:rsidRPr="00DB42CF">
                <w:rPr>
                  <w:rFonts w:ascii="Arial" w:hAnsi="Arial" w:cs="Arial"/>
                  <w:color w:val="000000" w:themeColor="text1"/>
                  <w:sz w:val="18"/>
                  <w:szCs w:val="24"/>
                  <w:lang w:eastAsia="pt-BR"/>
                </w:rPr>
                <w:t>Model 4</w:t>
              </w:r>
            </w:ins>
          </w:p>
        </w:tc>
        <w:tc>
          <w:tcPr>
            <w:tcW w:w="1380" w:type="dxa"/>
            <w:tcBorders>
              <w:top w:val="nil"/>
              <w:left w:val="nil"/>
              <w:bottom w:val="single" w:sz="4" w:space="0" w:color="auto"/>
              <w:right w:val="single" w:sz="4" w:space="0" w:color="auto"/>
            </w:tcBorders>
            <w:shd w:val="clear" w:color="auto" w:fill="auto"/>
            <w:vAlign w:val="center"/>
            <w:hideMark/>
            <w:tcPrChange w:id="898"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4BF7548D" w14:textId="77777777" w:rsidR="00DB42CF" w:rsidRPr="00DB42CF" w:rsidRDefault="00DB42CF" w:rsidP="00DB42CF">
            <w:pPr>
              <w:suppressAutoHyphens w:val="0"/>
              <w:spacing w:after="0" w:line="240" w:lineRule="auto"/>
              <w:ind w:left="0" w:firstLine="0"/>
              <w:jc w:val="center"/>
              <w:rPr>
                <w:ins w:id="899" w:author="HENRIQUE OLIVEIRA" w:date="2023-11-27T23:36:00Z"/>
                <w:rFonts w:ascii="Arial" w:hAnsi="Arial" w:cs="Arial"/>
                <w:sz w:val="18"/>
                <w:szCs w:val="18"/>
                <w:lang w:val="pt-BR" w:eastAsia="pt-BR"/>
              </w:rPr>
            </w:pPr>
            <w:ins w:id="900"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901"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6A7382BB" w14:textId="77777777" w:rsidR="00DB42CF" w:rsidRPr="00DB42CF" w:rsidRDefault="00DB42CF" w:rsidP="00DB42CF">
            <w:pPr>
              <w:suppressAutoHyphens w:val="0"/>
              <w:spacing w:after="0" w:line="240" w:lineRule="auto"/>
              <w:ind w:left="0" w:firstLine="0"/>
              <w:jc w:val="center"/>
              <w:rPr>
                <w:ins w:id="902" w:author="HENRIQUE OLIVEIRA" w:date="2023-11-27T23:36:00Z"/>
                <w:rFonts w:ascii="Arial" w:hAnsi="Arial" w:cs="Arial"/>
                <w:sz w:val="18"/>
                <w:szCs w:val="18"/>
                <w:lang w:val="pt-BR" w:eastAsia="pt-BR"/>
              </w:rPr>
            </w:pPr>
            <w:ins w:id="903"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904"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6C6B3425" w14:textId="77777777" w:rsidR="00DB42CF" w:rsidRPr="00DB42CF" w:rsidRDefault="00DB42CF" w:rsidP="00DB42CF">
            <w:pPr>
              <w:suppressAutoHyphens w:val="0"/>
              <w:spacing w:after="0" w:line="240" w:lineRule="auto"/>
              <w:ind w:left="0" w:firstLine="0"/>
              <w:jc w:val="center"/>
              <w:rPr>
                <w:ins w:id="905" w:author="HENRIQUE OLIVEIRA" w:date="2023-11-27T23:36:00Z"/>
                <w:rFonts w:ascii="Arial" w:hAnsi="Arial" w:cs="Arial"/>
                <w:sz w:val="18"/>
                <w:szCs w:val="18"/>
                <w:lang w:val="pt-BR" w:eastAsia="pt-BR"/>
              </w:rPr>
            </w:pPr>
            <w:ins w:id="906"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907"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67BC6514" w14:textId="77777777" w:rsidR="00DB42CF" w:rsidRPr="00DB42CF" w:rsidRDefault="00DB42CF" w:rsidP="00DB42CF">
            <w:pPr>
              <w:suppressAutoHyphens w:val="0"/>
              <w:spacing w:after="0" w:line="240" w:lineRule="auto"/>
              <w:ind w:left="0" w:firstLine="0"/>
              <w:jc w:val="center"/>
              <w:rPr>
                <w:ins w:id="908" w:author="HENRIQUE OLIVEIRA" w:date="2023-11-27T23:36:00Z"/>
                <w:rFonts w:ascii="Arial" w:hAnsi="Arial" w:cs="Arial"/>
                <w:sz w:val="18"/>
                <w:szCs w:val="18"/>
                <w:lang w:val="pt-BR" w:eastAsia="pt-BR"/>
              </w:rPr>
            </w:pPr>
            <w:ins w:id="909"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vAlign w:val="center"/>
            <w:hideMark/>
            <w:tcPrChange w:id="910" w:author="HENRIQUE OLIVEIRA" w:date="2023-11-27T23:38:00Z">
              <w:tcPr>
                <w:tcW w:w="1340" w:type="dxa"/>
                <w:tcBorders>
                  <w:top w:val="nil"/>
                  <w:left w:val="nil"/>
                  <w:bottom w:val="single" w:sz="4" w:space="0" w:color="auto"/>
                  <w:right w:val="single" w:sz="4" w:space="0" w:color="auto"/>
                </w:tcBorders>
                <w:shd w:val="clear" w:color="auto" w:fill="auto"/>
                <w:vAlign w:val="center"/>
                <w:hideMark/>
              </w:tcPr>
            </w:tcPrChange>
          </w:tcPr>
          <w:p w14:paraId="417E9100" w14:textId="77777777" w:rsidR="00DB42CF" w:rsidRPr="00DB42CF" w:rsidRDefault="00DB42CF" w:rsidP="00DB42CF">
            <w:pPr>
              <w:suppressAutoHyphens w:val="0"/>
              <w:spacing w:after="0" w:line="240" w:lineRule="auto"/>
              <w:ind w:left="0" w:firstLine="0"/>
              <w:jc w:val="center"/>
              <w:rPr>
                <w:ins w:id="911" w:author="HENRIQUE OLIVEIRA" w:date="2023-11-27T23:36:00Z"/>
                <w:rFonts w:ascii="Arial" w:hAnsi="Arial" w:cs="Arial"/>
                <w:sz w:val="18"/>
                <w:szCs w:val="18"/>
                <w:lang w:val="pt-BR" w:eastAsia="pt-BR"/>
              </w:rPr>
            </w:pPr>
            <w:ins w:id="912" w:author="HENRIQUE OLIVEIRA" w:date="2023-11-27T23:36:00Z">
              <w:r w:rsidRPr="00DB42CF">
                <w:rPr>
                  <w:rFonts w:ascii="Arial" w:hAnsi="Arial" w:cs="Arial"/>
                  <w:color w:val="000000" w:themeColor="text1"/>
                  <w:sz w:val="18"/>
                  <w:szCs w:val="24"/>
                  <w:lang w:eastAsia="pt-BR"/>
                </w:rPr>
                <w:t>-0.04</w:t>
              </w:r>
            </w:ins>
          </w:p>
        </w:tc>
        <w:tc>
          <w:tcPr>
            <w:tcW w:w="2140" w:type="dxa"/>
            <w:tcBorders>
              <w:top w:val="nil"/>
              <w:left w:val="nil"/>
              <w:bottom w:val="single" w:sz="4" w:space="0" w:color="auto"/>
              <w:right w:val="single" w:sz="4" w:space="0" w:color="auto"/>
            </w:tcBorders>
            <w:shd w:val="clear" w:color="auto" w:fill="auto"/>
            <w:vAlign w:val="center"/>
            <w:hideMark/>
            <w:tcPrChange w:id="913" w:author="HENRIQUE OLIVEIRA" w:date="2023-11-27T23:38:00Z">
              <w:tcPr>
                <w:tcW w:w="2140" w:type="dxa"/>
                <w:tcBorders>
                  <w:top w:val="nil"/>
                  <w:left w:val="nil"/>
                  <w:bottom w:val="single" w:sz="4" w:space="0" w:color="auto"/>
                  <w:right w:val="single" w:sz="4" w:space="0" w:color="auto"/>
                </w:tcBorders>
                <w:shd w:val="clear" w:color="auto" w:fill="auto"/>
                <w:vAlign w:val="center"/>
                <w:hideMark/>
              </w:tcPr>
            </w:tcPrChange>
          </w:tcPr>
          <w:p w14:paraId="2F8D7395" w14:textId="77777777" w:rsidR="00DB42CF" w:rsidRPr="00DB42CF" w:rsidRDefault="00DB42CF" w:rsidP="00DB42CF">
            <w:pPr>
              <w:suppressAutoHyphens w:val="0"/>
              <w:spacing w:after="0" w:line="240" w:lineRule="auto"/>
              <w:ind w:left="0" w:firstLine="0"/>
              <w:jc w:val="center"/>
              <w:rPr>
                <w:ins w:id="914" w:author="HENRIQUE OLIVEIRA" w:date="2023-11-27T23:36:00Z"/>
                <w:rFonts w:ascii="Arial" w:hAnsi="Arial" w:cs="Arial"/>
                <w:sz w:val="18"/>
                <w:szCs w:val="18"/>
                <w:lang w:val="pt-BR" w:eastAsia="pt-BR"/>
              </w:rPr>
            </w:pPr>
            <w:ins w:id="915"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vAlign w:val="center"/>
            <w:hideMark/>
            <w:tcPrChange w:id="916" w:author="HENRIQUE OLIVEIRA" w:date="2023-11-27T23:38:00Z">
              <w:tcPr>
                <w:tcW w:w="1480" w:type="dxa"/>
                <w:tcBorders>
                  <w:top w:val="nil"/>
                  <w:left w:val="nil"/>
                  <w:bottom w:val="single" w:sz="4" w:space="0" w:color="auto"/>
                  <w:right w:val="single" w:sz="4" w:space="0" w:color="auto"/>
                </w:tcBorders>
                <w:shd w:val="clear" w:color="auto" w:fill="auto"/>
                <w:vAlign w:val="center"/>
                <w:hideMark/>
              </w:tcPr>
            </w:tcPrChange>
          </w:tcPr>
          <w:p w14:paraId="6097F903" w14:textId="77777777" w:rsidR="00DB42CF" w:rsidRPr="00DB42CF" w:rsidRDefault="00DB42CF" w:rsidP="00DB42CF">
            <w:pPr>
              <w:suppressAutoHyphens w:val="0"/>
              <w:spacing w:after="0" w:line="240" w:lineRule="auto"/>
              <w:ind w:left="0" w:firstLine="0"/>
              <w:jc w:val="center"/>
              <w:rPr>
                <w:ins w:id="917" w:author="HENRIQUE OLIVEIRA" w:date="2023-11-27T23:36:00Z"/>
                <w:rFonts w:ascii="Arial" w:hAnsi="Arial" w:cs="Arial"/>
                <w:sz w:val="18"/>
                <w:szCs w:val="18"/>
                <w:lang w:val="pt-BR" w:eastAsia="pt-BR"/>
              </w:rPr>
            </w:pPr>
            <w:ins w:id="918"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noWrap/>
            <w:vAlign w:val="bottom"/>
            <w:hideMark/>
            <w:tcPrChange w:id="919" w:author="HENRIQUE OLIVEIRA" w:date="2023-11-27T23:38:00Z">
              <w:tcPr>
                <w:tcW w:w="1080" w:type="dxa"/>
                <w:tcBorders>
                  <w:top w:val="nil"/>
                  <w:left w:val="nil"/>
                  <w:bottom w:val="single" w:sz="4" w:space="0" w:color="auto"/>
                  <w:right w:val="single" w:sz="4" w:space="0" w:color="auto"/>
                </w:tcBorders>
                <w:shd w:val="clear" w:color="auto" w:fill="auto"/>
                <w:noWrap/>
                <w:vAlign w:val="bottom"/>
                <w:hideMark/>
              </w:tcPr>
            </w:tcPrChange>
          </w:tcPr>
          <w:p w14:paraId="4138D8C8" w14:textId="77777777" w:rsidR="00DB42CF" w:rsidRPr="00DB42CF" w:rsidRDefault="00DB42CF" w:rsidP="00DB42CF">
            <w:pPr>
              <w:suppressAutoHyphens w:val="0"/>
              <w:spacing w:after="0" w:line="240" w:lineRule="auto"/>
              <w:ind w:left="0" w:firstLine="0"/>
              <w:jc w:val="center"/>
              <w:rPr>
                <w:ins w:id="920" w:author="HENRIQUE OLIVEIRA" w:date="2023-11-27T23:36:00Z"/>
                <w:rFonts w:ascii="Arial" w:hAnsi="Arial" w:cs="Arial"/>
                <w:sz w:val="18"/>
                <w:szCs w:val="18"/>
                <w:lang w:val="pt-BR" w:eastAsia="pt-BR"/>
              </w:rPr>
            </w:pPr>
            <w:ins w:id="921" w:author="HENRIQUE OLIVEIRA" w:date="2023-11-27T23:36:00Z">
              <w:r w:rsidRPr="00DB42CF">
                <w:rPr>
                  <w:rFonts w:ascii="Arial" w:hAnsi="Arial" w:cs="Arial"/>
                  <w:sz w:val="18"/>
                  <w:szCs w:val="18"/>
                  <w:lang w:val="pt-BR" w:eastAsia="pt-BR"/>
                </w:rPr>
                <w:t>-684.5</w:t>
              </w:r>
            </w:ins>
          </w:p>
        </w:tc>
        <w:tc>
          <w:tcPr>
            <w:tcW w:w="814" w:type="dxa"/>
            <w:tcBorders>
              <w:top w:val="nil"/>
              <w:left w:val="nil"/>
              <w:bottom w:val="single" w:sz="4" w:space="0" w:color="auto"/>
              <w:right w:val="single" w:sz="4" w:space="0" w:color="auto"/>
            </w:tcBorders>
            <w:shd w:val="clear" w:color="auto" w:fill="auto"/>
            <w:vAlign w:val="center"/>
            <w:hideMark/>
            <w:tcPrChange w:id="922"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3CE151B0" w14:textId="77777777" w:rsidR="00DB42CF" w:rsidRPr="00DB42CF" w:rsidRDefault="00DB42CF" w:rsidP="00DB42CF">
            <w:pPr>
              <w:suppressAutoHyphens w:val="0"/>
              <w:spacing w:after="0" w:line="240" w:lineRule="auto"/>
              <w:ind w:left="0" w:firstLine="0"/>
              <w:jc w:val="center"/>
              <w:rPr>
                <w:ins w:id="923" w:author="HENRIQUE OLIVEIRA" w:date="2023-11-27T23:36:00Z"/>
                <w:rFonts w:ascii="Arial" w:hAnsi="Arial" w:cs="Arial"/>
                <w:sz w:val="18"/>
                <w:szCs w:val="18"/>
                <w:lang w:val="pt-BR" w:eastAsia="pt-BR"/>
              </w:rPr>
            </w:pPr>
            <w:ins w:id="924" w:author="HENRIQUE OLIVEIRA" w:date="2023-11-27T23:36:00Z">
              <w:r w:rsidRPr="00DB42CF">
                <w:rPr>
                  <w:rFonts w:ascii="Arial" w:hAnsi="Arial" w:cs="Arial"/>
                  <w:color w:val="000000" w:themeColor="text1"/>
                  <w:sz w:val="18"/>
                  <w:szCs w:val="24"/>
                  <w:lang w:eastAsia="pt-BR"/>
                </w:rPr>
                <w:t>5.28</w:t>
              </w:r>
            </w:ins>
          </w:p>
        </w:tc>
        <w:tc>
          <w:tcPr>
            <w:tcW w:w="820" w:type="dxa"/>
            <w:tcBorders>
              <w:top w:val="nil"/>
              <w:left w:val="nil"/>
              <w:bottom w:val="single" w:sz="4" w:space="0" w:color="auto"/>
              <w:right w:val="single" w:sz="4" w:space="0" w:color="auto"/>
            </w:tcBorders>
            <w:shd w:val="clear" w:color="auto" w:fill="auto"/>
            <w:vAlign w:val="center"/>
            <w:hideMark/>
            <w:tcPrChange w:id="925"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2B07AF65" w14:textId="77777777" w:rsidR="00DB42CF" w:rsidRPr="00DB42CF" w:rsidRDefault="00DB42CF" w:rsidP="00DB42CF">
            <w:pPr>
              <w:suppressAutoHyphens w:val="0"/>
              <w:spacing w:after="0" w:line="240" w:lineRule="auto"/>
              <w:ind w:left="0" w:firstLine="0"/>
              <w:jc w:val="center"/>
              <w:rPr>
                <w:ins w:id="926" w:author="HENRIQUE OLIVEIRA" w:date="2023-11-27T23:36:00Z"/>
                <w:rFonts w:ascii="Arial" w:hAnsi="Arial" w:cs="Arial"/>
                <w:sz w:val="18"/>
                <w:szCs w:val="18"/>
                <w:lang w:val="pt-BR" w:eastAsia="pt-BR"/>
              </w:rPr>
            </w:pPr>
            <w:ins w:id="927" w:author="HENRIQUE OLIVEIRA" w:date="2023-11-27T23:36:00Z">
              <w:r w:rsidRPr="00DB42CF">
                <w:rPr>
                  <w:rFonts w:ascii="Arial" w:hAnsi="Arial" w:cs="Arial"/>
                  <w:color w:val="000000" w:themeColor="text1"/>
                  <w:sz w:val="18"/>
                  <w:szCs w:val="24"/>
                  <w:lang w:eastAsia="pt-BR"/>
                </w:rPr>
                <w:t>14</w:t>
              </w:r>
            </w:ins>
          </w:p>
        </w:tc>
      </w:tr>
      <w:tr w:rsidR="00DB42CF" w:rsidRPr="00DB42CF" w14:paraId="581CFCA1" w14:textId="77777777" w:rsidTr="00B70B6F">
        <w:trPr>
          <w:trHeight w:val="615"/>
          <w:ins w:id="928" w:author="HENRIQUE OLIVEIRA" w:date="2023-11-27T23:36:00Z"/>
          <w:trPrChange w:id="929" w:author="HENRIQUE OLIVEIRA" w:date="2023-11-27T23:38:00Z">
            <w:trPr>
              <w:trHeight w:val="615"/>
            </w:trPr>
          </w:trPrChange>
        </w:trPr>
        <w:tc>
          <w:tcPr>
            <w:tcW w:w="420" w:type="dxa"/>
            <w:tcBorders>
              <w:top w:val="nil"/>
              <w:left w:val="single" w:sz="4" w:space="0" w:color="auto"/>
              <w:bottom w:val="single" w:sz="4" w:space="0" w:color="auto"/>
              <w:right w:val="single" w:sz="4" w:space="0" w:color="auto"/>
            </w:tcBorders>
            <w:shd w:val="clear" w:color="auto" w:fill="auto"/>
            <w:noWrap/>
            <w:vAlign w:val="bottom"/>
            <w:hideMark/>
            <w:tcPrChange w:id="930" w:author="HENRIQUE OLIVEIRA" w:date="2023-11-27T23:38:00Z">
              <w:tcPr>
                <w:tcW w:w="4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11FB8C" w14:textId="77777777" w:rsidR="00DB42CF" w:rsidRPr="00DB42CF" w:rsidRDefault="00DB42CF" w:rsidP="00DB42CF">
            <w:pPr>
              <w:suppressAutoHyphens w:val="0"/>
              <w:spacing w:after="0" w:line="240" w:lineRule="auto"/>
              <w:ind w:left="0" w:firstLine="0"/>
              <w:rPr>
                <w:ins w:id="931" w:author="HENRIQUE OLIVEIRA" w:date="2023-11-27T23:36:00Z"/>
                <w:rFonts w:ascii="Arial" w:hAnsi="Arial" w:cs="Arial"/>
                <w:sz w:val="18"/>
                <w:szCs w:val="18"/>
                <w:lang w:val="pt-BR" w:eastAsia="pt-BR"/>
              </w:rPr>
            </w:pPr>
            <w:ins w:id="932" w:author="HENRIQUE OLIVEIRA" w:date="2023-11-27T23:36:00Z">
              <w:r w:rsidRPr="00DB42CF">
                <w:rPr>
                  <w:rFonts w:ascii="Arial" w:hAnsi="Arial" w:cs="Arial"/>
                  <w:sz w:val="18"/>
                  <w:szCs w:val="18"/>
                  <w:lang w:val="pt-BR" w:eastAsia="pt-BR"/>
                </w:rPr>
                <w:t> </w:t>
              </w:r>
            </w:ins>
          </w:p>
        </w:tc>
        <w:tc>
          <w:tcPr>
            <w:tcW w:w="1200" w:type="dxa"/>
            <w:tcBorders>
              <w:top w:val="nil"/>
              <w:left w:val="nil"/>
              <w:bottom w:val="single" w:sz="4" w:space="0" w:color="auto"/>
              <w:right w:val="single" w:sz="4" w:space="0" w:color="auto"/>
            </w:tcBorders>
            <w:shd w:val="clear" w:color="auto" w:fill="auto"/>
            <w:noWrap/>
            <w:vAlign w:val="center"/>
            <w:hideMark/>
            <w:tcPrChange w:id="933" w:author="HENRIQUE OLIVEIRA" w:date="2023-11-27T23:38:00Z">
              <w:tcPr>
                <w:tcW w:w="1200" w:type="dxa"/>
                <w:tcBorders>
                  <w:top w:val="nil"/>
                  <w:left w:val="nil"/>
                  <w:bottom w:val="single" w:sz="4" w:space="0" w:color="auto"/>
                  <w:right w:val="single" w:sz="4" w:space="0" w:color="auto"/>
                </w:tcBorders>
                <w:shd w:val="clear" w:color="auto" w:fill="auto"/>
                <w:noWrap/>
                <w:vAlign w:val="center"/>
                <w:hideMark/>
              </w:tcPr>
            </w:tcPrChange>
          </w:tcPr>
          <w:p w14:paraId="6CEBFCCD" w14:textId="77777777" w:rsidR="00DB42CF" w:rsidRPr="00DB42CF" w:rsidRDefault="00DB42CF" w:rsidP="00DB42CF">
            <w:pPr>
              <w:suppressAutoHyphens w:val="0"/>
              <w:spacing w:after="0" w:line="240" w:lineRule="auto"/>
              <w:ind w:left="0" w:firstLine="0"/>
              <w:jc w:val="center"/>
              <w:rPr>
                <w:ins w:id="934" w:author="HENRIQUE OLIVEIRA" w:date="2023-11-27T23:36:00Z"/>
                <w:rFonts w:ascii="Arial" w:hAnsi="Arial" w:cs="Arial"/>
                <w:b/>
                <w:bCs/>
                <w:sz w:val="18"/>
                <w:szCs w:val="18"/>
                <w:lang w:val="pt-BR" w:eastAsia="pt-BR"/>
              </w:rPr>
            </w:pPr>
            <w:ins w:id="935" w:author="HENRIQUE OLIVEIRA" w:date="2023-11-27T23:36:00Z">
              <w:r w:rsidRPr="00DB42CF">
                <w:rPr>
                  <w:rFonts w:ascii="Arial" w:hAnsi="Arial" w:cs="Arial"/>
                  <w:b/>
                  <w:bCs/>
                  <w:sz w:val="18"/>
                  <w:szCs w:val="18"/>
                  <w:lang w:val="pt-BR" w:eastAsia="pt-BR"/>
                </w:rPr>
                <w:t xml:space="preserve">Models </w:t>
              </w:r>
            </w:ins>
          </w:p>
        </w:tc>
        <w:tc>
          <w:tcPr>
            <w:tcW w:w="1380" w:type="dxa"/>
            <w:tcBorders>
              <w:top w:val="nil"/>
              <w:left w:val="nil"/>
              <w:bottom w:val="single" w:sz="4" w:space="0" w:color="auto"/>
              <w:right w:val="single" w:sz="4" w:space="0" w:color="auto"/>
            </w:tcBorders>
            <w:shd w:val="clear" w:color="auto" w:fill="auto"/>
            <w:vAlign w:val="center"/>
            <w:hideMark/>
            <w:tcPrChange w:id="936"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344E4799" w14:textId="77777777" w:rsidR="00DB42CF" w:rsidRPr="00DB42CF" w:rsidRDefault="00DB42CF" w:rsidP="00DB42CF">
            <w:pPr>
              <w:suppressAutoHyphens w:val="0"/>
              <w:spacing w:after="0" w:line="240" w:lineRule="auto"/>
              <w:ind w:left="0" w:firstLine="0"/>
              <w:jc w:val="center"/>
              <w:rPr>
                <w:ins w:id="937" w:author="HENRIQUE OLIVEIRA" w:date="2023-11-27T23:36:00Z"/>
                <w:rFonts w:ascii="Arial" w:hAnsi="Arial" w:cs="Arial"/>
                <w:b/>
                <w:bCs/>
                <w:sz w:val="18"/>
                <w:szCs w:val="18"/>
                <w:lang w:val="pt-BR" w:eastAsia="pt-BR"/>
              </w:rPr>
            </w:pPr>
            <w:ins w:id="938" w:author="HENRIQUE OLIVEIRA" w:date="2023-11-27T23:36:00Z">
              <w:r w:rsidRPr="00DB42CF">
                <w:rPr>
                  <w:rFonts w:ascii="Arial" w:hAnsi="Arial" w:cs="Arial"/>
                  <w:b/>
                  <w:bCs/>
                  <w:color w:val="000000" w:themeColor="text1"/>
                  <w:sz w:val="18"/>
                  <w:szCs w:val="24"/>
                  <w:lang w:eastAsia="pt-BR"/>
                </w:rPr>
                <w:t>poly(dif.rec,2)</w:t>
              </w:r>
            </w:ins>
          </w:p>
        </w:tc>
        <w:tc>
          <w:tcPr>
            <w:tcW w:w="880" w:type="dxa"/>
            <w:tcBorders>
              <w:top w:val="nil"/>
              <w:left w:val="nil"/>
              <w:bottom w:val="single" w:sz="4" w:space="0" w:color="auto"/>
              <w:right w:val="single" w:sz="4" w:space="0" w:color="auto"/>
            </w:tcBorders>
            <w:shd w:val="clear" w:color="auto" w:fill="auto"/>
            <w:vAlign w:val="center"/>
            <w:hideMark/>
            <w:tcPrChange w:id="939"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3A1D8DA0" w14:textId="77777777" w:rsidR="00DB42CF" w:rsidRPr="00DB42CF" w:rsidRDefault="00DB42CF" w:rsidP="00DB42CF">
            <w:pPr>
              <w:suppressAutoHyphens w:val="0"/>
              <w:spacing w:after="0" w:line="240" w:lineRule="auto"/>
              <w:ind w:left="0" w:firstLine="0"/>
              <w:jc w:val="center"/>
              <w:rPr>
                <w:ins w:id="940" w:author="HENRIQUE OLIVEIRA" w:date="2023-11-27T23:36:00Z"/>
                <w:rFonts w:ascii="Arial" w:hAnsi="Arial" w:cs="Arial"/>
                <w:b/>
                <w:bCs/>
                <w:sz w:val="18"/>
                <w:szCs w:val="18"/>
                <w:lang w:val="pt-BR" w:eastAsia="pt-BR"/>
              </w:rPr>
            </w:pPr>
            <w:proofErr w:type="spellStart"/>
            <w:ins w:id="941" w:author="HENRIQUE OLIVEIRA" w:date="2023-11-27T23:36:00Z">
              <w:r w:rsidRPr="00DB42CF">
                <w:rPr>
                  <w:rFonts w:ascii="Arial" w:hAnsi="Arial" w:cs="Arial"/>
                  <w:b/>
                  <w:bCs/>
                  <w:sz w:val="18"/>
                  <w:szCs w:val="18"/>
                  <w:lang w:val="pt-BR" w:eastAsia="pt-BR"/>
                </w:rPr>
                <w:t>fm</w:t>
              </w:r>
              <w:proofErr w:type="spellEnd"/>
            </w:ins>
          </w:p>
        </w:tc>
        <w:tc>
          <w:tcPr>
            <w:tcW w:w="1300" w:type="dxa"/>
            <w:tcBorders>
              <w:top w:val="nil"/>
              <w:left w:val="nil"/>
              <w:bottom w:val="single" w:sz="4" w:space="0" w:color="auto"/>
              <w:right w:val="single" w:sz="4" w:space="0" w:color="auto"/>
            </w:tcBorders>
            <w:shd w:val="clear" w:color="auto" w:fill="auto"/>
            <w:vAlign w:val="center"/>
            <w:hideMark/>
            <w:tcPrChange w:id="942"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1ACF1330" w14:textId="6649464B" w:rsidR="00DB42CF" w:rsidRPr="00DB42CF" w:rsidRDefault="00DB42CF" w:rsidP="00DB42CF">
            <w:pPr>
              <w:suppressAutoHyphens w:val="0"/>
              <w:spacing w:after="0" w:line="240" w:lineRule="auto"/>
              <w:ind w:left="0" w:firstLine="0"/>
              <w:jc w:val="center"/>
              <w:rPr>
                <w:ins w:id="943" w:author="HENRIQUE OLIVEIRA" w:date="2023-11-27T23:36:00Z"/>
                <w:rFonts w:ascii="Arial" w:hAnsi="Arial" w:cs="Arial"/>
                <w:b/>
                <w:bCs/>
                <w:sz w:val="18"/>
                <w:szCs w:val="18"/>
                <w:lang w:val="pt-BR" w:eastAsia="pt-BR"/>
              </w:rPr>
            </w:pPr>
            <w:proofErr w:type="spellStart"/>
            <w:ins w:id="944" w:author="HENRIQUE OLIVEIRA" w:date="2023-11-27T23:36:00Z">
              <w:r w:rsidRPr="00DB42CF">
                <w:rPr>
                  <w:rFonts w:ascii="Arial" w:hAnsi="Arial" w:cs="Arial"/>
                  <w:b/>
                  <w:bCs/>
                  <w:sz w:val="18"/>
                  <w:szCs w:val="18"/>
                  <w:lang w:val="pt-BR" w:eastAsia="pt-BR"/>
                </w:rPr>
                <w:t>Temp</w:t>
              </w:r>
              <w:proofErr w:type="spellEnd"/>
              <w:r w:rsidRPr="00DB42CF">
                <w:rPr>
                  <w:rFonts w:ascii="Arial" w:hAnsi="Arial" w:cs="Arial"/>
                  <w:b/>
                  <w:bCs/>
                  <w:sz w:val="18"/>
                  <w:szCs w:val="18"/>
                  <w:lang w:val="pt-BR" w:eastAsia="pt-BR"/>
                </w:rPr>
                <w:t xml:space="preserve"> </w:t>
              </w:r>
            </w:ins>
          </w:p>
        </w:tc>
        <w:tc>
          <w:tcPr>
            <w:tcW w:w="1740" w:type="dxa"/>
            <w:tcBorders>
              <w:top w:val="nil"/>
              <w:left w:val="nil"/>
              <w:bottom w:val="single" w:sz="4" w:space="0" w:color="auto"/>
              <w:right w:val="single" w:sz="4" w:space="0" w:color="auto"/>
            </w:tcBorders>
            <w:shd w:val="clear" w:color="auto" w:fill="auto"/>
            <w:vAlign w:val="center"/>
            <w:hideMark/>
            <w:tcPrChange w:id="945"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151FC6AC" w14:textId="77777777" w:rsidR="00DB42CF" w:rsidRPr="00DB42CF" w:rsidRDefault="00DB42CF" w:rsidP="00DB42CF">
            <w:pPr>
              <w:suppressAutoHyphens w:val="0"/>
              <w:spacing w:after="0" w:line="240" w:lineRule="auto"/>
              <w:ind w:left="0" w:firstLine="0"/>
              <w:jc w:val="center"/>
              <w:rPr>
                <w:ins w:id="946" w:author="HENRIQUE OLIVEIRA" w:date="2023-11-27T23:36:00Z"/>
                <w:rFonts w:ascii="Arial" w:hAnsi="Arial" w:cs="Arial"/>
                <w:b/>
                <w:bCs/>
                <w:sz w:val="18"/>
                <w:szCs w:val="18"/>
                <w:lang w:val="pt-BR" w:eastAsia="pt-BR"/>
              </w:rPr>
            </w:pPr>
            <w:proofErr w:type="spellStart"/>
            <w:ins w:id="947" w:author="HENRIQUE OLIVEIRA" w:date="2023-11-27T23:36:00Z">
              <w:r w:rsidRPr="00DB42CF">
                <w:rPr>
                  <w:rFonts w:ascii="Arial" w:hAnsi="Arial" w:cs="Arial"/>
                  <w:b/>
                  <w:bCs/>
                  <w:sz w:val="18"/>
                  <w:szCs w:val="18"/>
                  <w:lang w:val="pt-BR" w:eastAsia="pt-BR"/>
                </w:rPr>
                <w:t>poly</w:t>
              </w:r>
              <w:proofErr w:type="spellEnd"/>
              <w:r w:rsidRPr="00DB42CF">
                <w:rPr>
                  <w:rFonts w:ascii="Arial" w:hAnsi="Arial" w:cs="Arial"/>
                  <w:b/>
                  <w:bCs/>
                  <w:sz w:val="18"/>
                  <w:szCs w:val="18"/>
                  <w:lang w:val="pt-BR" w:eastAsia="pt-BR"/>
                </w:rPr>
                <w:t xml:space="preserve">           </w:t>
              </w:r>
              <w:proofErr w:type="gramStart"/>
              <w:r w:rsidRPr="00DB42CF">
                <w:rPr>
                  <w:rFonts w:ascii="Arial" w:hAnsi="Arial" w:cs="Arial"/>
                  <w:b/>
                  <w:bCs/>
                  <w:sz w:val="18"/>
                  <w:szCs w:val="18"/>
                  <w:lang w:val="pt-BR" w:eastAsia="pt-BR"/>
                </w:rPr>
                <w:t xml:space="preserve">   (</w:t>
              </w:r>
              <w:proofErr w:type="gramEnd"/>
              <w:r w:rsidRPr="00DB42CF">
                <w:rPr>
                  <w:rFonts w:ascii="Arial" w:hAnsi="Arial" w:cs="Arial"/>
                  <w:b/>
                  <w:bCs/>
                  <w:sz w:val="18"/>
                  <w:szCs w:val="18"/>
                  <w:lang w:val="pt-BR" w:eastAsia="pt-BR"/>
                </w:rPr>
                <w:t>dif.rec,2)*</w:t>
              </w:r>
              <w:proofErr w:type="spellStart"/>
              <w:r w:rsidRPr="00DB42CF">
                <w:rPr>
                  <w:rFonts w:ascii="Arial" w:hAnsi="Arial" w:cs="Arial"/>
                  <w:b/>
                  <w:bCs/>
                  <w:sz w:val="18"/>
                  <w:szCs w:val="18"/>
                  <w:lang w:val="pt-BR" w:eastAsia="pt-BR"/>
                </w:rPr>
                <w:t>fm</w:t>
              </w:r>
              <w:proofErr w:type="spellEnd"/>
            </w:ins>
          </w:p>
        </w:tc>
        <w:tc>
          <w:tcPr>
            <w:tcW w:w="1340" w:type="dxa"/>
            <w:tcBorders>
              <w:top w:val="nil"/>
              <w:left w:val="nil"/>
              <w:bottom w:val="single" w:sz="4" w:space="0" w:color="auto"/>
              <w:right w:val="single" w:sz="4" w:space="0" w:color="auto"/>
            </w:tcBorders>
            <w:shd w:val="clear" w:color="auto" w:fill="auto"/>
            <w:noWrap/>
            <w:vAlign w:val="bottom"/>
            <w:hideMark/>
            <w:tcPrChange w:id="948" w:author="HENRIQUE OLIVEIRA" w:date="2023-11-27T23:38:00Z">
              <w:tcPr>
                <w:tcW w:w="1340" w:type="dxa"/>
                <w:tcBorders>
                  <w:top w:val="nil"/>
                  <w:left w:val="nil"/>
                  <w:bottom w:val="single" w:sz="4" w:space="0" w:color="auto"/>
                  <w:right w:val="single" w:sz="4" w:space="0" w:color="auto"/>
                </w:tcBorders>
                <w:shd w:val="clear" w:color="auto" w:fill="auto"/>
                <w:noWrap/>
                <w:vAlign w:val="bottom"/>
                <w:hideMark/>
              </w:tcPr>
            </w:tcPrChange>
          </w:tcPr>
          <w:p w14:paraId="7F156ABB" w14:textId="77777777" w:rsidR="00DB42CF" w:rsidRPr="00DB42CF" w:rsidRDefault="00DB42CF" w:rsidP="00DB42CF">
            <w:pPr>
              <w:suppressAutoHyphens w:val="0"/>
              <w:spacing w:after="0" w:line="240" w:lineRule="auto"/>
              <w:ind w:left="0" w:firstLine="0"/>
              <w:jc w:val="center"/>
              <w:rPr>
                <w:ins w:id="949" w:author="HENRIQUE OLIVEIRA" w:date="2023-11-27T23:36:00Z"/>
                <w:rFonts w:ascii="Arial" w:hAnsi="Arial" w:cs="Arial"/>
                <w:sz w:val="18"/>
                <w:szCs w:val="18"/>
                <w:lang w:val="pt-BR" w:eastAsia="pt-BR"/>
              </w:rPr>
            </w:pPr>
            <w:ins w:id="950" w:author="HENRIQUE OLIVEIRA" w:date="2023-11-27T23:36:00Z">
              <w:r w:rsidRPr="00DB42CF">
                <w:rPr>
                  <w:rFonts w:ascii="Arial" w:hAnsi="Arial" w:cs="Arial"/>
                  <w:sz w:val="18"/>
                  <w:szCs w:val="18"/>
                  <w:lang w:val="pt-BR" w:eastAsia="pt-BR"/>
                </w:rPr>
                <w:t> </w:t>
              </w:r>
            </w:ins>
          </w:p>
        </w:tc>
        <w:tc>
          <w:tcPr>
            <w:tcW w:w="2140" w:type="dxa"/>
            <w:tcBorders>
              <w:top w:val="nil"/>
              <w:left w:val="nil"/>
              <w:bottom w:val="single" w:sz="4" w:space="0" w:color="auto"/>
              <w:right w:val="single" w:sz="4" w:space="0" w:color="auto"/>
            </w:tcBorders>
            <w:shd w:val="clear" w:color="auto" w:fill="auto"/>
            <w:noWrap/>
            <w:vAlign w:val="bottom"/>
            <w:hideMark/>
            <w:tcPrChange w:id="951" w:author="HENRIQUE OLIVEIRA" w:date="2023-11-27T23:38:00Z">
              <w:tcPr>
                <w:tcW w:w="2140" w:type="dxa"/>
                <w:tcBorders>
                  <w:top w:val="nil"/>
                  <w:left w:val="nil"/>
                  <w:bottom w:val="single" w:sz="4" w:space="0" w:color="auto"/>
                  <w:right w:val="single" w:sz="4" w:space="0" w:color="auto"/>
                </w:tcBorders>
                <w:shd w:val="clear" w:color="auto" w:fill="auto"/>
                <w:noWrap/>
                <w:vAlign w:val="bottom"/>
                <w:hideMark/>
              </w:tcPr>
            </w:tcPrChange>
          </w:tcPr>
          <w:p w14:paraId="73AC7540" w14:textId="77777777" w:rsidR="00DB42CF" w:rsidRPr="00DB42CF" w:rsidRDefault="00DB42CF" w:rsidP="00DB42CF">
            <w:pPr>
              <w:suppressAutoHyphens w:val="0"/>
              <w:spacing w:after="0" w:line="240" w:lineRule="auto"/>
              <w:ind w:left="0" w:firstLine="0"/>
              <w:jc w:val="center"/>
              <w:rPr>
                <w:ins w:id="952" w:author="HENRIQUE OLIVEIRA" w:date="2023-11-27T23:36:00Z"/>
                <w:rFonts w:ascii="Arial" w:hAnsi="Arial" w:cs="Arial"/>
                <w:sz w:val="18"/>
                <w:szCs w:val="18"/>
                <w:lang w:val="pt-BR" w:eastAsia="pt-BR"/>
              </w:rPr>
            </w:pPr>
            <w:ins w:id="953" w:author="HENRIQUE OLIVEIRA" w:date="2023-11-27T23:36:00Z">
              <w:r w:rsidRPr="00DB42CF">
                <w:rPr>
                  <w:rFonts w:ascii="Arial" w:hAnsi="Arial" w:cs="Arial"/>
                  <w:sz w:val="18"/>
                  <w:szCs w:val="18"/>
                  <w:lang w:val="pt-BR" w:eastAsia="pt-BR"/>
                </w:rPr>
                <w:t> </w:t>
              </w:r>
            </w:ins>
          </w:p>
        </w:tc>
        <w:tc>
          <w:tcPr>
            <w:tcW w:w="1480" w:type="dxa"/>
            <w:tcBorders>
              <w:top w:val="nil"/>
              <w:left w:val="nil"/>
              <w:bottom w:val="single" w:sz="4" w:space="0" w:color="auto"/>
              <w:right w:val="single" w:sz="4" w:space="0" w:color="auto"/>
            </w:tcBorders>
            <w:shd w:val="clear" w:color="auto" w:fill="auto"/>
            <w:noWrap/>
            <w:vAlign w:val="bottom"/>
            <w:hideMark/>
            <w:tcPrChange w:id="954" w:author="HENRIQUE OLIVEIRA" w:date="2023-11-27T23:38:00Z">
              <w:tcPr>
                <w:tcW w:w="1480" w:type="dxa"/>
                <w:tcBorders>
                  <w:top w:val="nil"/>
                  <w:left w:val="nil"/>
                  <w:bottom w:val="single" w:sz="4" w:space="0" w:color="auto"/>
                  <w:right w:val="single" w:sz="4" w:space="0" w:color="auto"/>
                </w:tcBorders>
                <w:shd w:val="clear" w:color="auto" w:fill="auto"/>
                <w:noWrap/>
                <w:vAlign w:val="bottom"/>
                <w:hideMark/>
              </w:tcPr>
            </w:tcPrChange>
          </w:tcPr>
          <w:p w14:paraId="3A1B190D" w14:textId="77777777" w:rsidR="00DB42CF" w:rsidRPr="00DB42CF" w:rsidRDefault="00DB42CF" w:rsidP="00DB42CF">
            <w:pPr>
              <w:suppressAutoHyphens w:val="0"/>
              <w:spacing w:after="0" w:line="240" w:lineRule="auto"/>
              <w:ind w:left="0" w:firstLine="0"/>
              <w:jc w:val="center"/>
              <w:rPr>
                <w:ins w:id="955" w:author="HENRIQUE OLIVEIRA" w:date="2023-11-27T23:36:00Z"/>
                <w:rFonts w:ascii="Arial" w:hAnsi="Arial" w:cs="Arial"/>
                <w:sz w:val="18"/>
                <w:szCs w:val="18"/>
                <w:lang w:val="pt-BR" w:eastAsia="pt-BR"/>
              </w:rPr>
            </w:pPr>
            <w:ins w:id="956" w:author="HENRIQUE OLIVEIRA" w:date="2023-11-27T23:36:00Z">
              <w:r w:rsidRPr="00DB42CF">
                <w:rPr>
                  <w:rFonts w:ascii="Arial" w:hAnsi="Arial" w:cs="Arial"/>
                  <w:sz w:val="18"/>
                  <w:szCs w:val="18"/>
                  <w:lang w:val="pt-BR" w:eastAsia="pt-BR"/>
                </w:rPr>
                <w:t> </w:t>
              </w:r>
            </w:ins>
          </w:p>
        </w:tc>
        <w:tc>
          <w:tcPr>
            <w:tcW w:w="806" w:type="dxa"/>
            <w:tcBorders>
              <w:top w:val="nil"/>
              <w:left w:val="nil"/>
              <w:bottom w:val="single" w:sz="4" w:space="0" w:color="auto"/>
              <w:right w:val="single" w:sz="4" w:space="0" w:color="auto"/>
            </w:tcBorders>
            <w:shd w:val="clear" w:color="auto" w:fill="auto"/>
            <w:vAlign w:val="center"/>
            <w:hideMark/>
            <w:tcPrChange w:id="957" w:author="HENRIQUE OLIVEIRA" w:date="2023-11-27T23:38:00Z">
              <w:tcPr>
                <w:tcW w:w="1080" w:type="dxa"/>
                <w:tcBorders>
                  <w:top w:val="nil"/>
                  <w:left w:val="nil"/>
                  <w:bottom w:val="single" w:sz="4" w:space="0" w:color="auto"/>
                  <w:right w:val="single" w:sz="4" w:space="0" w:color="auto"/>
                </w:tcBorders>
                <w:shd w:val="clear" w:color="auto" w:fill="auto"/>
                <w:vAlign w:val="center"/>
                <w:hideMark/>
              </w:tcPr>
            </w:tcPrChange>
          </w:tcPr>
          <w:p w14:paraId="3C9CEADA" w14:textId="77777777" w:rsidR="00DB42CF" w:rsidRPr="00DB42CF" w:rsidRDefault="00DB42CF" w:rsidP="00DB42CF">
            <w:pPr>
              <w:suppressAutoHyphens w:val="0"/>
              <w:spacing w:after="0" w:line="240" w:lineRule="auto"/>
              <w:ind w:left="0" w:firstLine="0"/>
              <w:jc w:val="center"/>
              <w:rPr>
                <w:ins w:id="958" w:author="HENRIQUE OLIVEIRA" w:date="2023-11-27T23:36:00Z"/>
                <w:rFonts w:ascii="Arial" w:hAnsi="Arial" w:cs="Arial"/>
                <w:b/>
                <w:bCs/>
                <w:sz w:val="18"/>
                <w:szCs w:val="18"/>
                <w:lang w:val="pt-BR" w:eastAsia="pt-BR"/>
              </w:rPr>
            </w:pPr>
            <w:ins w:id="959" w:author="HENRIQUE OLIVEIRA" w:date="2023-11-27T23:36:00Z">
              <w:r w:rsidRPr="00DB42CF">
                <w:rPr>
                  <w:rFonts w:ascii="Arial" w:hAnsi="Arial" w:cs="Arial"/>
                  <w:b/>
                  <w:bCs/>
                  <w:color w:val="000000" w:themeColor="text1"/>
                  <w:sz w:val="18"/>
                  <w:szCs w:val="24"/>
                  <w:lang w:eastAsia="pt-BR"/>
                </w:rPr>
                <w:t>AIC</w:t>
              </w:r>
            </w:ins>
          </w:p>
        </w:tc>
        <w:tc>
          <w:tcPr>
            <w:tcW w:w="814" w:type="dxa"/>
            <w:tcBorders>
              <w:top w:val="nil"/>
              <w:left w:val="nil"/>
              <w:bottom w:val="single" w:sz="4" w:space="0" w:color="auto"/>
              <w:right w:val="single" w:sz="4" w:space="0" w:color="auto"/>
            </w:tcBorders>
            <w:shd w:val="clear" w:color="auto" w:fill="auto"/>
            <w:vAlign w:val="center"/>
            <w:hideMark/>
            <w:tcPrChange w:id="960"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6AEA92F2" w14:textId="77777777" w:rsidR="00DB42CF" w:rsidRPr="00DB42CF" w:rsidRDefault="00DB42CF" w:rsidP="00DB42CF">
            <w:pPr>
              <w:suppressAutoHyphens w:val="0"/>
              <w:spacing w:after="0" w:line="240" w:lineRule="auto"/>
              <w:ind w:left="0" w:firstLine="0"/>
              <w:jc w:val="center"/>
              <w:rPr>
                <w:ins w:id="961" w:author="HENRIQUE OLIVEIRA" w:date="2023-11-27T23:36:00Z"/>
                <w:rFonts w:ascii="Arial" w:hAnsi="Arial" w:cs="Arial"/>
                <w:b/>
                <w:bCs/>
                <w:sz w:val="18"/>
                <w:szCs w:val="18"/>
                <w:lang w:val="pt-BR" w:eastAsia="pt-BR"/>
              </w:rPr>
            </w:pPr>
            <w:ins w:id="962" w:author="HENRIQUE OLIVEIRA" w:date="2023-11-27T23:36:00Z">
              <w:r w:rsidRPr="00DB42CF">
                <w:rPr>
                  <w:rFonts w:ascii="Arial" w:hAnsi="Arial" w:cs="Arial"/>
                  <w:b/>
                  <w:bCs/>
                  <w:color w:val="000000" w:themeColor="text1"/>
                  <w:sz w:val="18"/>
                  <w:szCs w:val="24"/>
                  <w:lang w:eastAsia="pt-BR"/>
                </w:rPr>
                <w:t>ΔAIC</w:t>
              </w:r>
            </w:ins>
          </w:p>
        </w:tc>
        <w:tc>
          <w:tcPr>
            <w:tcW w:w="820" w:type="dxa"/>
            <w:tcBorders>
              <w:top w:val="nil"/>
              <w:left w:val="nil"/>
              <w:bottom w:val="single" w:sz="4" w:space="0" w:color="auto"/>
              <w:right w:val="single" w:sz="4" w:space="0" w:color="auto"/>
            </w:tcBorders>
            <w:shd w:val="clear" w:color="auto" w:fill="auto"/>
            <w:vAlign w:val="center"/>
            <w:hideMark/>
            <w:tcPrChange w:id="963"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44144161" w14:textId="77777777" w:rsidR="00DB42CF" w:rsidRPr="00DB42CF" w:rsidRDefault="00DB42CF" w:rsidP="00DB42CF">
            <w:pPr>
              <w:suppressAutoHyphens w:val="0"/>
              <w:spacing w:after="0" w:line="240" w:lineRule="auto"/>
              <w:ind w:left="0" w:firstLine="0"/>
              <w:jc w:val="center"/>
              <w:rPr>
                <w:ins w:id="964" w:author="HENRIQUE OLIVEIRA" w:date="2023-11-27T23:36:00Z"/>
                <w:rFonts w:ascii="Arial" w:hAnsi="Arial" w:cs="Arial"/>
                <w:b/>
                <w:bCs/>
                <w:sz w:val="18"/>
                <w:szCs w:val="18"/>
                <w:lang w:val="pt-BR" w:eastAsia="pt-BR"/>
              </w:rPr>
            </w:pPr>
            <w:proofErr w:type="spellStart"/>
            <w:ins w:id="965" w:author="HENRIQUE OLIVEIRA" w:date="2023-11-27T23:36:00Z">
              <w:r w:rsidRPr="00DB42CF">
                <w:rPr>
                  <w:rFonts w:ascii="Arial" w:hAnsi="Arial" w:cs="Arial"/>
                  <w:b/>
                  <w:bCs/>
                  <w:color w:val="000000" w:themeColor="text1"/>
                  <w:sz w:val="18"/>
                  <w:szCs w:val="24"/>
                  <w:lang w:eastAsia="pt-BR"/>
                </w:rPr>
                <w:t>df</w:t>
              </w:r>
              <w:proofErr w:type="spellEnd"/>
            </w:ins>
          </w:p>
        </w:tc>
      </w:tr>
      <w:tr w:rsidR="00DB42CF" w:rsidRPr="00DB42CF" w14:paraId="287B1506" w14:textId="77777777" w:rsidTr="00B70B6F">
        <w:trPr>
          <w:trHeight w:val="300"/>
          <w:ins w:id="966" w:author="HENRIQUE OLIVEIRA" w:date="2023-11-27T23:36:00Z"/>
          <w:trPrChange w:id="967" w:author="HENRIQUE OLIVEIRA" w:date="2023-11-27T23:38:00Z">
            <w:trPr>
              <w:trHeight w:val="300"/>
            </w:trPr>
          </w:trPrChange>
        </w:trPr>
        <w:tc>
          <w:tcPr>
            <w:tcW w:w="4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Change w:id="968" w:author="HENRIQUE OLIVEIRA" w:date="2023-11-27T23:38:00Z">
              <w:tcPr>
                <w:tcW w:w="4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tcPrChange>
          </w:tcPr>
          <w:p w14:paraId="6B1496E2" w14:textId="77777777" w:rsidR="00DB42CF" w:rsidRPr="00DB42CF" w:rsidRDefault="00DB42CF" w:rsidP="00DB42CF">
            <w:pPr>
              <w:suppressAutoHyphens w:val="0"/>
              <w:spacing w:after="0" w:line="240" w:lineRule="auto"/>
              <w:ind w:left="0" w:firstLine="0"/>
              <w:jc w:val="center"/>
              <w:rPr>
                <w:ins w:id="969" w:author="HENRIQUE OLIVEIRA" w:date="2023-11-27T23:36:00Z"/>
                <w:rFonts w:ascii="Arial" w:hAnsi="Arial" w:cs="Arial"/>
                <w:b/>
                <w:bCs/>
                <w:sz w:val="18"/>
                <w:szCs w:val="18"/>
                <w:lang w:val="pt-BR" w:eastAsia="pt-BR"/>
              </w:rPr>
            </w:pPr>
            <w:ins w:id="970" w:author="HENRIQUE OLIVEIRA" w:date="2023-11-27T23:36:00Z">
              <w:r w:rsidRPr="00DB42CF">
                <w:rPr>
                  <w:rFonts w:ascii="Arial" w:hAnsi="Arial" w:cs="Arial"/>
                  <w:b/>
                  <w:bCs/>
                  <w:sz w:val="18"/>
                  <w:szCs w:val="18"/>
                  <w:lang w:val="pt-BR" w:eastAsia="pt-BR"/>
                </w:rPr>
                <w:t>Flowers</w:t>
              </w:r>
            </w:ins>
          </w:p>
        </w:tc>
        <w:tc>
          <w:tcPr>
            <w:tcW w:w="1200" w:type="dxa"/>
            <w:tcBorders>
              <w:top w:val="nil"/>
              <w:left w:val="nil"/>
              <w:bottom w:val="single" w:sz="4" w:space="0" w:color="auto"/>
              <w:right w:val="single" w:sz="4" w:space="0" w:color="auto"/>
            </w:tcBorders>
            <w:shd w:val="clear" w:color="auto" w:fill="auto"/>
            <w:vAlign w:val="center"/>
            <w:hideMark/>
            <w:tcPrChange w:id="971"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0FED599C" w14:textId="77777777" w:rsidR="00DB42CF" w:rsidRPr="00DB42CF" w:rsidRDefault="00DB42CF" w:rsidP="00DB42CF">
            <w:pPr>
              <w:suppressAutoHyphens w:val="0"/>
              <w:spacing w:after="0" w:line="240" w:lineRule="auto"/>
              <w:ind w:left="0" w:firstLine="0"/>
              <w:jc w:val="center"/>
              <w:rPr>
                <w:ins w:id="972" w:author="HENRIQUE OLIVEIRA" w:date="2023-11-27T23:36:00Z"/>
                <w:rFonts w:ascii="Arial" w:hAnsi="Arial" w:cs="Arial"/>
                <w:sz w:val="18"/>
                <w:szCs w:val="18"/>
                <w:lang w:val="pt-BR" w:eastAsia="pt-BR"/>
              </w:rPr>
            </w:pPr>
            <w:ins w:id="973" w:author="HENRIQUE OLIVEIRA" w:date="2023-11-27T23:36:00Z">
              <w:r w:rsidRPr="00DB42CF">
                <w:rPr>
                  <w:rFonts w:ascii="Arial" w:hAnsi="Arial" w:cs="Arial"/>
                  <w:color w:val="000000" w:themeColor="text1"/>
                  <w:sz w:val="18"/>
                  <w:szCs w:val="24"/>
                  <w:lang w:eastAsia="pt-BR"/>
                </w:rPr>
                <w:t>Model 1</w:t>
              </w:r>
            </w:ins>
          </w:p>
        </w:tc>
        <w:tc>
          <w:tcPr>
            <w:tcW w:w="1380" w:type="dxa"/>
            <w:tcBorders>
              <w:top w:val="nil"/>
              <w:left w:val="nil"/>
              <w:bottom w:val="single" w:sz="4" w:space="0" w:color="auto"/>
              <w:right w:val="single" w:sz="4" w:space="0" w:color="auto"/>
            </w:tcBorders>
            <w:shd w:val="clear" w:color="auto" w:fill="auto"/>
            <w:vAlign w:val="center"/>
            <w:hideMark/>
            <w:tcPrChange w:id="974"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1F9372BE" w14:textId="77777777" w:rsidR="00DB42CF" w:rsidRPr="00DB42CF" w:rsidRDefault="00DB42CF" w:rsidP="00DB42CF">
            <w:pPr>
              <w:suppressAutoHyphens w:val="0"/>
              <w:spacing w:after="0" w:line="240" w:lineRule="auto"/>
              <w:ind w:left="0" w:firstLine="0"/>
              <w:jc w:val="center"/>
              <w:rPr>
                <w:ins w:id="975" w:author="HENRIQUE OLIVEIRA" w:date="2023-11-27T23:36:00Z"/>
                <w:rFonts w:ascii="Arial" w:hAnsi="Arial" w:cs="Arial"/>
                <w:sz w:val="18"/>
                <w:szCs w:val="18"/>
                <w:lang w:val="pt-BR" w:eastAsia="pt-BR"/>
              </w:rPr>
            </w:pPr>
            <w:ins w:id="976"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977"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76A597EB" w14:textId="77777777" w:rsidR="00DB42CF" w:rsidRPr="00DB42CF" w:rsidRDefault="00DB42CF" w:rsidP="00DB42CF">
            <w:pPr>
              <w:suppressAutoHyphens w:val="0"/>
              <w:spacing w:after="0" w:line="240" w:lineRule="auto"/>
              <w:ind w:left="0" w:firstLine="0"/>
              <w:jc w:val="center"/>
              <w:rPr>
                <w:ins w:id="978" w:author="HENRIQUE OLIVEIRA" w:date="2023-11-27T23:36:00Z"/>
                <w:rFonts w:ascii="Arial" w:hAnsi="Arial" w:cs="Arial"/>
                <w:sz w:val="18"/>
                <w:szCs w:val="18"/>
                <w:lang w:val="pt-BR" w:eastAsia="pt-BR"/>
              </w:rPr>
            </w:pPr>
            <w:ins w:id="979"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980"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49C21BB7" w14:textId="77777777" w:rsidR="00DB42CF" w:rsidRPr="00DB42CF" w:rsidRDefault="00DB42CF" w:rsidP="00DB42CF">
            <w:pPr>
              <w:suppressAutoHyphens w:val="0"/>
              <w:spacing w:after="0" w:line="240" w:lineRule="auto"/>
              <w:ind w:left="0" w:firstLine="0"/>
              <w:jc w:val="center"/>
              <w:rPr>
                <w:ins w:id="981" w:author="HENRIQUE OLIVEIRA" w:date="2023-11-27T23:36:00Z"/>
                <w:rFonts w:ascii="Arial" w:hAnsi="Arial" w:cs="Arial"/>
                <w:sz w:val="18"/>
                <w:szCs w:val="18"/>
                <w:lang w:val="pt-BR" w:eastAsia="pt-BR"/>
              </w:rPr>
            </w:pPr>
            <w:ins w:id="982"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983"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36AE135F" w14:textId="77777777" w:rsidR="00DB42CF" w:rsidRPr="00DB42CF" w:rsidRDefault="00DB42CF" w:rsidP="00DB42CF">
            <w:pPr>
              <w:suppressAutoHyphens w:val="0"/>
              <w:spacing w:after="0" w:line="240" w:lineRule="auto"/>
              <w:ind w:left="0" w:firstLine="0"/>
              <w:jc w:val="center"/>
              <w:rPr>
                <w:ins w:id="984" w:author="HENRIQUE OLIVEIRA" w:date="2023-11-27T23:36:00Z"/>
                <w:rFonts w:ascii="Arial" w:hAnsi="Arial" w:cs="Arial"/>
                <w:sz w:val="18"/>
                <w:szCs w:val="18"/>
                <w:lang w:val="pt-BR" w:eastAsia="pt-BR"/>
              </w:rPr>
            </w:pPr>
            <w:ins w:id="985"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noWrap/>
            <w:vAlign w:val="bottom"/>
            <w:hideMark/>
            <w:tcPrChange w:id="986" w:author="HENRIQUE OLIVEIRA" w:date="2023-11-27T23:38:00Z">
              <w:tcPr>
                <w:tcW w:w="1340" w:type="dxa"/>
                <w:tcBorders>
                  <w:top w:val="nil"/>
                  <w:left w:val="nil"/>
                  <w:bottom w:val="single" w:sz="4" w:space="0" w:color="auto"/>
                  <w:right w:val="single" w:sz="4" w:space="0" w:color="auto"/>
                </w:tcBorders>
                <w:shd w:val="clear" w:color="auto" w:fill="auto"/>
                <w:noWrap/>
                <w:vAlign w:val="bottom"/>
                <w:hideMark/>
              </w:tcPr>
            </w:tcPrChange>
          </w:tcPr>
          <w:p w14:paraId="4F29FFD3" w14:textId="77777777" w:rsidR="00DB42CF" w:rsidRPr="00DB42CF" w:rsidRDefault="00DB42CF" w:rsidP="00DB42CF">
            <w:pPr>
              <w:suppressAutoHyphens w:val="0"/>
              <w:spacing w:after="0" w:line="240" w:lineRule="auto"/>
              <w:ind w:left="0" w:firstLine="0"/>
              <w:jc w:val="center"/>
              <w:rPr>
                <w:ins w:id="987" w:author="HENRIQUE OLIVEIRA" w:date="2023-11-27T23:36:00Z"/>
                <w:rFonts w:ascii="Arial" w:hAnsi="Arial" w:cs="Arial"/>
                <w:sz w:val="18"/>
                <w:szCs w:val="18"/>
                <w:lang w:val="pt-BR" w:eastAsia="pt-BR"/>
              </w:rPr>
            </w:pPr>
            <w:ins w:id="988" w:author="HENRIQUE OLIVEIRA" w:date="2023-11-27T23:36:00Z">
              <w:r w:rsidRPr="00DB42CF">
                <w:rPr>
                  <w:rFonts w:ascii="Arial" w:hAnsi="Arial" w:cs="Arial"/>
                  <w:sz w:val="18"/>
                  <w:szCs w:val="18"/>
                  <w:lang w:val="pt-BR" w:eastAsia="pt-BR"/>
                </w:rPr>
                <w:t>-</w:t>
              </w:r>
            </w:ins>
          </w:p>
        </w:tc>
        <w:tc>
          <w:tcPr>
            <w:tcW w:w="2140" w:type="dxa"/>
            <w:tcBorders>
              <w:top w:val="nil"/>
              <w:left w:val="nil"/>
              <w:bottom w:val="single" w:sz="4" w:space="0" w:color="auto"/>
              <w:right w:val="single" w:sz="4" w:space="0" w:color="auto"/>
            </w:tcBorders>
            <w:shd w:val="clear" w:color="auto" w:fill="auto"/>
            <w:noWrap/>
            <w:vAlign w:val="bottom"/>
            <w:hideMark/>
            <w:tcPrChange w:id="989" w:author="HENRIQUE OLIVEIRA" w:date="2023-11-27T23:38:00Z">
              <w:tcPr>
                <w:tcW w:w="2140" w:type="dxa"/>
                <w:tcBorders>
                  <w:top w:val="nil"/>
                  <w:left w:val="nil"/>
                  <w:bottom w:val="single" w:sz="4" w:space="0" w:color="auto"/>
                  <w:right w:val="single" w:sz="4" w:space="0" w:color="auto"/>
                </w:tcBorders>
                <w:shd w:val="clear" w:color="auto" w:fill="auto"/>
                <w:noWrap/>
                <w:vAlign w:val="bottom"/>
                <w:hideMark/>
              </w:tcPr>
            </w:tcPrChange>
          </w:tcPr>
          <w:p w14:paraId="1948131A" w14:textId="77777777" w:rsidR="00DB42CF" w:rsidRPr="00DB42CF" w:rsidRDefault="00DB42CF" w:rsidP="00DB42CF">
            <w:pPr>
              <w:suppressAutoHyphens w:val="0"/>
              <w:spacing w:after="0" w:line="240" w:lineRule="auto"/>
              <w:ind w:left="0" w:firstLine="0"/>
              <w:jc w:val="center"/>
              <w:rPr>
                <w:ins w:id="990" w:author="HENRIQUE OLIVEIRA" w:date="2023-11-27T23:36:00Z"/>
                <w:rFonts w:ascii="Arial" w:hAnsi="Arial" w:cs="Arial"/>
                <w:sz w:val="18"/>
                <w:szCs w:val="18"/>
                <w:lang w:val="pt-BR" w:eastAsia="pt-BR"/>
              </w:rPr>
            </w:pPr>
            <w:ins w:id="991"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noWrap/>
            <w:vAlign w:val="bottom"/>
            <w:hideMark/>
            <w:tcPrChange w:id="992" w:author="HENRIQUE OLIVEIRA" w:date="2023-11-27T23:38:00Z">
              <w:tcPr>
                <w:tcW w:w="1480" w:type="dxa"/>
                <w:tcBorders>
                  <w:top w:val="nil"/>
                  <w:left w:val="nil"/>
                  <w:bottom w:val="single" w:sz="4" w:space="0" w:color="auto"/>
                  <w:right w:val="single" w:sz="4" w:space="0" w:color="auto"/>
                </w:tcBorders>
                <w:shd w:val="clear" w:color="auto" w:fill="auto"/>
                <w:noWrap/>
                <w:vAlign w:val="bottom"/>
                <w:hideMark/>
              </w:tcPr>
            </w:tcPrChange>
          </w:tcPr>
          <w:p w14:paraId="7D1190ED" w14:textId="77777777" w:rsidR="00DB42CF" w:rsidRPr="00DB42CF" w:rsidRDefault="00DB42CF" w:rsidP="00DB42CF">
            <w:pPr>
              <w:suppressAutoHyphens w:val="0"/>
              <w:spacing w:after="0" w:line="240" w:lineRule="auto"/>
              <w:ind w:left="0" w:firstLine="0"/>
              <w:jc w:val="center"/>
              <w:rPr>
                <w:ins w:id="993" w:author="HENRIQUE OLIVEIRA" w:date="2023-11-27T23:36:00Z"/>
                <w:rFonts w:ascii="Arial" w:hAnsi="Arial" w:cs="Arial"/>
                <w:sz w:val="18"/>
                <w:szCs w:val="18"/>
                <w:lang w:val="pt-BR" w:eastAsia="pt-BR"/>
              </w:rPr>
            </w:pPr>
            <w:ins w:id="994"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vAlign w:val="center"/>
            <w:hideMark/>
            <w:tcPrChange w:id="995" w:author="HENRIQUE OLIVEIRA" w:date="2023-11-27T23:38:00Z">
              <w:tcPr>
                <w:tcW w:w="1080" w:type="dxa"/>
                <w:tcBorders>
                  <w:top w:val="nil"/>
                  <w:left w:val="nil"/>
                  <w:bottom w:val="single" w:sz="4" w:space="0" w:color="auto"/>
                  <w:right w:val="single" w:sz="4" w:space="0" w:color="auto"/>
                </w:tcBorders>
                <w:shd w:val="clear" w:color="auto" w:fill="auto"/>
                <w:vAlign w:val="center"/>
                <w:hideMark/>
              </w:tcPr>
            </w:tcPrChange>
          </w:tcPr>
          <w:p w14:paraId="25F1D50D" w14:textId="77777777" w:rsidR="00DB42CF" w:rsidRPr="00DB42CF" w:rsidRDefault="00DB42CF" w:rsidP="00DB42CF">
            <w:pPr>
              <w:suppressAutoHyphens w:val="0"/>
              <w:spacing w:after="0" w:line="240" w:lineRule="auto"/>
              <w:ind w:left="0" w:firstLine="0"/>
              <w:jc w:val="center"/>
              <w:rPr>
                <w:ins w:id="996" w:author="HENRIQUE OLIVEIRA" w:date="2023-11-27T23:36:00Z"/>
                <w:rFonts w:ascii="Arial" w:hAnsi="Arial" w:cs="Arial"/>
                <w:sz w:val="18"/>
                <w:szCs w:val="18"/>
                <w:lang w:val="pt-BR" w:eastAsia="pt-BR"/>
              </w:rPr>
            </w:pPr>
            <w:ins w:id="997" w:author="HENRIQUE OLIVEIRA" w:date="2023-11-27T23:36:00Z">
              <w:r w:rsidRPr="00DB42CF">
                <w:rPr>
                  <w:rFonts w:ascii="Arial" w:hAnsi="Arial" w:cs="Arial"/>
                  <w:sz w:val="18"/>
                  <w:szCs w:val="18"/>
                  <w:lang w:val="pt-BR" w:eastAsia="pt-BR"/>
                </w:rPr>
                <w:t>-842.2</w:t>
              </w:r>
            </w:ins>
          </w:p>
        </w:tc>
        <w:tc>
          <w:tcPr>
            <w:tcW w:w="814" w:type="dxa"/>
            <w:tcBorders>
              <w:top w:val="nil"/>
              <w:left w:val="nil"/>
              <w:bottom w:val="single" w:sz="4" w:space="0" w:color="auto"/>
              <w:right w:val="single" w:sz="4" w:space="0" w:color="auto"/>
            </w:tcBorders>
            <w:shd w:val="clear" w:color="auto" w:fill="auto"/>
            <w:vAlign w:val="center"/>
            <w:hideMark/>
            <w:tcPrChange w:id="998"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49871E6D" w14:textId="77777777" w:rsidR="00DB42CF" w:rsidRPr="00DB42CF" w:rsidRDefault="00DB42CF" w:rsidP="00DB42CF">
            <w:pPr>
              <w:suppressAutoHyphens w:val="0"/>
              <w:spacing w:after="0" w:line="240" w:lineRule="auto"/>
              <w:ind w:left="0" w:firstLine="0"/>
              <w:jc w:val="center"/>
              <w:rPr>
                <w:ins w:id="999" w:author="HENRIQUE OLIVEIRA" w:date="2023-11-27T23:36:00Z"/>
                <w:rFonts w:ascii="Arial" w:hAnsi="Arial" w:cs="Arial"/>
                <w:sz w:val="18"/>
                <w:szCs w:val="18"/>
                <w:lang w:val="pt-BR" w:eastAsia="pt-BR"/>
              </w:rPr>
            </w:pPr>
            <w:ins w:id="1000" w:author="HENRIQUE OLIVEIRA" w:date="2023-11-27T23:36:00Z">
              <w:r w:rsidRPr="00DB42CF">
                <w:rPr>
                  <w:rFonts w:ascii="Arial" w:hAnsi="Arial" w:cs="Arial"/>
                  <w:sz w:val="18"/>
                  <w:szCs w:val="18"/>
                  <w:lang w:val="pt-BR" w:eastAsia="pt-BR"/>
                </w:rPr>
                <w:t>0</w:t>
              </w:r>
            </w:ins>
          </w:p>
        </w:tc>
        <w:tc>
          <w:tcPr>
            <w:tcW w:w="820" w:type="dxa"/>
            <w:tcBorders>
              <w:top w:val="nil"/>
              <w:left w:val="nil"/>
              <w:bottom w:val="single" w:sz="4" w:space="0" w:color="auto"/>
              <w:right w:val="single" w:sz="4" w:space="0" w:color="auto"/>
            </w:tcBorders>
            <w:shd w:val="clear" w:color="auto" w:fill="auto"/>
            <w:vAlign w:val="center"/>
            <w:hideMark/>
            <w:tcPrChange w:id="1001"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5FA7191B" w14:textId="77777777" w:rsidR="00DB42CF" w:rsidRPr="00DB42CF" w:rsidRDefault="00DB42CF" w:rsidP="00DB42CF">
            <w:pPr>
              <w:suppressAutoHyphens w:val="0"/>
              <w:spacing w:after="0" w:line="240" w:lineRule="auto"/>
              <w:ind w:left="0" w:firstLine="0"/>
              <w:jc w:val="center"/>
              <w:rPr>
                <w:ins w:id="1002" w:author="HENRIQUE OLIVEIRA" w:date="2023-11-27T23:36:00Z"/>
                <w:rFonts w:ascii="Arial" w:hAnsi="Arial" w:cs="Arial"/>
                <w:sz w:val="18"/>
                <w:szCs w:val="18"/>
                <w:lang w:val="pt-BR" w:eastAsia="pt-BR"/>
              </w:rPr>
            </w:pPr>
            <w:ins w:id="1003" w:author="HENRIQUE OLIVEIRA" w:date="2023-11-27T23:36:00Z">
              <w:r w:rsidRPr="00DB42CF">
                <w:rPr>
                  <w:rFonts w:ascii="Arial" w:hAnsi="Arial" w:cs="Arial"/>
                  <w:sz w:val="18"/>
                  <w:szCs w:val="18"/>
                  <w:lang w:val="pt-BR" w:eastAsia="pt-BR"/>
                </w:rPr>
                <w:t>5</w:t>
              </w:r>
            </w:ins>
          </w:p>
        </w:tc>
      </w:tr>
      <w:tr w:rsidR="00DB42CF" w:rsidRPr="00DB42CF" w14:paraId="166BD61B" w14:textId="77777777" w:rsidTr="00B70B6F">
        <w:trPr>
          <w:trHeight w:val="300"/>
          <w:ins w:id="1004" w:author="HENRIQUE OLIVEIRA" w:date="2023-11-27T23:36:00Z"/>
          <w:trPrChange w:id="1005" w:author="HENRIQUE OLIVEIRA" w:date="2023-11-27T23:38:00Z">
            <w:trPr>
              <w:trHeight w:val="300"/>
            </w:trPr>
          </w:trPrChange>
        </w:trPr>
        <w:tc>
          <w:tcPr>
            <w:tcW w:w="420" w:type="dxa"/>
            <w:vMerge/>
            <w:tcBorders>
              <w:top w:val="nil"/>
              <w:left w:val="single" w:sz="4" w:space="0" w:color="auto"/>
              <w:bottom w:val="single" w:sz="4" w:space="0" w:color="auto"/>
              <w:right w:val="single" w:sz="4" w:space="0" w:color="auto"/>
            </w:tcBorders>
            <w:vAlign w:val="center"/>
            <w:hideMark/>
            <w:tcPrChange w:id="1006" w:author="HENRIQUE OLIVEIRA" w:date="2023-11-27T23:38:00Z">
              <w:tcPr>
                <w:tcW w:w="420" w:type="dxa"/>
                <w:vMerge/>
                <w:tcBorders>
                  <w:top w:val="nil"/>
                  <w:left w:val="single" w:sz="4" w:space="0" w:color="auto"/>
                  <w:bottom w:val="single" w:sz="4" w:space="0" w:color="auto"/>
                  <w:right w:val="single" w:sz="4" w:space="0" w:color="auto"/>
                </w:tcBorders>
                <w:vAlign w:val="center"/>
                <w:hideMark/>
              </w:tcPr>
            </w:tcPrChange>
          </w:tcPr>
          <w:p w14:paraId="14E25675" w14:textId="77777777" w:rsidR="00DB42CF" w:rsidRPr="00DB42CF" w:rsidRDefault="00DB42CF" w:rsidP="00DB42CF">
            <w:pPr>
              <w:suppressAutoHyphens w:val="0"/>
              <w:spacing w:after="0" w:line="240" w:lineRule="auto"/>
              <w:ind w:left="0" w:firstLine="0"/>
              <w:rPr>
                <w:ins w:id="1007"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1008"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4A1B80B9" w14:textId="77777777" w:rsidR="00DB42CF" w:rsidRPr="00DB42CF" w:rsidRDefault="00DB42CF" w:rsidP="00DB42CF">
            <w:pPr>
              <w:suppressAutoHyphens w:val="0"/>
              <w:spacing w:after="0" w:line="240" w:lineRule="auto"/>
              <w:ind w:left="0" w:firstLine="0"/>
              <w:jc w:val="center"/>
              <w:rPr>
                <w:ins w:id="1009" w:author="HENRIQUE OLIVEIRA" w:date="2023-11-27T23:36:00Z"/>
                <w:rFonts w:ascii="Arial" w:hAnsi="Arial" w:cs="Arial"/>
                <w:sz w:val="18"/>
                <w:szCs w:val="18"/>
                <w:lang w:val="pt-BR" w:eastAsia="pt-BR"/>
              </w:rPr>
            </w:pPr>
            <w:ins w:id="1010" w:author="HENRIQUE OLIVEIRA" w:date="2023-11-27T23:36:00Z">
              <w:r w:rsidRPr="00DB42CF">
                <w:rPr>
                  <w:rFonts w:ascii="Arial" w:hAnsi="Arial" w:cs="Arial"/>
                  <w:color w:val="000000" w:themeColor="text1"/>
                  <w:sz w:val="18"/>
                  <w:szCs w:val="24"/>
                  <w:lang w:eastAsia="pt-BR"/>
                </w:rPr>
                <w:t>Model 2</w:t>
              </w:r>
            </w:ins>
          </w:p>
        </w:tc>
        <w:tc>
          <w:tcPr>
            <w:tcW w:w="1380" w:type="dxa"/>
            <w:tcBorders>
              <w:top w:val="nil"/>
              <w:left w:val="nil"/>
              <w:bottom w:val="single" w:sz="4" w:space="0" w:color="auto"/>
              <w:right w:val="single" w:sz="4" w:space="0" w:color="auto"/>
            </w:tcBorders>
            <w:shd w:val="clear" w:color="auto" w:fill="auto"/>
            <w:vAlign w:val="center"/>
            <w:hideMark/>
            <w:tcPrChange w:id="1011"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1C261838" w14:textId="77777777" w:rsidR="00DB42CF" w:rsidRPr="00DB42CF" w:rsidRDefault="00DB42CF" w:rsidP="00DB42CF">
            <w:pPr>
              <w:suppressAutoHyphens w:val="0"/>
              <w:spacing w:after="0" w:line="240" w:lineRule="auto"/>
              <w:ind w:left="0" w:firstLine="0"/>
              <w:jc w:val="center"/>
              <w:rPr>
                <w:ins w:id="1012" w:author="HENRIQUE OLIVEIRA" w:date="2023-11-27T23:36:00Z"/>
                <w:rFonts w:ascii="Arial" w:hAnsi="Arial" w:cs="Arial"/>
                <w:sz w:val="18"/>
                <w:szCs w:val="18"/>
                <w:lang w:val="pt-BR" w:eastAsia="pt-BR"/>
              </w:rPr>
            </w:pPr>
            <w:ins w:id="1013"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1014"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7C7BDC1B" w14:textId="77777777" w:rsidR="00DB42CF" w:rsidRPr="00DB42CF" w:rsidRDefault="00DB42CF" w:rsidP="00DB42CF">
            <w:pPr>
              <w:suppressAutoHyphens w:val="0"/>
              <w:spacing w:after="0" w:line="240" w:lineRule="auto"/>
              <w:ind w:left="0" w:firstLine="0"/>
              <w:jc w:val="center"/>
              <w:rPr>
                <w:ins w:id="1015" w:author="HENRIQUE OLIVEIRA" w:date="2023-11-27T23:36:00Z"/>
                <w:rFonts w:ascii="Arial" w:hAnsi="Arial" w:cs="Arial"/>
                <w:sz w:val="18"/>
                <w:szCs w:val="18"/>
                <w:lang w:val="pt-BR" w:eastAsia="pt-BR"/>
              </w:rPr>
            </w:pPr>
            <w:ins w:id="1016"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1017"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36B7E7C1" w14:textId="77777777" w:rsidR="00DB42CF" w:rsidRPr="00DB42CF" w:rsidRDefault="00DB42CF" w:rsidP="00DB42CF">
            <w:pPr>
              <w:suppressAutoHyphens w:val="0"/>
              <w:spacing w:after="0" w:line="240" w:lineRule="auto"/>
              <w:ind w:left="0" w:firstLine="0"/>
              <w:jc w:val="center"/>
              <w:rPr>
                <w:ins w:id="1018" w:author="HENRIQUE OLIVEIRA" w:date="2023-11-27T23:36:00Z"/>
                <w:rFonts w:ascii="Arial" w:hAnsi="Arial" w:cs="Arial"/>
                <w:sz w:val="18"/>
                <w:szCs w:val="18"/>
                <w:lang w:val="pt-BR" w:eastAsia="pt-BR"/>
              </w:rPr>
            </w:pPr>
            <w:ins w:id="1019"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1020"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484298FA" w14:textId="77777777" w:rsidR="00DB42CF" w:rsidRPr="00DB42CF" w:rsidRDefault="00DB42CF" w:rsidP="00DB42CF">
            <w:pPr>
              <w:suppressAutoHyphens w:val="0"/>
              <w:spacing w:after="0" w:line="240" w:lineRule="auto"/>
              <w:ind w:left="0" w:firstLine="0"/>
              <w:jc w:val="center"/>
              <w:rPr>
                <w:ins w:id="1021" w:author="HENRIQUE OLIVEIRA" w:date="2023-11-27T23:36:00Z"/>
                <w:rFonts w:ascii="Arial" w:hAnsi="Arial" w:cs="Arial"/>
                <w:sz w:val="18"/>
                <w:szCs w:val="18"/>
                <w:lang w:val="pt-BR" w:eastAsia="pt-BR"/>
              </w:rPr>
            </w:pPr>
            <w:ins w:id="1022"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noWrap/>
            <w:vAlign w:val="bottom"/>
            <w:hideMark/>
            <w:tcPrChange w:id="1023" w:author="HENRIQUE OLIVEIRA" w:date="2023-11-27T23:38:00Z">
              <w:tcPr>
                <w:tcW w:w="1340" w:type="dxa"/>
                <w:tcBorders>
                  <w:top w:val="nil"/>
                  <w:left w:val="nil"/>
                  <w:bottom w:val="single" w:sz="4" w:space="0" w:color="auto"/>
                  <w:right w:val="single" w:sz="4" w:space="0" w:color="auto"/>
                </w:tcBorders>
                <w:shd w:val="clear" w:color="auto" w:fill="auto"/>
                <w:noWrap/>
                <w:vAlign w:val="bottom"/>
                <w:hideMark/>
              </w:tcPr>
            </w:tcPrChange>
          </w:tcPr>
          <w:p w14:paraId="3DF37BB2" w14:textId="77777777" w:rsidR="00DB42CF" w:rsidRPr="00DB42CF" w:rsidRDefault="00DB42CF" w:rsidP="00DB42CF">
            <w:pPr>
              <w:suppressAutoHyphens w:val="0"/>
              <w:spacing w:after="0" w:line="240" w:lineRule="auto"/>
              <w:ind w:left="0" w:firstLine="0"/>
              <w:jc w:val="center"/>
              <w:rPr>
                <w:ins w:id="1024" w:author="HENRIQUE OLIVEIRA" w:date="2023-11-27T23:36:00Z"/>
                <w:rFonts w:ascii="Arial" w:hAnsi="Arial" w:cs="Arial"/>
                <w:sz w:val="18"/>
                <w:szCs w:val="18"/>
                <w:lang w:val="pt-BR" w:eastAsia="pt-BR"/>
              </w:rPr>
            </w:pPr>
            <w:ins w:id="1025" w:author="HENRIQUE OLIVEIRA" w:date="2023-11-27T23:36:00Z">
              <w:r w:rsidRPr="00DB42CF">
                <w:rPr>
                  <w:rFonts w:ascii="Arial" w:hAnsi="Arial" w:cs="Arial"/>
                  <w:sz w:val="18"/>
                  <w:szCs w:val="18"/>
                  <w:lang w:val="pt-BR" w:eastAsia="pt-BR"/>
                </w:rPr>
                <w:t>-</w:t>
              </w:r>
            </w:ins>
          </w:p>
        </w:tc>
        <w:tc>
          <w:tcPr>
            <w:tcW w:w="2140" w:type="dxa"/>
            <w:tcBorders>
              <w:top w:val="nil"/>
              <w:left w:val="nil"/>
              <w:bottom w:val="single" w:sz="4" w:space="0" w:color="auto"/>
              <w:right w:val="single" w:sz="4" w:space="0" w:color="auto"/>
            </w:tcBorders>
            <w:shd w:val="clear" w:color="auto" w:fill="auto"/>
            <w:noWrap/>
            <w:vAlign w:val="bottom"/>
            <w:hideMark/>
            <w:tcPrChange w:id="1026" w:author="HENRIQUE OLIVEIRA" w:date="2023-11-27T23:38:00Z">
              <w:tcPr>
                <w:tcW w:w="2140" w:type="dxa"/>
                <w:tcBorders>
                  <w:top w:val="nil"/>
                  <w:left w:val="nil"/>
                  <w:bottom w:val="single" w:sz="4" w:space="0" w:color="auto"/>
                  <w:right w:val="single" w:sz="4" w:space="0" w:color="auto"/>
                </w:tcBorders>
                <w:shd w:val="clear" w:color="auto" w:fill="auto"/>
                <w:noWrap/>
                <w:vAlign w:val="bottom"/>
                <w:hideMark/>
              </w:tcPr>
            </w:tcPrChange>
          </w:tcPr>
          <w:p w14:paraId="40DD4371" w14:textId="77777777" w:rsidR="00DB42CF" w:rsidRPr="00DB42CF" w:rsidRDefault="00DB42CF" w:rsidP="00DB42CF">
            <w:pPr>
              <w:suppressAutoHyphens w:val="0"/>
              <w:spacing w:after="0" w:line="240" w:lineRule="auto"/>
              <w:ind w:left="0" w:firstLine="0"/>
              <w:jc w:val="center"/>
              <w:rPr>
                <w:ins w:id="1027" w:author="HENRIQUE OLIVEIRA" w:date="2023-11-27T23:36:00Z"/>
                <w:rFonts w:ascii="Arial" w:hAnsi="Arial" w:cs="Arial"/>
                <w:sz w:val="18"/>
                <w:szCs w:val="18"/>
                <w:lang w:val="pt-BR" w:eastAsia="pt-BR"/>
              </w:rPr>
            </w:pPr>
            <w:ins w:id="1028"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noWrap/>
            <w:vAlign w:val="bottom"/>
            <w:hideMark/>
            <w:tcPrChange w:id="1029" w:author="HENRIQUE OLIVEIRA" w:date="2023-11-27T23:38:00Z">
              <w:tcPr>
                <w:tcW w:w="1480" w:type="dxa"/>
                <w:tcBorders>
                  <w:top w:val="nil"/>
                  <w:left w:val="nil"/>
                  <w:bottom w:val="single" w:sz="4" w:space="0" w:color="auto"/>
                  <w:right w:val="single" w:sz="4" w:space="0" w:color="auto"/>
                </w:tcBorders>
                <w:shd w:val="clear" w:color="auto" w:fill="auto"/>
                <w:noWrap/>
                <w:vAlign w:val="bottom"/>
                <w:hideMark/>
              </w:tcPr>
            </w:tcPrChange>
          </w:tcPr>
          <w:p w14:paraId="03710F7C" w14:textId="77777777" w:rsidR="00DB42CF" w:rsidRPr="00DB42CF" w:rsidRDefault="00DB42CF" w:rsidP="00DB42CF">
            <w:pPr>
              <w:suppressAutoHyphens w:val="0"/>
              <w:spacing w:after="0" w:line="240" w:lineRule="auto"/>
              <w:ind w:left="0" w:firstLine="0"/>
              <w:jc w:val="center"/>
              <w:rPr>
                <w:ins w:id="1030" w:author="HENRIQUE OLIVEIRA" w:date="2023-11-27T23:36:00Z"/>
                <w:rFonts w:ascii="Arial" w:hAnsi="Arial" w:cs="Arial"/>
                <w:sz w:val="18"/>
                <w:szCs w:val="18"/>
                <w:lang w:val="pt-BR" w:eastAsia="pt-BR"/>
              </w:rPr>
            </w:pPr>
            <w:ins w:id="1031"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noWrap/>
            <w:vAlign w:val="bottom"/>
            <w:hideMark/>
            <w:tcPrChange w:id="1032" w:author="HENRIQUE OLIVEIRA" w:date="2023-11-27T23:38:00Z">
              <w:tcPr>
                <w:tcW w:w="1080" w:type="dxa"/>
                <w:tcBorders>
                  <w:top w:val="nil"/>
                  <w:left w:val="nil"/>
                  <w:bottom w:val="single" w:sz="4" w:space="0" w:color="auto"/>
                  <w:right w:val="single" w:sz="4" w:space="0" w:color="auto"/>
                </w:tcBorders>
                <w:shd w:val="clear" w:color="auto" w:fill="auto"/>
                <w:noWrap/>
                <w:vAlign w:val="bottom"/>
                <w:hideMark/>
              </w:tcPr>
            </w:tcPrChange>
          </w:tcPr>
          <w:p w14:paraId="236BBBD3" w14:textId="77777777" w:rsidR="00DB42CF" w:rsidRPr="00DB42CF" w:rsidRDefault="00DB42CF" w:rsidP="00DB42CF">
            <w:pPr>
              <w:suppressAutoHyphens w:val="0"/>
              <w:spacing w:after="0" w:line="240" w:lineRule="auto"/>
              <w:ind w:left="0" w:firstLine="0"/>
              <w:jc w:val="center"/>
              <w:rPr>
                <w:ins w:id="1033" w:author="HENRIQUE OLIVEIRA" w:date="2023-11-27T23:36:00Z"/>
                <w:rFonts w:ascii="Arial" w:hAnsi="Arial" w:cs="Arial"/>
                <w:sz w:val="18"/>
                <w:szCs w:val="18"/>
                <w:lang w:val="pt-BR" w:eastAsia="pt-BR"/>
              </w:rPr>
            </w:pPr>
            <w:ins w:id="1034" w:author="HENRIQUE OLIVEIRA" w:date="2023-11-27T23:36:00Z">
              <w:r w:rsidRPr="00DB42CF">
                <w:rPr>
                  <w:rFonts w:ascii="Arial" w:hAnsi="Arial" w:cs="Arial"/>
                  <w:sz w:val="18"/>
                  <w:szCs w:val="18"/>
                  <w:lang w:val="pt-BR" w:eastAsia="pt-BR"/>
                </w:rPr>
                <w:t>-837.9</w:t>
              </w:r>
            </w:ins>
          </w:p>
        </w:tc>
        <w:tc>
          <w:tcPr>
            <w:tcW w:w="814" w:type="dxa"/>
            <w:tcBorders>
              <w:top w:val="nil"/>
              <w:left w:val="nil"/>
              <w:bottom w:val="single" w:sz="4" w:space="0" w:color="auto"/>
              <w:right w:val="single" w:sz="4" w:space="0" w:color="auto"/>
            </w:tcBorders>
            <w:shd w:val="clear" w:color="auto" w:fill="auto"/>
            <w:noWrap/>
            <w:vAlign w:val="bottom"/>
            <w:hideMark/>
            <w:tcPrChange w:id="1035" w:author="HENRIQUE OLIVEIRA" w:date="2023-11-27T23:38:00Z">
              <w:tcPr>
                <w:tcW w:w="540" w:type="dxa"/>
                <w:tcBorders>
                  <w:top w:val="nil"/>
                  <w:left w:val="nil"/>
                  <w:bottom w:val="single" w:sz="4" w:space="0" w:color="auto"/>
                  <w:right w:val="single" w:sz="4" w:space="0" w:color="auto"/>
                </w:tcBorders>
                <w:shd w:val="clear" w:color="auto" w:fill="auto"/>
                <w:noWrap/>
                <w:vAlign w:val="bottom"/>
                <w:hideMark/>
              </w:tcPr>
            </w:tcPrChange>
          </w:tcPr>
          <w:p w14:paraId="771154D5" w14:textId="77777777" w:rsidR="00DB42CF" w:rsidRPr="00DB42CF" w:rsidRDefault="00DB42CF" w:rsidP="00DB42CF">
            <w:pPr>
              <w:suppressAutoHyphens w:val="0"/>
              <w:spacing w:after="0" w:line="240" w:lineRule="auto"/>
              <w:ind w:left="0" w:firstLine="0"/>
              <w:jc w:val="center"/>
              <w:rPr>
                <w:ins w:id="1036" w:author="HENRIQUE OLIVEIRA" w:date="2023-11-27T23:36:00Z"/>
                <w:rFonts w:ascii="Arial" w:hAnsi="Arial" w:cs="Arial"/>
                <w:sz w:val="18"/>
                <w:szCs w:val="18"/>
                <w:lang w:val="pt-BR" w:eastAsia="pt-BR"/>
              </w:rPr>
            </w:pPr>
            <w:ins w:id="1037" w:author="HENRIQUE OLIVEIRA" w:date="2023-11-27T23:36:00Z">
              <w:r w:rsidRPr="00DB42CF">
                <w:rPr>
                  <w:rFonts w:ascii="Arial" w:hAnsi="Arial" w:cs="Arial"/>
                  <w:sz w:val="18"/>
                  <w:szCs w:val="18"/>
                  <w:lang w:val="pt-BR" w:eastAsia="pt-BR"/>
                </w:rPr>
                <w:t>4.28</w:t>
              </w:r>
            </w:ins>
          </w:p>
        </w:tc>
        <w:tc>
          <w:tcPr>
            <w:tcW w:w="820" w:type="dxa"/>
            <w:tcBorders>
              <w:top w:val="nil"/>
              <w:left w:val="nil"/>
              <w:bottom w:val="single" w:sz="4" w:space="0" w:color="auto"/>
              <w:right w:val="single" w:sz="4" w:space="0" w:color="auto"/>
            </w:tcBorders>
            <w:shd w:val="clear" w:color="auto" w:fill="auto"/>
            <w:noWrap/>
            <w:vAlign w:val="bottom"/>
            <w:hideMark/>
            <w:tcPrChange w:id="1038" w:author="HENRIQUE OLIVEIRA" w:date="2023-11-27T23:38:00Z">
              <w:tcPr>
                <w:tcW w:w="820" w:type="dxa"/>
                <w:tcBorders>
                  <w:top w:val="nil"/>
                  <w:left w:val="nil"/>
                  <w:bottom w:val="single" w:sz="4" w:space="0" w:color="auto"/>
                  <w:right w:val="single" w:sz="4" w:space="0" w:color="auto"/>
                </w:tcBorders>
                <w:shd w:val="clear" w:color="auto" w:fill="auto"/>
                <w:noWrap/>
                <w:vAlign w:val="bottom"/>
                <w:hideMark/>
              </w:tcPr>
            </w:tcPrChange>
          </w:tcPr>
          <w:p w14:paraId="6EF05EA5" w14:textId="77777777" w:rsidR="00DB42CF" w:rsidRPr="00DB42CF" w:rsidRDefault="00DB42CF" w:rsidP="00DB42CF">
            <w:pPr>
              <w:suppressAutoHyphens w:val="0"/>
              <w:spacing w:after="0" w:line="240" w:lineRule="auto"/>
              <w:ind w:left="0" w:firstLine="0"/>
              <w:jc w:val="center"/>
              <w:rPr>
                <w:ins w:id="1039" w:author="HENRIQUE OLIVEIRA" w:date="2023-11-27T23:36:00Z"/>
                <w:rFonts w:ascii="Arial" w:hAnsi="Arial" w:cs="Arial"/>
                <w:sz w:val="18"/>
                <w:szCs w:val="18"/>
                <w:lang w:val="pt-BR" w:eastAsia="pt-BR"/>
              </w:rPr>
            </w:pPr>
            <w:ins w:id="1040" w:author="HENRIQUE OLIVEIRA" w:date="2023-11-27T23:36:00Z">
              <w:r w:rsidRPr="00DB42CF">
                <w:rPr>
                  <w:rFonts w:ascii="Arial" w:hAnsi="Arial" w:cs="Arial"/>
                  <w:sz w:val="18"/>
                  <w:szCs w:val="18"/>
                  <w:lang w:val="pt-BR" w:eastAsia="pt-BR"/>
                </w:rPr>
                <w:t>11</w:t>
              </w:r>
            </w:ins>
          </w:p>
        </w:tc>
      </w:tr>
      <w:tr w:rsidR="00DB42CF" w:rsidRPr="00DB42CF" w14:paraId="3ED908C0" w14:textId="77777777" w:rsidTr="00B70B6F">
        <w:trPr>
          <w:trHeight w:val="300"/>
          <w:ins w:id="1041" w:author="HENRIQUE OLIVEIRA" w:date="2023-11-27T23:36:00Z"/>
          <w:trPrChange w:id="1042" w:author="HENRIQUE OLIVEIRA" w:date="2023-11-27T23:38:00Z">
            <w:trPr>
              <w:trHeight w:val="300"/>
            </w:trPr>
          </w:trPrChange>
        </w:trPr>
        <w:tc>
          <w:tcPr>
            <w:tcW w:w="420" w:type="dxa"/>
            <w:vMerge/>
            <w:tcBorders>
              <w:top w:val="nil"/>
              <w:left w:val="single" w:sz="4" w:space="0" w:color="auto"/>
              <w:bottom w:val="single" w:sz="4" w:space="0" w:color="auto"/>
              <w:right w:val="single" w:sz="4" w:space="0" w:color="auto"/>
            </w:tcBorders>
            <w:vAlign w:val="center"/>
            <w:hideMark/>
            <w:tcPrChange w:id="1043" w:author="HENRIQUE OLIVEIRA" w:date="2023-11-27T23:38:00Z">
              <w:tcPr>
                <w:tcW w:w="420" w:type="dxa"/>
                <w:vMerge/>
                <w:tcBorders>
                  <w:top w:val="nil"/>
                  <w:left w:val="single" w:sz="4" w:space="0" w:color="auto"/>
                  <w:bottom w:val="single" w:sz="4" w:space="0" w:color="auto"/>
                  <w:right w:val="single" w:sz="4" w:space="0" w:color="auto"/>
                </w:tcBorders>
                <w:vAlign w:val="center"/>
                <w:hideMark/>
              </w:tcPr>
            </w:tcPrChange>
          </w:tcPr>
          <w:p w14:paraId="42018E85" w14:textId="77777777" w:rsidR="00DB42CF" w:rsidRPr="00DB42CF" w:rsidRDefault="00DB42CF" w:rsidP="00DB42CF">
            <w:pPr>
              <w:suppressAutoHyphens w:val="0"/>
              <w:spacing w:after="0" w:line="240" w:lineRule="auto"/>
              <w:ind w:left="0" w:firstLine="0"/>
              <w:rPr>
                <w:ins w:id="1044"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1045"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50C54D72" w14:textId="77777777" w:rsidR="00DB42CF" w:rsidRPr="00DB42CF" w:rsidRDefault="00DB42CF" w:rsidP="00DB42CF">
            <w:pPr>
              <w:suppressAutoHyphens w:val="0"/>
              <w:spacing w:after="0" w:line="240" w:lineRule="auto"/>
              <w:ind w:left="0" w:firstLine="0"/>
              <w:jc w:val="center"/>
              <w:rPr>
                <w:ins w:id="1046" w:author="HENRIQUE OLIVEIRA" w:date="2023-11-27T23:36:00Z"/>
                <w:rFonts w:ascii="Arial" w:hAnsi="Arial" w:cs="Arial"/>
                <w:sz w:val="18"/>
                <w:szCs w:val="18"/>
                <w:lang w:val="pt-BR" w:eastAsia="pt-BR"/>
              </w:rPr>
            </w:pPr>
            <w:ins w:id="1047" w:author="HENRIQUE OLIVEIRA" w:date="2023-11-27T23:36:00Z">
              <w:r w:rsidRPr="00DB42CF">
                <w:rPr>
                  <w:rFonts w:ascii="Arial" w:hAnsi="Arial" w:cs="Arial"/>
                  <w:color w:val="000000" w:themeColor="text1"/>
                  <w:sz w:val="18"/>
                  <w:szCs w:val="24"/>
                  <w:lang w:eastAsia="pt-BR"/>
                </w:rPr>
                <w:t>Model 3</w:t>
              </w:r>
            </w:ins>
          </w:p>
        </w:tc>
        <w:tc>
          <w:tcPr>
            <w:tcW w:w="1380" w:type="dxa"/>
            <w:tcBorders>
              <w:top w:val="nil"/>
              <w:left w:val="nil"/>
              <w:bottom w:val="single" w:sz="4" w:space="0" w:color="auto"/>
              <w:right w:val="single" w:sz="4" w:space="0" w:color="auto"/>
            </w:tcBorders>
            <w:shd w:val="clear" w:color="auto" w:fill="auto"/>
            <w:vAlign w:val="center"/>
            <w:hideMark/>
            <w:tcPrChange w:id="1048"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3C38F30B" w14:textId="77777777" w:rsidR="00DB42CF" w:rsidRPr="00DB42CF" w:rsidRDefault="00DB42CF" w:rsidP="00DB42CF">
            <w:pPr>
              <w:suppressAutoHyphens w:val="0"/>
              <w:spacing w:after="0" w:line="240" w:lineRule="auto"/>
              <w:ind w:left="0" w:firstLine="0"/>
              <w:jc w:val="center"/>
              <w:rPr>
                <w:ins w:id="1049" w:author="HENRIQUE OLIVEIRA" w:date="2023-11-27T23:36:00Z"/>
                <w:rFonts w:ascii="Arial" w:hAnsi="Arial" w:cs="Arial"/>
                <w:sz w:val="18"/>
                <w:szCs w:val="18"/>
                <w:lang w:val="pt-BR" w:eastAsia="pt-BR"/>
              </w:rPr>
            </w:pPr>
            <w:ins w:id="1050"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1051"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6FD0C4A9" w14:textId="77777777" w:rsidR="00DB42CF" w:rsidRPr="00DB42CF" w:rsidRDefault="00DB42CF" w:rsidP="00DB42CF">
            <w:pPr>
              <w:suppressAutoHyphens w:val="0"/>
              <w:spacing w:after="0" w:line="240" w:lineRule="auto"/>
              <w:ind w:left="0" w:firstLine="0"/>
              <w:jc w:val="center"/>
              <w:rPr>
                <w:ins w:id="1052" w:author="HENRIQUE OLIVEIRA" w:date="2023-11-27T23:36:00Z"/>
                <w:rFonts w:ascii="Arial" w:hAnsi="Arial" w:cs="Arial"/>
                <w:sz w:val="18"/>
                <w:szCs w:val="18"/>
                <w:lang w:val="pt-BR" w:eastAsia="pt-BR"/>
              </w:rPr>
            </w:pPr>
            <w:ins w:id="1053"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1054"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3715752A" w14:textId="77777777" w:rsidR="00DB42CF" w:rsidRPr="00DB42CF" w:rsidRDefault="00DB42CF" w:rsidP="00DB42CF">
            <w:pPr>
              <w:suppressAutoHyphens w:val="0"/>
              <w:spacing w:after="0" w:line="240" w:lineRule="auto"/>
              <w:ind w:left="0" w:firstLine="0"/>
              <w:jc w:val="center"/>
              <w:rPr>
                <w:ins w:id="1055" w:author="HENRIQUE OLIVEIRA" w:date="2023-11-27T23:36:00Z"/>
                <w:rFonts w:ascii="Arial" w:hAnsi="Arial" w:cs="Arial"/>
                <w:sz w:val="18"/>
                <w:szCs w:val="18"/>
                <w:lang w:val="pt-BR" w:eastAsia="pt-BR"/>
              </w:rPr>
            </w:pPr>
            <w:ins w:id="1056" w:author="HENRIQUE OLIVEIRA" w:date="2023-11-27T23:36:00Z">
              <w:r w:rsidRPr="00DB42CF">
                <w:rPr>
                  <w:rFonts w:ascii="Arial" w:hAnsi="Arial" w:cs="Arial"/>
                  <w:sz w:val="18"/>
                  <w:szCs w:val="18"/>
                  <w:lang w:val="pt-BR" w:eastAsia="pt-BR"/>
                </w:rPr>
                <w:t>-0.001</w:t>
              </w:r>
            </w:ins>
          </w:p>
        </w:tc>
        <w:tc>
          <w:tcPr>
            <w:tcW w:w="1740" w:type="dxa"/>
            <w:tcBorders>
              <w:top w:val="nil"/>
              <w:left w:val="nil"/>
              <w:bottom w:val="single" w:sz="4" w:space="0" w:color="auto"/>
              <w:right w:val="single" w:sz="4" w:space="0" w:color="auto"/>
            </w:tcBorders>
            <w:shd w:val="clear" w:color="auto" w:fill="auto"/>
            <w:vAlign w:val="center"/>
            <w:hideMark/>
            <w:tcPrChange w:id="1057"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4D3CAA24" w14:textId="77777777" w:rsidR="00DB42CF" w:rsidRPr="00DB42CF" w:rsidRDefault="00DB42CF" w:rsidP="00DB42CF">
            <w:pPr>
              <w:suppressAutoHyphens w:val="0"/>
              <w:spacing w:after="0" w:line="240" w:lineRule="auto"/>
              <w:ind w:left="0" w:firstLine="0"/>
              <w:jc w:val="center"/>
              <w:rPr>
                <w:ins w:id="1058" w:author="HENRIQUE OLIVEIRA" w:date="2023-11-27T23:36:00Z"/>
                <w:rFonts w:ascii="Arial" w:hAnsi="Arial" w:cs="Arial"/>
                <w:sz w:val="18"/>
                <w:szCs w:val="18"/>
                <w:lang w:val="pt-BR" w:eastAsia="pt-BR"/>
              </w:rPr>
            </w:pPr>
            <w:ins w:id="1059"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noWrap/>
            <w:vAlign w:val="bottom"/>
            <w:hideMark/>
            <w:tcPrChange w:id="1060" w:author="HENRIQUE OLIVEIRA" w:date="2023-11-27T23:38:00Z">
              <w:tcPr>
                <w:tcW w:w="1340" w:type="dxa"/>
                <w:tcBorders>
                  <w:top w:val="nil"/>
                  <w:left w:val="nil"/>
                  <w:bottom w:val="single" w:sz="4" w:space="0" w:color="auto"/>
                  <w:right w:val="single" w:sz="4" w:space="0" w:color="auto"/>
                </w:tcBorders>
                <w:shd w:val="clear" w:color="auto" w:fill="auto"/>
                <w:noWrap/>
                <w:vAlign w:val="bottom"/>
                <w:hideMark/>
              </w:tcPr>
            </w:tcPrChange>
          </w:tcPr>
          <w:p w14:paraId="2B5817C6" w14:textId="77777777" w:rsidR="00DB42CF" w:rsidRPr="00DB42CF" w:rsidRDefault="00DB42CF" w:rsidP="00DB42CF">
            <w:pPr>
              <w:suppressAutoHyphens w:val="0"/>
              <w:spacing w:after="0" w:line="240" w:lineRule="auto"/>
              <w:ind w:left="0" w:firstLine="0"/>
              <w:jc w:val="center"/>
              <w:rPr>
                <w:ins w:id="1061" w:author="HENRIQUE OLIVEIRA" w:date="2023-11-27T23:36:00Z"/>
                <w:rFonts w:ascii="Arial" w:hAnsi="Arial" w:cs="Arial"/>
                <w:sz w:val="18"/>
                <w:szCs w:val="18"/>
                <w:lang w:val="pt-BR" w:eastAsia="pt-BR"/>
              </w:rPr>
            </w:pPr>
            <w:ins w:id="1062" w:author="HENRIQUE OLIVEIRA" w:date="2023-11-27T23:36:00Z">
              <w:r w:rsidRPr="00DB42CF">
                <w:rPr>
                  <w:rFonts w:ascii="Arial" w:hAnsi="Arial" w:cs="Arial"/>
                  <w:sz w:val="18"/>
                  <w:szCs w:val="18"/>
                  <w:lang w:val="pt-BR" w:eastAsia="pt-BR"/>
                </w:rPr>
                <w:t>-</w:t>
              </w:r>
            </w:ins>
          </w:p>
        </w:tc>
        <w:tc>
          <w:tcPr>
            <w:tcW w:w="2140" w:type="dxa"/>
            <w:tcBorders>
              <w:top w:val="nil"/>
              <w:left w:val="nil"/>
              <w:bottom w:val="single" w:sz="4" w:space="0" w:color="auto"/>
              <w:right w:val="single" w:sz="4" w:space="0" w:color="auto"/>
            </w:tcBorders>
            <w:shd w:val="clear" w:color="auto" w:fill="auto"/>
            <w:noWrap/>
            <w:vAlign w:val="bottom"/>
            <w:hideMark/>
            <w:tcPrChange w:id="1063" w:author="HENRIQUE OLIVEIRA" w:date="2023-11-27T23:38:00Z">
              <w:tcPr>
                <w:tcW w:w="2140" w:type="dxa"/>
                <w:tcBorders>
                  <w:top w:val="nil"/>
                  <w:left w:val="nil"/>
                  <w:bottom w:val="single" w:sz="4" w:space="0" w:color="auto"/>
                  <w:right w:val="single" w:sz="4" w:space="0" w:color="auto"/>
                </w:tcBorders>
                <w:shd w:val="clear" w:color="auto" w:fill="auto"/>
                <w:noWrap/>
                <w:vAlign w:val="bottom"/>
                <w:hideMark/>
              </w:tcPr>
            </w:tcPrChange>
          </w:tcPr>
          <w:p w14:paraId="6D94C199" w14:textId="77777777" w:rsidR="00DB42CF" w:rsidRPr="00DB42CF" w:rsidRDefault="00DB42CF" w:rsidP="00DB42CF">
            <w:pPr>
              <w:suppressAutoHyphens w:val="0"/>
              <w:spacing w:after="0" w:line="240" w:lineRule="auto"/>
              <w:ind w:left="0" w:firstLine="0"/>
              <w:jc w:val="center"/>
              <w:rPr>
                <w:ins w:id="1064" w:author="HENRIQUE OLIVEIRA" w:date="2023-11-27T23:36:00Z"/>
                <w:rFonts w:ascii="Arial" w:hAnsi="Arial" w:cs="Arial"/>
                <w:sz w:val="18"/>
                <w:szCs w:val="18"/>
                <w:lang w:val="pt-BR" w:eastAsia="pt-BR"/>
              </w:rPr>
            </w:pPr>
            <w:ins w:id="1065"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noWrap/>
            <w:vAlign w:val="bottom"/>
            <w:hideMark/>
            <w:tcPrChange w:id="1066" w:author="HENRIQUE OLIVEIRA" w:date="2023-11-27T23:38:00Z">
              <w:tcPr>
                <w:tcW w:w="1480" w:type="dxa"/>
                <w:tcBorders>
                  <w:top w:val="nil"/>
                  <w:left w:val="nil"/>
                  <w:bottom w:val="single" w:sz="4" w:space="0" w:color="auto"/>
                  <w:right w:val="single" w:sz="4" w:space="0" w:color="auto"/>
                </w:tcBorders>
                <w:shd w:val="clear" w:color="auto" w:fill="auto"/>
                <w:noWrap/>
                <w:vAlign w:val="bottom"/>
                <w:hideMark/>
              </w:tcPr>
            </w:tcPrChange>
          </w:tcPr>
          <w:p w14:paraId="7ED3ED09" w14:textId="77777777" w:rsidR="00DB42CF" w:rsidRPr="00DB42CF" w:rsidRDefault="00DB42CF" w:rsidP="00DB42CF">
            <w:pPr>
              <w:suppressAutoHyphens w:val="0"/>
              <w:spacing w:after="0" w:line="240" w:lineRule="auto"/>
              <w:ind w:left="0" w:firstLine="0"/>
              <w:jc w:val="center"/>
              <w:rPr>
                <w:ins w:id="1067" w:author="HENRIQUE OLIVEIRA" w:date="2023-11-27T23:36:00Z"/>
                <w:rFonts w:ascii="Arial" w:hAnsi="Arial" w:cs="Arial"/>
                <w:sz w:val="18"/>
                <w:szCs w:val="18"/>
                <w:lang w:val="pt-BR" w:eastAsia="pt-BR"/>
              </w:rPr>
            </w:pPr>
            <w:ins w:id="1068"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vAlign w:val="center"/>
            <w:hideMark/>
            <w:tcPrChange w:id="1069" w:author="HENRIQUE OLIVEIRA" w:date="2023-11-27T23:38:00Z">
              <w:tcPr>
                <w:tcW w:w="1080" w:type="dxa"/>
                <w:tcBorders>
                  <w:top w:val="nil"/>
                  <w:left w:val="nil"/>
                  <w:bottom w:val="single" w:sz="4" w:space="0" w:color="auto"/>
                  <w:right w:val="single" w:sz="4" w:space="0" w:color="auto"/>
                </w:tcBorders>
                <w:shd w:val="clear" w:color="auto" w:fill="auto"/>
                <w:vAlign w:val="center"/>
                <w:hideMark/>
              </w:tcPr>
            </w:tcPrChange>
          </w:tcPr>
          <w:p w14:paraId="23396630" w14:textId="77777777" w:rsidR="00DB42CF" w:rsidRPr="00DB42CF" w:rsidRDefault="00DB42CF" w:rsidP="00DB42CF">
            <w:pPr>
              <w:suppressAutoHyphens w:val="0"/>
              <w:spacing w:after="0" w:line="240" w:lineRule="auto"/>
              <w:ind w:left="0" w:firstLine="0"/>
              <w:jc w:val="center"/>
              <w:rPr>
                <w:ins w:id="1070" w:author="HENRIQUE OLIVEIRA" w:date="2023-11-27T23:36:00Z"/>
                <w:rFonts w:ascii="Arial" w:hAnsi="Arial" w:cs="Arial"/>
                <w:sz w:val="18"/>
                <w:szCs w:val="18"/>
                <w:lang w:val="pt-BR" w:eastAsia="pt-BR"/>
              </w:rPr>
            </w:pPr>
            <w:ins w:id="1071" w:author="HENRIQUE OLIVEIRA" w:date="2023-11-27T23:36:00Z">
              <w:r w:rsidRPr="00DB42CF">
                <w:rPr>
                  <w:rFonts w:ascii="Arial" w:hAnsi="Arial" w:cs="Arial"/>
                  <w:sz w:val="18"/>
                  <w:szCs w:val="18"/>
                  <w:lang w:val="pt-BR" w:eastAsia="pt-BR"/>
                </w:rPr>
                <w:t>-829.6</w:t>
              </w:r>
            </w:ins>
          </w:p>
        </w:tc>
        <w:tc>
          <w:tcPr>
            <w:tcW w:w="814" w:type="dxa"/>
            <w:tcBorders>
              <w:top w:val="nil"/>
              <w:left w:val="nil"/>
              <w:bottom w:val="single" w:sz="4" w:space="0" w:color="auto"/>
              <w:right w:val="single" w:sz="4" w:space="0" w:color="auto"/>
            </w:tcBorders>
            <w:shd w:val="clear" w:color="auto" w:fill="auto"/>
            <w:vAlign w:val="center"/>
            <w:hideMark/>
            <w:tcPrChange w:id="1072"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6C11F2E9" w14:textId="77777777" w:rsidR="00DB42CF" w:rsidRPr="00DB42CF" w:rsidRDefault="00DB42CF" w:rsidP="00DB42CF">
            <w:pPr>
              <w:suppressAutoHyphens w:val="0"/>
              <w:spacing w:after="0" w:line="240" w:lineRule="auto"/>
              <w:ind w:left="0" w:firstLine="0"/>
              <w:jc w:val="center"/>
              <w:rPr>
                <w:ins w:id="1073" w:author="HENRIQUE OLIVEIRA" w:date="2023-11-27T23:36:00Z"/>
                <w:rFonts w:ascii="Arial" w:hAnsi="Arial" w:cs="Arial"/>
                <w:sz w:val="18"/>
                <w:szCs w:val="18"/>
                <w:lang w:val="pt-BR" w:eastAsia="pt-BR"/>
              </w:rPr>
            </w:pPr>
            <w:ins w:id="1074" w:author="HENRIQUE OLIVEIRA" w:date="2023-11-27T23:36:00Z">
              <w:r w:rsidRPr="00DB42CF">
                <w:rPr>
                  <w:rFonts w:ascii="Arial" w:hAnsi="Arial" w:cs="Arial"/>
                  <w:sz w:val="18"/>
                  <w:szCs w:val="18"/>
                  <w:lang w:val="pt-BR" w:eastAsia="pt-BR"/>
                </w:rPr>
                <w:t>12.59</w:t>
              </w:r>
            </w:ins>
          </w:p>
        </w:tc>
        <w:tc>
          <w:tcPr>
            <w:tcW w:w="820" w:type="dxa"/>
            <w:tcBorders>
              <w:top w:val="nil"/>
              <w:left w:val="nil"/>
              <w:bottom w:val="single" w:sz="4" w:space="0" w:color="auto"/>
              <w:right w:val="single" w:sz="4" w:space="0" w:color="auto"/>
            </w:tcBorders>
            <w:shd w:val="clear" w:color="auto" w:fill="auto"/>
            <w:vAlign w:val="center"/>
            <w:hideMark/>
            <w:tcPrChange w:id="1075"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07A0CCAF" w14:textId="77777777" w:rsidR="00DB42CF" w:rsidRPr="00DB42CF" w:rsidRDefault="00DB42CF" w:rsidP="00DB42CF">
            <w:pPr>
              <w:suppressAutoHyphens w:val="0"/>
              <w:spacing w:after="0" w:line="240" w:lineRule="auto"/>
              <w:ind w:left="0" w:firstLine="0"/>
              <w:jc w:val="center"/>
              <w:rPr>
                <w:ins w:id="1076" w:author="HENRIQUE OLIVEIRA" w:date="2023-11-27T23:36:00Z"/>
                <w:rFonts w:ascii="Arial" w:hAnsi="Arial" w:cs="Arial"/>
                <w:sz w:val="18"/>
                <w:szCs w:val="18"/>
                <w:lang w:val="pt-BR" w:eastAsia="pt-BR"/>
              </w:rPr>
            </w:pPr>
            <w:ins w:id="1077" w:author="HENRIQUE OLIVEIRA" w:date="2023-11-27T23:36:00Z">
              <w:r w:rsidRPr="00DB42CF">
                <w:rPr>
                  <w:rFonts w:ascii="Arial" w:hAnsi="Arial" w:cs="Arial"/>
                  <w:sz w:val="18"/>
                  <w:szCs w:val="18"/>
                  <w:lang w:val="pt-BR" w:eastAsia="pt-BR"/>
                </w:rPr>
                <w:t>6</w:t>
              </w:r>
            </w:ins>
          </w:p>
        </w:tc>
      </w:tr>
      <w:tr w:rsidR="00DB42CF" w:rsidRPr="00DB42CF" w14:paraId="059BC7BE" w14:textId="77777777" w:rsidTr="00B70B6F">
        <w:trPr>
          <w:trHeight w:val="300"/>
          <w:ins w:id="1078" w:author="HENRIQUE OLIVEIRA" w:date="2023-11-27T23:36:00Z"/>
          <w:trPrChange w:id="1079" w:author="HENRIQUE OLIVEIRA" w:date="2023-11-27T23:38:00Z">
            <w:trPr>
              <w:trHeight w:val="300"/>
            </w:trPr>
          </w:trPrChange>
        </w:trPr>
        <w:tc>
          <w:tcPr>
            <w:tcW w:w="420" w:type="dxa"/>
            <w:vMerge/>
            <w:tcBorders>
              <w:top w:val="nil"/>
              <w:left w:val="single" w:sz="4" w:space="0" w:color="auto"/>
              <w:bottom w:val="single" w:sz="4" w:space="0" w:color="auto"/>
              <w:right w:val="single" w:sz="4" w:space="0" w:color="auto"/>
            </w:tcBorders>
            <w:vAlign w:val="center"/>
            <w:hideMark/>
            <w:tcPrChange w:id="1080" w:author="HENRIQUE OLIVEIRA" w:date="2023-11-27T23:38:00Z">
              <w:tcPr>
                <w:tcW w:w="420" w:type="dxa"/>
                <w:vMerge/>
                <w:tcBorders>
                  <w:top w:val="nil"/>
                  <w:left w:val="single" w:sz="4" w:space="0" w:color="auto"/>
                  <w:bottom w:val="single" w:sz="4" w:space="0" w:color="auto"/>
                  <w:right w:val="single" w:sz="4" w:space="0" w:color="auto"/>
                </w:tcBorders>
                <w:vAlign w:val="center"/>
                <w:hideMark/>
              </w:tcPr>
            </w:tcPrChange>
          </w:tcPr>
          <w:p w14:paraId="273189EA" w14:textId="77777777" w:rsidR="00DB42CF" w:rsidRPr="00DB42CF" w:rsidRDefault="00DB42CF" w:rsidP="00DB42CF">
            <w:pPr>
              <w:suppressAutoHyphens w:val="0"/>
              <w:spacing w:after="0" w:line="240" w:lineRule="auto"/>
              <w:ind w:left="0" w:firstLine="0"/>
              <w:rPr>
                <w:ins w:id="1081" w:author="HENRIQUE OLIVEIRA" w:date="2023-11-27T23:36:00Z"/>
                <w:rFonts w:ascii="Arial" w:hAnsi="Arial" w:cs="Arial"/>
                <w:b/>
                <w:bCs/>
                <w:sz w:val="18"/>
                <w:szCs w:val="18"/>
                <w:lang w:val="pt-BR" w:eastAsia="pt-BR"/>
              </w:rPr>
            </w:pPr>
          </w:p>
        </w:tc>
        <w:tc>
          <w:tcPr>
            <w:tcW w:w="1200" w:type="dxa"/>
            <w:tcBorders>
              <w:top w:val="nil"/>
              <w:left w:val="nil"/>
              <w:bottom w:val="single" w:sz="4" w:space="0" w:color="auto"/>
              <w:right w:val="single" w:sz="4" w:space="0" w:color="auto"/>
            </w:tcBorders>
            <w:shd w:val="clear" w:color="auto" w:fill="auto"/>
            <w:vAlign w:val="center"/>
            <w:hideMark/>
            <w:tcPrChange w:id="1082" w:author="HENRIQUE OLIVEIRA" w:date="2023-11-27T23:38:00Z">
              <w:tcPr>
                <w:tcW w:w="1200" w:type="dxa"/>
                <w:tcBorders>
                  <w:top w:val="nil"/>
                  <w:left w:val="nil"/>
                  <w:bottom w:val="single" w:sz="4" w:space="0" w:color="auto"/>
                  <w:right w:val="single" w:sz="4" w:space="0" w:color="auto"/>
                </w:tcBorders>
                <w:shd w:val="clear" w:color="auto" w:fill="auto"/>
                <w:vAlign w:val="center"/>
                <w:hideMark/>
              </w:tcPr>
            </w:tcPrChange>
          </w:tcPr>
          <w:p w14:paraId="32849985" w14:textId="77777777" w:rsidR="00DB42CF" w:rsidRPr="00DB42CF" w:rsidRDefault="00DB42CF" w:rsidP="00DB42CF">
            <w:pPr>
              <w:suppressAutoHyphens w:val="0"/>
              <w:spacing w:after="0" w:line="240" w:lineRule="auto"/>
              <w:ind w:left="0" w:firstLine="0"/>
              <w:jc w:val="center"/>
              <w:rPr>
                <w:ins w:id="1083" w:author="HENRIQUE OLIVEIRA" w:date="2023-11-27T23:36:00Z"/>
                <w:rFonts w:ascii="Arial" w:hAnsi="Arial" w:cs="Arial"/>
                <w:sz w:val="18"/>
                <w:szCs w:val="18"/>
                <w:lang w:val="pt-BR" w:eastAsia="pt-BR"/>
              </w:rPr>
            </w:pPr>
            <w:ins w:id="1084" w:author="HENRIQUE OLIVEIRA" w:date="2023-11-27T23:36:00Z">
              <w:r w:rsidRPr="00DB42CF">
                <w:rPr>
                  <w:rFonts w:ascii="Arial" w:hAnsi="Arial" w:cs="Arial"/>
                  <w:color w:val="000000" w:themeColor="text1"/>
                  <w:sz w:val="18"/>
                  <w:szCs w:val="24"/>
                  <w:lang w:eastAsia="pt-BR"/>
                </w:rPr>
                <w:t>Model 4</w:t>
              </w:r>
            </w:ins>
          </w:p>
        </w:tc>
        <w:tc>
          <w:tcPr>
            <w:tcW w:w="1380" w:type="dxa"/>
            <w:tcBorders>
              <w:top w:val="nil"/>
              <w:left w:val="nil"/>
              <w:bottom w:val="single" w:sz="4" w:space="0" w:color="auto"/>
              <w:right w:val="single" w:sz="4" w:space="0" w:color="auto"/>
            </w:tcBorders>
            <w:shd w:val="clear" w:color="auto" w:fill="auto"/>
            <w:vAlign w:val="center"/>
            <w:hideMark/>
            <w:tcPrChange w:id="1085" w:author="HENRIQUE OLIVEIRA" w:date="2023-11-27T23:38:00Z">
              <w:tcPr>
                <w:tcW w:w="1380" w:type="dxa"/>
                <w:tcBorders>
                  <w:top w:val="nil"/>
                  <w:left w:val="nil"/>
                  <w:bottom w:val="single" w:sz="4" w:space="0" w:color="auto"/>
                  <w:right w:val="single" w:sz="4" w:space="0" w:color="auto"/>
                </w:tcBorders>
                <w:shd w:val="clear" w:color="auto" w:fill="auto"/>
                <w:vAlign w:val="center"/>
                <w:hideMark/>
              </w:tcPr>
            </w:tcPrChange>
          </w:tcPr>
          <w:p w14:paraId="2402500C" w14:textId="77777777" w:rsidR="00DB42CF" w:rsidRPr="00DB42CF" w:rsidRDefault="00DB42CF" w:rsidP="00DB42CF">
            <w:pPr>
              <w:suppressAutoHyphens w:val="0"/>
              <w:spacing w:after="0" w:line="240" w:lineRule="auto"/>
              <w:ind w:left="0" w:firstLine="0"/>
              <w:jc w:val="center"/>
              <w:rPr>
                <w:ins w:id="1086" w:author="HENRIQUE OLIVEIRA" w:date="2023-11-27T23:36:00Z"/>
                <w:rFonts w:ascii="Arial" w:hAnsi="Arial" w:cs="Arial"/>
                <w:sz w:val="18"/>
                <w:szCs w:val="18"/>
                <w:lang w:val="pt-BR" w:eastAsia="pt-BR"/>
              </w:rPr>
            </w:pPr>
            <w:ins w:id="1087" w:author="HENRIQUE OLIVEIRA" w:date="2023-11-27T23:36:00Z">
              <w:r w:rsidRPr="00DB42CF">
                <w:rPr>
                  <w:rFonts w:ascii="Arial" w:hAnsi="Arial" w:cs="Arial"/>
                  <w:sz w:val="18"/>
                  <w:szCs w:val="18"/>
                  <w:lang w:val="pt-BR" w:eastAsia="pt-BR"/>
                </w:rPr>
                <w:t>(+)</w:t>
              </w:r>
            </w:ins>
          </w:p>
        </w:tc>
        <w:tc>
          <w:tcPr>
            <w:tcW w:w="880" w:type="dxa"/>
            <w:tcBorders>
              <w:top w:val="nil"/>
              <w:left w:val="nil"/>
              <w:bottom w:val="single" w:sz="4" w:space="0" w:color="auto"/>
              <w:right w:val="single" w:sz="4" w:space="0" w:color="auto"/>
            </w:tcBorders>
            <w:shd w:val="clear" w:color="auto" w:fill="auto"/>
            <w:vAlign w:val="center"/>
            <w:hideMark/>
            <w:tcPrChange w:id="1088" w:author="HENRIQUE OLIVEIRA" w:date="2023-11-27T23:38:00Z">
              <w:tcPr>
                <w:tcW w:w="880" w:type="dxa"/>
                <w:tcBorders>
                  <w:top w:val="nil"/>
                  <w:left w:val="nil"/>
                  <w:bottom w:val="single" w:sz="4" w:space="0" w:color="auto"/>
                  <w:right w:val="single" w:sz="4" w:space="0" w:color="auto"/>
                </w:tcBorders>
                <w:shd w:val="clear" w:color="auto" w:fill="auto"/>
                <w:vAlign w:val="center"/>
                <w:hideMark/>
              </w:tcPr>
            </w:tcPrChange>
          </w:tcPr>
          <w:p w14:paraId="07C58FD7" w14:textId="77777777" w:rsidR="00DB42CF" w:rsidRPr="00DB42CF" w:rsidRDefault="00DB42CF" w:rsidP="00DB42CF">
            <w:pPr>
              <w:suppressAutoHyphens w:val="0"/>
              <w:spacing w:after="0" w:line="240" w:lineRule="auto"/>
              <w:ind w:left="0" w:firstLine="0"/>
              <w:jc w:val="center"/>
              <w:rPr>
                <w:ins w:id="1089" w:author="HENRIQUE OLIVEIRA" w:date="2023-11-27T23:36:00Z"/>
                <w:rFonts w:ascii="Arial" w:hAnsi="Arial" w:cs="Arial"/>
                <w:sz w:val="18"/>
                <w:szCs w:val="18"/>
                <w:lang w:val="pt-BR" w:eastAsia="pt-BR"/>
              </w:rPr>
            </w:pPr>
            <w:ins w:id="1090" w:author="HENRIQUE OLIVEIRA" w:date="2023-11-27T23:36:00Z">
              <w:r w:rsidRPr="00DB42CF">
                <w:rPr>
                  <w:rFonts w:ascii="Arial" w:hAnsi="Arial" w:cs="Arial"/>
                  <w:sz w:val="18"/>
                  <w:szCs w:val="18"/>
                  <w:lang w:val="pt-BR" w:eastAsia="pt-BR"/>
                </w:rPr>
                <w:t>(+)</w:t>
              </w:r>
            </w:ins>
          </w:p>
        </w:tc>
        <w:tc>
          <w:tcPr>
            <w:tcW w:w="1300" w:type="dxa"/>
            <w:tcBorders>
              <w:top w:val="nil"/>
              <w:left w:val="nil"/>
              <w:bottom w:val="single" w:sz="4" w:space="0" w:color="auto"/>
              <w:right w:val="single" w:sz="4" w:space="0" w:color="auto"/>
            </w:tcBorders>
            <w:shd w:val="clear" w:color="auto" w:fill="auto"/>
            <w:vAlign w:val="center"/>
            <w:hideMark/>
            <w:tcPrChange w:id="1091" w:author="HENRIQUE OLIVEIRA" w:date="2023-11-27T23:38:00Z">
              <w:tcPr>
                <w:tcW w:w="1300" w:type="dxa"/>
                <w:tcBorders>
                  <w:top w:val="nil"/>
                  <w:left w:val="nil"/>
                  <w:bottom w:val="single" w:sz="4" w:space="0" w:color="auto"/>
                  <w:right w:val="single" w:sz="4" w:space="0" w:color="auto"/>
                </w:tcBorders>
                <w:shd w:val="clear" w:color="auto" w:fill="auto"/>
                <w:vAlign w:val="center"/>
                <w:hideMark/>
              </w:tcPr>
            </w:tcPrChange>
          </w:tcPr>
          <w:p w14:paraId="412BD66A" w14:textId="77777777" w:rsidR="00DB42CF" w:rsidRPr="00DB42CF" w:rsidRDefault="00DB42CF" w:rsidP="00DB42CF">
            <w:pPr>
              <w:suppressAutoHyphens w:val="0"/>
              <w:spacing w:after="0" w:line="240" w:lineRule="auto"/>
              <w:ind w:left="0" w:firstLine="0"/>
              <w:jc w:val="center"/>
              <w:rPr>
                <w:ins w:id="1092" w:author="HENRIQUE OLIVEIRA" w:date="2023-11-27T23:36:00Z"/>
                <w:rFonts w:ascii="Arial" w:hAnsi="Arial" w:cs="Arial"/>
                <w:sz w:val="18"/>
                <w:szCs w:val="18"/>
                <w:lang w:val="pt-BR" w:eastAsia="pt-BR"/>
              </w:rPr>
            </w:pPr>
            <w:ins w:id="1093" w:author="HENRIQUE OLIVEIRA" w:date="2023-11-27T23:36:00Z">
              <w:r w:rsidRPr="00DB42CF">
                <w:rPr>
                  <w:rFonts w:ascii="Arial" w:hAnsi="Arial" w:cs="Arial"/>
                  <w:sz w:val="18"/>
                  <w:szCs w:val="18"/>
                  <w:lang w:val="pt-BR" w:eastAsia="pt-BR"/>
                </w:rPr>
                <w:t>(-)</w:t>
              </w:r>
            </w:ins>
          </w:p>
        </w:tc>
        <w:tc>
          <w:tcPr>
            <w:tcW w:w="1740" w:type="dxa"/>
            <w:tcBorders>
              <w:top w:val="nil"/>
              <w:left w:val="nil"/>
              <w:bottom w:val="single" w:sz="4" w:space="0" w:color="auto"/>
              <w:right w:val="single" w:sz="4" w:space="0" w:color="auto"/>
            </w:tcBorders>
            <w:shd w:val="clear" w:color="auto" w:fill="auto"/>
            <w:vAlign w:val="center"/>
            <w:hideMark/>
            <w:tcPrChange w:id="1094" w:author="HENRIQUE OLIVEIRA" w:date="2023-11-27T23:38:00Z">
              <w:tcPr>
                <w:tcW w:w="1740" w:type="dxa"/>
                <w:tcBorders>
                  <w:top w:val="nil"/>
                  <w:left w:val="nil"/>
                  <w:bottom w:val="single" w:sz="4" w:space="0" w:color="auto"/>
                  <w:right w:val="single" w:sz="4" w:space="0" w:color="auto"/>
                </w:tcBorders>
                <w:shd w:val="clear" w:color="auto" w:fill="auto"/>
                <w:vAlign w:val="center"/>
                <w:hideMark/>
              </w:tcPr>
            </w:tcPrChange>
          </w:tcPr>
          <w:p w14:paraId="49CD79E6" w14:textId="77777777" w:rsidR="00DB42CF" w:rsidRPr="00DB42CF" w:rsidRDefault="00DB42CF" w:rsidP="00DB42CF">
            <w:pPr>
              <w:suppressAutoHyphens w:val="0"/>
              <w:spacing w:after="0" w:line="240" w:lineRule="auto"/>
              <w:ind w:left="0" w:firstLine="0"/>
              <w:jc w:val="center"/>
              <w:rPr>
                <w:ins w:id="1095" w:author="HENRIQUE OLIVEIRA" w:date="2023-11-27T23:36:00Z"/>
                <w:rFonts w:ascii="Arial" w:hAnsi="Arial" w:cs="Arial"/>
                <w:sz w:val="18"/>
                <w:szCs w:val="18"/>
                <w:lang w:val="pt-BR" w:eastAsia="pt-BR"/>
              </w:rPr>
            </w:pPr>
            <w:ins w:id="1096" w:author="HENRIQUE OLIVEIRA" w:date="2023-11-27T23:36:00Z">
              <w:r w:rsidRPr="00DB42CF">
                <w:rPr>
                  <w:rFonts w:ascii="Arial" w:hAnsi="Arial" w:cs="Arial"/>
                  <w:sz w:val="18"/>
                  <w:szCs w:val="18"/>
                  <w:lang w:val="pt-BR" w:eastAsia="pt-BR"/>
                </w:rPr>
                <w:t>(+)</w:t>
              </w:r>
            </w:ins>
          </w:p>
        </w:tc>
        <w:tc>
          <w:tcPr>
            <w:tcW w:w="1340" w:type="dxa"/>
            <w:tcBorders>
              <w:top w:val="nil"/>
              <w:left w:val="nil"/>
              <w:bottom w:val="single" w:sz="4" w:space="0" w:color="auto"/>
              <w:right w:val="single" w:sz="4" w:space="0" w:color="auto"/>
            </w:tcBorders>
            <w:shd w:val="clear" w:color="auto" w:fill="auto"/>
            <w:noWrap/>
            <w:vAlign w:val="bottom"/>
            <w:hideMark/>
            <w:tcPrChange w:id="1097" w:author="HENRIQUE OLIVEIRA" w:date="2023-11-27T23:38:00Z">
              <w:tcPr>
                <w:tcW w:w="1340" w:type="dxa"/>
                <w:tcBorders>
                  <w:top w:val="nil"/>
                  <w:left w:val="nil"/>
                  <w:bottom w:val="single" w:sz="4" w:space="0" w:color="auto"/>
                  <w:right w:val="single" w:sz="4" w:space="0" w:color="auto"/>
                </w:tcBorders>
                <w:shd w:val="clear" w:color="auto" w:fill="auto"/>
                <w:noWrap/>
                <w:vAlign w:val="bottom"/>
                <w:hideMark/>
              </w:tcPr>
            </w:tcPrChange>
          </w:tcPr>
          <w:p w14:paraId="6ACA3AC7" w14:textId="77777777" w:rsidR="00DB42CF" w:rsidRPr="00DB42CF" w:rsidRDefault="00DB42CF" w:rsidP="00DB42CF">
            <w:pPr>
              <w:suppressAutoHyphens w:val="0"/>
              <w:spacing w:after="0" w:line="240" w:lineRule="auto"/>
              <w:ind w:left="0" w:firstLine="0"/>
              <w:jc w:val="center"/>
              <w:rPr>
                <w:ins w:id="1098" w:author="HENRIQUE OLIVEIRA" w:date="2023-11-27T23:36:00Z"/>
                <w:rFonts w:ascii="Arial" w:hAnsi="Arial" w:cs="Arial"/>
                <w:sz w:val="18"/>
                <w:szCs w:val="18"/>
                <w:lang w:val="pt-BR" w:eastAsia="pt-BR"/>
              </w:rPr>
            </w:pPr>
            <w:ins w:id="1099" w:author="HENRIQUE OLIVEIRA" w:date="2023-11-27T23:36:00Z">
              <w:r w:rsidRPr="00DB42CF">
                <w:rPr>
                  <w:rFonts w:ascii="Arial" w:hAnsi="Arial" w:cs="Arial"/>
                  <w:sz w:val="18"/>
                  <w:szCs w:val="18"/>
                  <w:lang w:val="pt-BR" w:eastAsia="pt-BR"/>
                </w:rPr>
                <w:t>-</w:t>
              </w:r>
            </w:ins>
          </w:p>
        </w:tc>
        <w:tc>
          <w:tcPr>
            <w:tcW w:w="2140" w:type="dxa"/>
            <w:tcBorders>
              <w:top w:val="nil"/>
              <w:left w:val="nil"/>
              <w:bottom w:val="single" w:sz="4" w:space="0" w:color="auto"/>
              <w:right w:val="single" w:sz="4" w:space="0" w:color="auto"/>
            </w:tcBorders>
            <w:shd w:val="clear" w:color="auto" w:fill="auto"/>
            <w:noWrap/>
            <w:vAlign w:val="bottom"/>
            <w:hideMark/>
            <w:tcPrChange w:id="1100" w:author="HENRIQUE OLIVEIRA" w:date="2023-11-27T23:38:00Z">
              <w:tcPr>
                <w:tcW w:w="2140" w:type="dxa"/>
                <w:tcBorders>
                  <w:top w:val="nil"/>
                  <w:left w:val="nil"/>
                  <w:bottom w:val="single" w:sz="4" w:space="0" w:color="auto"/>
                  <w:right w:val="single" w:sz="4" w:space="0" w:color="auto"/>
                </w:tcBorders>
                <w:shd w:val="clear" w:color="auto" w:fill="auto"/>
                <w:noWrap/>
                <w:vAlign w:val="bottom"/>
                <w:hideMark/>
              </w:tcPr>
            </w:tcPrChange>
          </w:tcPr>
          <w:p w14:paraId="6B3DD668" w14:textId="77777777" w:rsidR="00DB42CF" w:rsidRPr="00DB42CF" w:rsidRDefault="00DB42CF" w:rsidP="00DB42CF">
            <w:pPr>
              <w:suppressAutoHyphens w:val="0"/>
              <w:spacing w:after="0" w:line="240" w:lineRule="auto"/>
              <w:ind w:left="0" w:firstLine="0"/>
              <w:jc w:val="center"/>
              <w:rPr>
                <w:ins w:id="1101" w:author="HENRIQUE OLIVEIRA" w:date="2023-11-27T23:36:00Z"/>
                <w:rFonts w:ascii="Arial" w:hAnsi="Arial" w:cs="Arial"/>
                <w:sz w:val="18"/>
                <w:szCs w:val="18"/>
                <w:lang w:val="pt-BR" w:eastAsia="pt-BR"/>
              </w:rPr>
            </w:pPr>
            <w:ins w:id="1102" w:author="HENRIQUE OLIVEIRA" w:date="2023-11-27T23:36:00Z">
              <w:r w:rsidRPr="00DB42CF">
                <w:rPr>
                  <w:rFonts w:ascii="Arial" w:hAnsi="Arial" w:cs="Arial"/>
                  <w:sz w:val="18"/>
                  <w:szCs w:val="18"/>
                  <w:lang w:val="pt-BR" w:eastAsia="pt-BR"/>
                </w:rPr>
                <w:t>-</w:t>
              </w:r>
            </w:ins>
          </w:p>
        </w:tc>
        <w:tc>
          <w:tcPr>
            <w:tcW w:w="1480" w:type="dxa"/>
            <w:tcBorders>
              <w:top w:val="nil"/>
              <w:left w:val="nil"/>
              <w:bottom w:val="single" w:sz="4" w:space="0" w:color="auto"/>
              <w:right w:val="single" w:sz="4" w:space="0" w:color="auto"/>
            </w:tcBorders>
            <w:shd w:val="clear" w:color="auto" w:fill="auto"/>
            <w:noWrap/>
            <w:vAlign w:val="bottom"/>
            <w:hideMark/>
            <w:tcPrChange w:id="1103" w:author="HENRIQUE OLIVEIRA" w:date="2023-11-27T23:38:00Z">
              <w:tcPr>
                <w:tcW w:w="1480" w:type="dxa"/>
                <w:tcBorders>
                  <w:top w:val="nil"/>
                  <w:left w:val="nil"/>
                  <w:bottom w:val="single" w:sz="4" w:space="0" w:color="auto"/>
                  <w:right w:val="single" w:sz="4" w:space="0" w:color="auto"/>
                </w:tcBorders>
                <w:shd w:val="clear" w:color="auto" w:fill="auto"/>
                <w:noWrap/>
                <w:vAlign w:val="bottom"/>
                <w:hideMark/>
              </w:tcPr>
            </w:tcPrChange>
          </w:tcPr>
          <w:p w14:paraId="3E574632" w14:textId="77777777" w:rsidR="00DB42CF" w:rsidRPr="00DB42CF" w:rsidRDefault="00DB42CF" w:rsidP="00DB42CF">
            <w:pPr>
              <w:suppressAutoHyphens w:val="0"/>
              <w:spacing w:after="0" w:line="240" w:lineRule="auto"/>
              <w:ind w:left="0" w:firstLine="0"/>
              <w:jc w:val="center"/>
              <w:rPr>
                <w:ins w:id="1104" w:author="HENRIQUE OLIVEIRA" w:date="2023-11-27T23:36:00Z"/>
                <w:rFonts w:ascii="Arial" w:hAnsi="Arial" w:cs="Arial"/>
                <w:sz w:val="18"/>
                <w:szCs w:val="18"/>
                <w:lang w:val="pt-BR" w:eastAsia="pt-BR"/>
              </w:rPr>
            </w:pPr>
            <w:ins w:id="1105" w:author="HENRIQUE OLIVEIRA" w:date="2023-11-27T23:36:00Z">
              <w:r w:rsidRPr="00DB42CF">
                <w:rPr>
                  <w:rFonts w:ascii="Arial" w:hAnsi="Arial" w:cs="Arial"/>
                  <w:sz w:val="18"/>
                  <w:szCs w:val="18"/>
                  <w:lang w:val="pt-BR" w:eastAsia="pt-BR"/>
                </w:rPr>
                <w:t>-</w:t>
              </w:r>
            </w:ins>
          </w:p>
        </w:tc>
        <w:tc>
          <w:tcPr>
            <w:tcW w:w="806" w:type="dxa"/>
            <w:tcBorders>
              <w:top w:val="nil"/>
              <w:left w:val="nil"/>
              <w:bottom w:val="single" w:sz="4" w:space="0" w:color="auto"/>
              <w:right w:val="single" w:sz="4" w:space="0" w:color="auto"/>
            </w:tcBorders>
            <w:shd w:val="clear" w:color="auto" w:fill="auto"/>
            <w:vAlign w:val="center"/>
            <w:hideMark/>
            <w:tcPrChange w:id="1106" w:author="HENRIQUE OLIVEIRA" w:date="2023-11-27T23:38:00Z">
              <w:tcPr>
                <w:tcW w:w="1080" w:type="dxa"/>
                <w:tcBorders>
                  <w:top w:val="nil"/>
                  <w:left w:val="nil"/>
                  <w:bottom w:val="single" w:sz="4" w:space="0" w:color="auto"/>
                  <w:right w:val="single" w:sz="4" w:space="0" w:color="auto"/>
                </w:tcBorders>
                <w:shd w:val="clear" w:color="auto" w:fill="auto"/>
                <w:vAlign w:val="center"/>
                <w:hideMark/>
              </w:tcPr>
            </w:tcPrChange>
          </w:tcPr>
          <w:p w14:paraId="352CD417" w14:textId="77777777" w:rsidR="00DB42CF" w:rsidRPr="00DB42CF" w:rsidRDefault="00DB42CF" w:rsidP="00DB42CF">
            <w:pPr>
              <w:suppressAutoHyphens w:val="0"/>
              <w:spacing w:after="0" w:line="240" w:lineRule="auto"/>
              <w:ind w:left="0" w:firstLine="0"/>
              <w:jc w:val="center"/>
              <w:rPr>
                <w:ins w:id="1107" w:author="HENRIQUE OLIVEIRA" w:date="2023-11-27T23:36:00Z"/>
                <w:rFonts w:ascii="Arial" w:hAnsi="Arial" w:cs="Arial"/>
                <w:sz w:val="18"/>
                <w:szCs w:val="18"/>
                <w:lang w:val="pt-BR" w:eastAsia="pt-BR"/>
              </w:rPr>
            </w:pPr>
            <w:ins w:id="1108" w:author="HENRIQUE OLIVEIRA" w:date="2023-11-27T23:36:00Z">
              <w:r w:rsidRPr="00DB42CF">
                <w:rPr>
                  <w:rFonts w:ascii="Arial" w:hAnsi="Arial" w:cs="Arial"/>
                  <w:color w:val="000000" w:themeColor="text1"/>
                  <w:sz w:val="18"/>
                  <w:szCs w:val="24"/>
                  <w:lang w:eastAsia="pt-BR"/>
                </w:rPr>
                <w:t>-826.7</w:t>
              </w:r>
            </w:ins>
          </w:p>
        </w:tc>
        <w:tc>
          <w:tcPr>
            <w:tcW w:w="814" w:type="dxa"/>
            <w:tcBorders>
              <w:top w:val="nil"/>
              <w:left w:val="nil"/>
              <w:bottom w:val="single" w:sz="4" w:space="0" w:color="auto"/>
              <w:right w:val="single" w:sz="4" w:space="0" w:color="auto"/>
            </w:tcBorders>
            <w:shd w:val="clear" w:color="auto" w:fill="auto"/>
            <w:vAlign w:val="center"/>
            <w:hideMark/>
            <w:tcPrChange w:id="1109" w:author="HENRIQUE OLIVEIRA" w:date="2023-11-27T23:38:00Z">
              <w:tcPr>
                <w:tcW w:w="540" w:type="dxa"/>
                <w:tcBorders>
                  <w:top w:val="nil"/>
                  <w:left w:val="nil"/>
                  <w:bottom w:val="single" w:sz="4" w:space="0" w:color="auto"/>
                  <w:right w:val="single" w:sz="4" w:space="0" w:color="auto"/>
                </w:tcBorders>
                <w:shd w:val="clear" w:color="auto" w:fill="auto"/>
                <w:vAlign w:val="center"/>
                <w:hideMark/>
              </w:tcPr>
            </w:tcPrChange>
          </w:tcPr>
          <w:p w14:paraId="13D14DBA" w14:textId="77777777" w:rsidR="00DB42CF" w:rsidRPr="00DB42CF" w:rsidRDefault="00DB42CF" w:rsidP="00DB42CF">
            <w:pPr>
              <w:suppressAutoHyphens w:val="0"/>
              <w:spacing w:after="0" w:line="240" w:lineRule="auto"/>
              <w:ind w:left="0" w:firstLine="0"/>
              <w:jc w:val="center"/>
              <w:rPr>
                <w:ins w:id="1110" w:author="HENRIQUE OLIVEIRA" w:date="2023-11-27T23:36:00Z"/>
                <w:rFonts w:ascii="Arial" w:hAnsi="Arial" w:cs="Arial"/>
                <w:sz w:val="18"/>
                <w:szCs w:val="18"/>
                <w:lang w:val="pt-BR" w:eastAsia="pt-BR"/>
              </w:rPr>
            </w:pPr>
            <w:ins w:id="1111" w:author="HENRIQUE OLIVEIRA" w:date="2023-11-27T23:36:00Z">
              <w:r w:rsidRPr="00DB42CF">
                <w:rPr>
                  <w:rFonts w:ascii="Arial" w:hAnsi="Arial" w:cs="Arial"/>
                  <w:color w:val="000000" w:themeColor="text1"/>
                  <w:sz w:val="18"/>
                  <w:szCs w:val="24"/>
                  <w:lang w:eastAsia="pt-BR"/>
                </w:rPr>
                <w:t>15.50</w:t>
              </w:r>
            </w:ins>
          </w:p>
        </w:tc>
        <w:tc>
          <w:tcPr>
            <w:tcW w:w="820" w:type="dxa"/>
            <w:tcBorders>
              <w:top w:val="nil"/>
              <w:left w:val="nil"/>
              <w:bottom w:val="single" w:sz="4" w:space="0" w:color="auto"/>
              <w:right w:val="single" w:sz="4" w:space="0" w:color="auto"/>
            </w:tcBorders>
            <w:shd w:val="clear" w:color="auto" w:fill="auto"/>
            <w:vAlign w:val="center"/>
            <w:hideMark/>
            <w:tcPrChange w:id="1112" w:author="HENRIQUE OLIVEIRA" w:date="2023-11-27T23:38:00Z">
              <w:tcPr>
                <w:tcW w:w="820" w:type="dxa"/>
                <w:tcBorders>
                  <w:top w:val="nil"/>
                  <w:left w:val="nil"/>
                  <w:bottom w:val="single" w:sz="4" w:space="0" w:color="auto"/>
                  <w:right w:val="single" w:sz="4" w:space="0" w:color="auto"/>
                </w:tcBorders>
                <w:shd w:val="clear" w:color="auto" w:fill="auto"/>
                <w:vAlign w:val="center"/>
                <w:hideMark/>
              </w:tcPr>
            </w:tcPrChange>
          </w:tcPr>
          <w:p w14:paraId="5F9F841A" w14:textId="77777777" w:rsidR="00DB42CF" w:rsidRPr="00DB42CF" w:rsidRDefault="00DB42CF" w:rsidP="00DB42CF">
            <w:pPr>
              <w:suppressAutoHyphens w:val="0"/>
              <w:spacing w:after="0" w:line="240" w:lineRule="auto"/>
              <w:ind w:left="0" w:firstLine="0"/>
              <w:jc w:val="center"/>
              <w:rPr>
                <w:ins w:id="1113" w:author="HENRIQUE OLIVEIRA" w:date="2023-11-27T23:36:00Z"/>
                <w:rFonts w:ascii="Arial" w:hAnsi="Arial" w:cs="Arial"/>
                <w:sz w:val="18"/>
                <w:szCs w:val="18"/>
                <w:lang w:val="pt-BR" w:eastAsia="pt-BR"/>
              </w:rPr>
            </w:pPr>
            <w:ins w:id="1114" w:author="HENRIQUE OLIVEIRA" w:date="2023-11-27T23:36:00Z">
              <w:r w:rsidRPr="00DB42CF">
                <w:rPr>
                  <w:rFonts w:ascii="Arial" w:hAnsi="Arial" w:cs="Arial"/>
                  <w:color w:val="000000" w:themeColor="text1"/>
                  <w:sz w:val="18"/>
                  <w:szCs w:val="24"/>
                  <w:lang w:eastAsia="pt-BR"/>
                </w:rPr>
                <w:t>7</w:t>
              </w:r>
            </w:ins>
          </w:p>
        </w:tc>
      </w:tr>
    </w:tbl>
    <w:p w14:paraId="10A16D1E" w14:textId="182432F8" w:rsidR="00640DDE" w:rsidRDefault="00640DDE">
      <w:pPr>
        <w:suppressAutoHyphens w:val="0"/>
        <w:spacing w:after="160" w:line="259" w:lineRule="auto"/>
        <w:ind w:left="0" w:firstLine="0"/>
        <w:rPr>
          <w:b/>
          <w:bCs/>
          <w:color w:val="000000" w:themeColor="text1"/>
          <w:szCs w:val="24"/>
          <w:shd w:val="clear" w:color="auto" w:fill="FFFFFF"/>
        </w:rPr>
      </w:pPr>
    </w:p>
    <w:p w14:paraId="0B406799" w14:textId="77777777" w:rsidR="00640DDE" w:rsidRDefault="00640DDE">
      <w:pPr>
        <w:suppressAutoHyphens w:val="0"/>
        <w:spacing w:after="160" w:line="259" w:lineRule="auto"/>
        <w:ind w:left="0" w:firstLine="0"/>
        <w:rPr>
          <w:ins w:id="1115" w:author="HENRIQUE OLIVEIRA" w:date="2023-11-27T23:28:00Z"/>
          <w:b/>
          <w:bCs/>
          <w:color w:val="000000" w:themeColor="text1"/>
          <w:szCs w:val="24"/>
          <w:shd w:val="clear" w:color="auto" w:fill="FFFFFF"/>
        </w:rPr>
      </w:pPr>
    </w:p>
    <w:p w14:paraId="4DE1BAB2" w14:textId="77777777" w:rsidR="00213812" w:rsidRDefault="00213812">
      <w:pPr>
        <w:suppressAutoHyphens w:val="0"/>
        <w:spacing w:after="160" w:line="259" w:lineRule="auto"/>
        <w:ind w:left="0" w:firstLine="0"/>
        <w:rPr>
          <w:ins w:id="1116" w:author="HENRIQUE OLIVEIRA" w:date="2023-11-27T23:28:00Z"/>
          <w:b/>
          <w:bCs/>
          <w:color w:val="000000" w:themeColor="text1"/>
          <w:szCs w:val="24"/>
          <w:shd w:val="clear" w:color="auto" w:fill="FFFFFF"/>
        </w:rPr>
      </w:pPr>
    </w:p>
    <w:p w14:paraId="1438AED2" w14:textId="41EA1302" w:rsidR="00213812" w:rsidDel="00DB42CF" w:rsidRDefault="00213812">
      <w:pPr>
        <w:suppressAutoHyphens w:val="0"/>
        <w:spacing w:after="160" w:line="259" w:lineRule="auto"/>
        <w:ind w:left="0" w:firstLine="0"/>
        <w:rPr>
          <w:del w:id="1117" w:author="HENRIQUE OLIVEIRA" w:date="2023-11-27T23:35:00Z"/>
          <w:b/>
          <w:bCs/>
          <w:color w:val="000000" w:themeColor="text1"/>
          <w:szCs w:val="24"/>
          <w:shd w:val="clear" w:color="auto" w:fill="FFFFFF"/>
        </w:rPr>
      </w:pPr>
    </w:p>
    <w:p w14:paraId="796EA50B" w14:textId="77777777" w:rsidR="00640DDE" w:rsidRDefault="00640DDE">
      <w:pPr>
        <w:suppressAutoHyphens w:val="0"/>
        <w:spacing w:after="160" w:line="259" w:lineRule="auto"/>
        <w:ind w:left="0" w:firstLine="0"/>
        <w:rPr>
          <w:b/>
          <w:bCs/>
          <w:color w:val="000000" w:themeColor="text1"/>
          <w:szCs w:val="24"/>
          <w:shd w:val="clear" w:color="auto" w:fill="FFFFFF"/>
        </w:rPr>
      </w:pPr>
    </w:p>
    <w:p w14:paraId="3DEF3A62" w14:textId="77777777" w:rsidR="00640DDE" w:rsidRDefault="00640DDE">
      <w:pPr>
        <w:suppressAutoHyphens w:val="0"/>
        <w:spacing w:after="160" w:line="259" w:lineRule="auto"/>
        <w:ind w:left="0" w:firstLine="0"/>
        <w:rPr>
          <w:b/>
          <w:bCs/>
          <w:color w:val="000000" w:themeColor="text1"/>
          <w:szCs w:val="24"/>
          <w:shd w:val="clear" w:color="auto" w:fill="FFFFFF"/>
        </w:rPr>
      </w:pPr>
    </w:p>
    <w:p w14:paraId="27B5C53D" w14:textId="77777777" w:rsidR="00DB42CF" w:rsidRDefault="00DB42CF">
      <w:pPr>
        <w:suppressAutoHyphens w:val="0"/>
        <w:spacing w:after="160" w:line="259" w:lineRule="auto"/>
        <w:ind w:left="0" w:firstLine="0"/>
        <w:rPr>
          <w:b/>
          <w:bCs/>
          <w:color w:val="000000" w:themeColor="text1"/>
          <w:szCs w:val="24"/>
          <w:shd w:val="clear" w:color="auto" w:fill="FFFFFF"/>
        </w:rPr>
        <w:sectPr w:rsidR="00DB42CF" w:rsidSect="00DB42CF">
          <w:pgSz w:w="16838" w:h="11906" w:orient="landscape"/>
          <w:pgMar w:top="1701" w:right="1418" w:bottom="1701" w:left="1418" w:header="709" w:footer="709" w:gutter="0"/>
          <w:cols w:space="708"/>
          <w:docGrid w:linePitch="360"/>
        </w:sectPr>
      </w:pPr>
    </w:p>
    <w:p w14:paraId="0816ADCA" w14:textId="77777777" w:rsidR="00D41279" w:rsidRDefault="00D41279">
      <w:pPr>
        <w:suppressAutoHyphens w:val="0"/>
        <w:spacing w:after="160" w:line="259" w:lineRule="auto"/>
        <w:ind w:left="0" w:firstLine="0"/>
        <w:rPr>
          <w:b/>
          <w:bCs/>
          <w:color w:val="000000" w:themeColor="text1"/>
          <w:szCs w:val="24"/>
          <w:shd w:val="clear" w:color="auto" w:fill="FFFFFF"/>
        </w:rPr>
      </w:pPr>
    </w:p>
    <w:p w14:paraId="457BAA06" w14:textId="77777777" w:rsidR="00D41279" w:rsidRDefault="00D41279">
      <w:pPr>
        <w:suppressAutoHyphens w:val="0"/>
        <w:spacing w:after="160" w:line="259" w:lineRule="auto"/>
        <w:ind w:left="0" w:firstLine="0"/>
        <w:rPr>
          <w:b/>
          <w:bCs/>
          <w:color w:val="000000" w:themeColor="text1"/>
          <w:szCs w:val="24"/>
          <w:shd w:val="clear" w:color="auto" w:fill="FFFFFF"/>
        </w:rPr>
      </w:pPr>
    </w:p>
    <w:p w14:paraId="6CF0DF82" w14:textId="77777777" w:rsidR="00D41279" w:rsidRDefault="00D41279">
      <w:pPr>
        <w:suppressAutoHyphens w:val="0"/>
        <w:spacing w:after="160" w:line="259" w:lineRule="auto"/>
        <w:ind w:left="0" w:firstLine="0"/>
        <w:rPr>
          <w:b/>
          <w:bCs/>
          <w:color w:val="000000" w:themeColor="text1"/>
          <w:szCs w:val="24"/>
          <w:shd w:val="clear" w:color="auto" w:fill="FFFFFF"/>
        </w:rPr>
      </w:pPr>
    </w:p>
    <w:p w14:paraId="2AF4F17C" w14:textId="77777777" w:rsidR="00D41279" w:rsidRDefault="00D41279">
      <w:pPr>
        <w:suppressAutoHyphens w:val="0"/>
        <w:spacing w:after="160" w:line="259" w:lineRule="auto"/>
        <w:ind w:left="0" w:firstLine="0"/>
        <w:rPr>
          <w:ins w:id="1118" w:author="HENRIQUE OLIVEIRA" w:date="2023-11-27T23:35:00Z"/>
          <w:b/>
          <w:bCs/>
          <w:color w:val="000000" w:themeColor="text1"/>
          <w:szCs w:val="24"/>
          <w:shd w:val="clear" w:color="auto" w:fill="FFFFFF"/>
        </w:rPr>
      </w:pPr>
    </w:p>
    <w:p w14:paraId="48EA0B48" w14:textId="77777777" w:rsidR="00DB42CF" w:rsidRDefault="00DB42CF">
      <w:pPr>
        <w:suppressAutoHyphens w:val="0"/>
        <w:spacing w:after="160" w:line="259" w:lineRule="auto"/>
        <w:ind w:left="0" w:firstLine="0"/>
        <w:rPr>
          <w:ins w:id="1119" w:author="HENRIQUE OLIVEIRA" w:date="2023-11-27T23:35:00Z"/>
          <w:b/>
          <w:bCs/>
          <w:color w:val="000000" w:themeColor="text1"/>
          <w:szCs w:val="24"/>
          <w:shd w:val="clear" w:color="auto" w:fill="FFFFFF"/>
        </w:rPr>
      </w:pPr>
    </w:p>
    <w:p w14:paraId="165383E9" w14:textId="77777777" w:rsidR="00DB42CF" w:rsidRDefault="00DB42CF">
      <w:pPr>
        <w:suppressAutoHyphens w:val="0"/>
        <w:spacing w:after="160" w:line="259" w:lineRule="auto"/>
        <w:ind w:left="0" w:firstLine="0"/>
        <w:rPr>
          <w:ins w:id="1120" w:author="HENRIQUE OLIVEIRA" w:date="2023-11-27T23:35:00Z"/>
          <w:b/>
          <w:bCs/>
          <w:color w:val="000000" w:themeColor="text1"/>
          <w:szCs w:val="24"/>
          <w:shd w:val="clear" w:color="auto" w:fill="FFFFFF"/>
        </w:rPr>
      </w:pPr>
    </w:p>
    <w:p w14:paraId="5DAEEFFE" w14:textId="77777777" w:rsidR="00DB42CF" w:rsidRDefault="00DB42CF">
      <w:pPr>
        <w:suppressAutoHyphens w:val="0"/>
        <w:spacing w:after="160" w:line="259" w:lineRule="auto"/>
        <w:ind w:left="0" w:firstLine="0"/>
        <w:rPr>
          <w:b/>
          <w:bCs/>
          <w:color w:val="000000" w:themeColor="text1"/>
          <w:szCs w:val="24"/>
          <w:shd w:val="clear" w:color="auto" w:fill="FFFFFF"/>
        </w:rPr>
      </w:pPr>
    </w:p>
    <w:p w14:paraId="26A0A9F9" w14:textId="55B39984" w:rsidR="00247AC3" w:rsidRDefault="004B158C">
      <w:pPr>
        <w:suppressAutoHyphens w:val="0"/>
        <w:spacing w:after="160" w:line="259" w:lineRule="auto"/>
        <w:ind w:left="0" w:firstLine="0"/>
        <w:rPr>
          <w:b/>
          <w:snapToGrid w:val="0"/>
          <w:color w:val="000000" w:themeColor="text1"/>
          <w:sz w:val="40"/>
          <w:szCs w:val="40"/>
        </w:rPr>
      </w:pPr>
      <w:r>
        <w:rPr>
          <w:b/>
          <w:snapToGrid w:val="0"/>
          <w:color w:val="000000" w:themeColor="text1"/>
          <w:sz w:val="40"/>
          <w:szCs w:val="40"/>
        </w:rPr>
        <w:t xml:space="preserve">References </w:t>
      </w:r>
      <w:r w:rsidR="009B2F40">
        <w:rPr>
          <w:b/>
          <w:snapToGrid w:val="0"/>
          <w:color w:val="000000" w:themeColor="text1"/>
          <w:sz w:val="40"/>
          <w:szCs w:val="40"/>
        </w:rPr>
        <w:t>– in construction</w:t>
      </w:r>
    </w:p>
    <w:p w14:paraId="3C6615BA" w14:textId="77777777" w:rsidR="00AC2FF4" w:rsidRPr="00DB7701" w:rsidRDefault="00AC2FF4">
      <w:pPr>
        <w:suppressAutoHyphens w:val="0"/>
        <w:spacing w:after="160" w:line="259" w:lineRule="auto"/>
        <w:ind w:left="0" w:firstLine="0"/>
        <w:rPr>
          <w:b/>
          <w:snapToGrid w:val="0"/>
          <w:color w:val="000000" w:themeColor="text1"/>
          <w:sz w:val="20"/>
          <w:szCs w:val="20"/>
        </w:rPr>
      </w:pPr>
    </w:p>
    <w:p w14:paraId="38DB6525" w14:textId="7F85737C" w:rsidR="004B158C" w:rsidRDefault="00EC1B3B" w:rsidP="00210114">
      <w:pPr>
        <w:suppressAutoHyphens w:val="0"/>
        <w:spacing w:after="160" w:line="259" w:lineRule="auto"/>
        <w:ind w:left="0" w:firstLine="0"/>
        <w:jc w:val="both"/>
        <w:rPr>
          <w:color w:val="222222"/>
          <w:sz w:val="20"/>
          <w:szCs w:val="20"/>
          <w:shd w:val="clear" w:color="auto" w:fill="FFFFFF"/>
        </w:rPr>
      </w:pPr>
      <w:r w:rsidRPr="00DB7701">
        <w:rPr>
          <w:color w:val="222222"/>
          <w:sz w:val="20"/>
          <w:szCs w:val="20"/>
          <w:shd w:val="clear" w:color="auto" w:fill="FFFFFF"/>
        </w:rPr>
        <w:t>ANDERSON, J T. Plant fitness in a rapidly changing world. </w:t>
      </w:r>
      <w:r w:rsidRPr="00DB7701">
        <w:rPr>
          <w:b/>
          <w:bCs/>
          <w:color w:val="222222"/>
          <w:sz w:val="20"/>
          <w:szCs w:val="20"/>
          <w:shd w:val="clear" w:color="auto" w:fill="FFFFFF"/>
        </w:rPr>
        <w:t>New Phytologist</w:t>
      </w:r>
      <w:r w:rsidRPr="00DB7701">
        <w:rPr>
          <w:color w:val="222222"/>
          <w:sz w:val="20"/>
          <w:szCs w:val="20"/>
          <w:shd w:val="clear" w:color="auto" w:fill="FFFFFF"/>
        </w:rPr>
        <w:t>, v. 210, n. 1, p. 81-87, 2016.</w:t>
      </w:r>
    </w:p>
    <w:p w14:paraId="531087A9" w14:textId="77777777" w:rsidR="00DB7701" w:rsidRPr="00DB7701" w:rsidRDefault="00DB7701" w:rsidP="00210114">
      <w:pPr>
        <w:suppressAutoHyphens w:val="0"/>
        <w:spacing w:after="160" w:line="259" w:lineRule="auto"/>
        <w:ind w:left="0" w:firstLine="0"/>
        <w:jc w:val="both"/>
        <w:rPr>
          <w:sz w:val="20"/>
          <w:szCs w:val="20"/>
        </w:rPr>
      </w:pPr>
      <w:r w:rsidRPr="00DB7701">
        <w:rPr>
          <w:sz w:val="20"/>
          <w:szCs w:val="20"/>
        </w:rPr>
        <w:t>Ameen A, Raza S. 2017 Green Revolution: A Review. Int. J. Adv. Sci. 3, 129–137. 1033 (doi:10.7439/</w:t>
      </w:r>
      <w:proofErr w:type="gramStart"/>
      <w:r w:rsidRPr="00DB7701">
        <w:rPr>
          <w:sz w:val="20"/>
          <w:szCs w:val="20"/>
        </w:rPr>
        <w:t>ijasr.v</w:t>
      </w:r>
      <w:proofErr w:type="gramEnd"/>
      <w:r w:rsidRPr="00DB7701">
        <w:rPr>
          <w:sz w:val="20"/>
          <w:szCs w:val="20"/>
        </w:rPr>
        <w:t>3i12.4410)</w:t>
      </w:r>
    </w:p>
    <w:p w14:paraId="1C9E49E4" w14:textId="66C40FD1" w:rsidR="00DB7701" w:rsidRDefault="00DB7701" w:rsidP="00210114">
      <w:pPr>
        <w:suppressAutoHyphens w:val="0"/>
        <w:spacing w:after="160" w:line="259" w:lineRule="auto"/>
        <w:ind w:left="0" w:firstLine="0"/>
        <w:jc w:val="both"/>
        <w:rPr>
          <w:sz w:val="20"/>
          <w:szCs w:val="20"/>
        </w:rPr>
      </w:pPr>
      <w:r w:rsidRPr="00DB7701">
        <w:rPr>
          <w:sz w:val="20"/>
          <w:szCs w:val="20"/>
        </w:rPr>
        <w:t xml:space="preserve">Bates D, </w:t>
      </w:r>
      <w:proofErr w:type="spellStart"/>
      <w:r w:rsidRPr="00DB7701">
        <w:rPr>
          <w:sz w:val="20"/>
          <w:szCs w:val="20"/>
        </w:rPr>
        <w:t>Mächler</w:t>
      </w:r>
      <w:proofErr w:type="spellEnd"/>
      <w:r w:rsidRPr="00DB7701">
        <w:rPr>
          <w:sz w:val="20"/>
          <w:szCs w:val="20"/>
        </w:rPr>
        <w:t xml:space="preserve"> M, Bolker B, Walker S. 2015 Fitting Linear Mixed-Effects Models Using 1043 lme4. J. Stat. </w:t>
      </w:r>
      <w:proofErr w:type="spellStart"/>
      <w:r w:rsidRPr="00DB7701">
        <w:rPr>
          <w:sz w:val="20"/>
          <w:szCs w:val="20"/>
        </w:rPr>
        <w:t>Softw</w:t>
      </w:r>
      <w:proofErr w:type="spellEnd"/>
      <w:r w:rsidRPr="00DB7701">
        <w:rPr>
          <w:sz w:val="20"/>
          <w:szCs w:val="20"/>
        </w:rPr>
        <w:t xml:space="preserve"> 67, 1–48. (doi:10.18637/</w:t>
      </w:r>
      <w:proofErr w:type="gramStart"/>
      <w:r w:rsidRPr="00DB7701">
        <w:rPr>
          <w:sz w:val="20"/>
          <w:szCs w:val="20"/>
        </w:rPr>
        <w:t>jss.v067.i</w:t>
      </w:r>
      <w:proofErr w:type="gramEnd"/>
      <w:r w:rsidRPr="00DB7701">
        <w:rPr>
          <w:sz w:val="20"/>
          <w:szCs w:val="20"/>
        </w:rPr>
        <w:t>01)</w:t>
      </w:r>
    </w:p>
    <w:p w14:paraId="0A9FA510" w14:textId="750BD65C" w:rsidR="009B2F40" w:rsidRDefault="009B2F40" w:rsidP="00210114">
      <w:pPr>
        <w:suppressAutoHyphens w:val="0"/>
        <w:spacing w:after="160" w:line="259" w:lineRule="auto"/>
        <w:ind w:left="0" w:firstLine="0"/>
        <w:jc w:val="both"/>
        <w:rPr>
          <w:sz w:val="20"/>
          <w:szCs w:val="20"/>
        </w:rPr>
      </w:pPr>
      <w:r>
        <w:rPr>
          <w:rFonts w:ascii="Arial" w:hAnsi="Arial" w:cs="Arial"/>
          <w:color w:val="222222"/>
          <w:sz w:val="20"/>
          <w:szCs w:val="20"/>
          <w:shd w:val="clear" w:color="auto" w:fill="FFFFFF"/>
        </w:rPr>
        <w:t>BROUDER, Sylvie M.; VOLENEC, Jeffrey J. Impact of climate change on crop nutrient and water use efficiencies. </w:t>
      </w:r>
      <w:proofErr w:type="spellStart"/>
      <w:r>
        <w:rPr>
          <w:rFonts w:ascii="Arial" w:hAnsi="Arial" w:cs="Arial"/>
          <w:b/>
          <w:bCs/>
          <w:color w:val="222222"/>
          <w:sz w:val="20"/>
          <w:szCs w:val="20"/>
          <w:shd w:val="clear" w:color="auto" w:fill="FFFFFF"/>
        </w:rPr>
        <w:t>Physiologia</w:t>
      </w:r>
      <w:proofErr w:type="spellEnd"/>
      <w:r>
        <w:rPr>
          <w:rFonts w:ascii="Arial" w:hAnsi="Arial" w:cs="Arial"/>
          <w:b/>
          <w:bCs/>
          <w:color w:val="222222"/>
          <w:sz w:val="20"/>
          <w:szCs w:val="20"/>
          <w:shd w:val="clear" w:color="auto" w:fill="FFFFFF"/>
        </w:rPr>
        <w:t xml:space="preserve"> Plantarum</w:t>
      </w:r>
      <w:r>
        <w:rPr>
          <w:rFonts w:ascii="Arial" w:hAnsi="Arial" w:cs="Arial"/>
          <w:color w:val="222222"/>
          <w:sz w:val="20"/>
          <w:szCs w:val="20"/>
          <w:shd w:val="clear" w:color="auto" w:fill="FFFFFF"/>
        </w:rPr>
        <w:t>, v. 133, n. 4, p. 705-724, 2008.</w:t>
      </w:r>
    </w:p>
    <w:p w14:paraId="4AAB4069" w14:textId="0A6A8C80" w:rsidR="00DB7701" w:rsidRPr="007E2708" w:rsidRDefault="00DB7701" w:rsidP="00210114">
      <w:pPr>
        <w:suppressAutoHyphens w:val="0"/>
        <w:spacing w:after="160" w:line="259" w:lineRule="auto"/>
        <w:ind w:left="0" w:firstLine="0"/>
        <w:jc w:val="both"/>
        <w:rPr>
          <w:sz w:val="20"/>
          <w:szCs w:val="20"/>
          <w:lang w:val="pt-PT"/>
        </w:rPr>
      </w:pPr>
      <w:r w:rsidRPr="00DB7701">
        <w:rPr>
          <w:sz w:val="20"/>
          <w:szCs w:val="20"/>
        </w:rPr>
        <w:t xml:space="preserve">Bustamante MMC, </w:t>
      </w:r>
      <w:proofErr w:type="spellStart"/>
      <w:r w:rsidRPr="00DB7701">
        <w:rPr>
          <w:sz w:val="20"/>
          <w:szCs w:val="20"/>
        </w:rPr>
        <w:t>Nardoto</w:t>
      </w:r>
      <w:proofErr w:type="spellEnd"/>
      <w:r w:rsidRPr="00DB7701">
        <w:rPr>
          <w:sz w:val="20"/>
          <w:szCs w:val="20"/>
        </w:rPr>
        <w:t xml:space="preserve"> GB, Pinto AS, Resende JCF, Takahashi FSC, Vieira LCG. 2012 1073 Potential impacts of climate change on biogeochemical functioning of </w:t>
      </w:r>
      <w:proofErr w:type="spellStart"/>
      <w:r w:rsidRPr="00DB7701">
        <w:rPr>
          <w:sz w:val="20"/>
          <w:szCs w:val="20"/>
        </w:rPr>
        <w:t>Cerrado</w:t>
      </w:r>
      <w:proofErr w:type="spellEnd"/>
      <w:r w:rsidRPr="00DB7701">
        <w:rPr>
          <w:sz w:val="20"/>
          <w:szCs w:val="20"/>
        </w:rPr>
        <w:t xml:space="preserve"> ecosystems. </w:t>
      </w:r>
      <w:r w:rsidRPr="007E2708">
        <w:rPr>
          <w:sz w:val="20"/>
          <w:szCs w:val="20"/>
          <w:lang w:val="pt-PT"/>
        </w:rPr>
        <w:t>1074 Braz. J. Biol. 72, 655–671. (doi:10.1590/S1519-69842012000400005)</w:t>
      </w:r>
    </w:p>
    <w:p w14:paraId="349CB2E3" w14:textId="6FABEF13" w:rsidR="009B2F40" w:rsidRPr="00DB7701" w:rsidRDefault="009B2F40" w:rsidP="00210114">
      <w:pPr>
        <w:suppressAutoHyphens w:val="0"/>
        <w:spacing w:after="160" w:line="259" w:lineRule="auto"/>
        <w:ind w:left="0" w:firstLine="0"/>
        <w:jc w:val="both"/>
        <w:rPr>
          <w:sz w:val="20"/>
          <w:szCs w:val="20"/>
        </w:rPr>
      </w:pPr>
      <w:r w:rsidRPr="007E2708">
        <w:rPr>
          <w:rFonts w:ascii="Arial" w:hAnsi="Arial" w:cs="Arial"/>
          <w:color w:val="222222"/>
          <w:sz w:val="20"/>
          <w:szCs w:val="20"/>
          <w:shd w:val="clear" w:color="auto" w:fill="FFFFFF"/>
          <w:lang w:val="pt-PT"/>
        </w:rPr>
        <w:t xml:space="preserve">CARVALHEIRO, Luísa Gigante et al. </w:t>
      </w:r>
      <w:r>
        <w:rPr>
          <w:rFonts w:ascii="Arial" w:hAnsi="Arial" w:cs="Arial"/>
          <w:color w:val="222222"/>
          <w:sz w:val="20"/>
          <w:szCs w:val="20"/>
          <w:shd w:val="clear" w:color="auto" w:fill="FFFFFF"/>
        </w:rPr>
        <w:t>The potential for indirect effects between co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flowering plants via shared pollinators depends on resource abundance, accessibility and relatedness. </w:t>
      </w:r>
      <w:r>
        <w:rPr>
          <w:rFonts w:ascii="Arial" w:hAnsi="Arial" w:cs="Arial"/>
          <w:b/>
          <w:bCs/>
          <w:color w:val="222222"/>
          <w:sz w:val="20"/>
          <w:szCs w:val="20"/>
          <w:shd w:val="clear" w:color="auto" w:fill="FFFFFF"/>
        </w:rPr>
        <w:t>Ecology letters</w:t>
      </w:r>
      <w:r>
        <w:rPr>
          <w:rFonts w:ascii="Arial" w:hAnsi="Arial" w:cs="Arial"/>
          <w:color w:val="222222"/>
          <w:sz w:val="20"/>
          <w:szCs w:val="20"/>
          <w:shd w:val="clear" w:color="auto" w:fill="FFFFFF"/>
        </w:rPr>
        <w:t>, v. 17, n. 11, p. 1389-1399, 2014.</w:t>
      </w:r>
    </w:p>
    <w:p w14:paraId="3DF24AE3" w14:textId="234EAAB1" w:rsidR="00DB7701" w:rsidRDefault="00DB7701" w:rsidP="00210114">
      <w:pPr>
        <w:suppressAutoHyphens w:val="0"/>
        <w:spacing w:after="160" w:line="259" w:lineRule="auto"/>
        <w:ind w:left="0" w:firstLine="0"/>
        <w:jc w:val="both"/>
        <w:rPr>
          <w:rStyle w:val="Hyperlink"/>
          <w:sz w:val="20"/>
          <w:szCs w:val="20"/>
          <w:shd w:val="clear" w:color="auto" w:fill="FCFCFC"/>
        </w:rPr>
      </w:pPr>
      <w:r w:rsidRPr="00DB7701">
        <w:rPr>
          <w:color w:val="333333"/>
          <w:sz w:val="20"/>
          <w:szCs w:val="20"/>
          <w:shd w:val="clear" w:color="auto" w:fill="FCFCFC"/>
        </w:rPr>
        <w:t>David, T.I., Storkey, J. &amp; Stevens, C.J. Understanding how changing soil nitrogen affects plant–pollinator interactions. </w:t>
      </w:r>
      <w:r w:rsidRPr="00DB7701">
        <w:rPr>
          <w:i/>
          <w:iCs/>
          <w:color w:val="333333"/>
          <w:sz w:val="20"/>
          <w:szCs w:val="20"/>
          <w:shd w:val="clear" w:color="auto" w:fill="FCFCFC"/>
        </w:rPr>
        <w:t>Arthropod-Plant Interactions</w:t>
      </w:r>
      <w:r w:rsidRPr="00DB7701">
        <w:rPr>
          <w:color w:val="333333"/>
          <w:sz w:val="20"/>
          <w:szCs w:val="20"/>
          <w:shd w:val="clear" w:color="auto" w:fill="FCFCFC"/>
        </w:rPr>
        <w:t> </w:t>
      </w:r>
      <w:r w:rsidRPr="00DB7701">
        <w:rPr>
          <w:b/>
          <w:bCs/>
          <w:color w:val="333333"/>
          <w:sz w:val="20"/>
          <w:szCs w:val="20"/>
          <w:shd w:val="clear" w:color="auto" w:fill="FCFCFC"/>
        </w:rPr>
        <w:t>13</w:t>
      </w:r>
      <w:r w:rsidRPr="00DB7701">
        <w:rPr>
          <w:color w:val="333333"/>
          <w:sz w:val="20"/>
          <w:szCs w:val="20"/>
          <w:shd w:val="clear" w:color="auto" w:fill="FCFCFC"/>
        </w:rPr>
        <w:t xml:space="preserve">, 671–684 (2019). </w:t>
      </w:r>
      <w:r w:rsidR="00533C63">
        <w:fldChar w:fldCharType="begin"/>
      </w:r>
      <w:r w:rsidR="00533C63">
        <w:instrText>HYPERLINK "https://doi.org/10.1007/s11829-019-09714-y"</w:instrText>
      </w:r>
      <w:r w:rsidR="00533C63">
        <w:fldChar w:fldCharType="separate"/>
      </w:r>
      <w:r w:rsidRPr="00DB7701">
        <w:rPr>
          <w:rStyle w:val="Hyperlink"/>
          <w:sz w:val="20"/>
          <w:szCs w:val="20"/>
          <w:shd w:val="clear" w:color="auto" w:fill="FCFCFC"/>
        </w:rPr>
        <w:t>https://doi.org/10.1007/s11829-019-09714-y</w:t>
      </w:r>
      <w:r w:rsidR="00533C63">
        <w:rPr>
          <w:rStyle w:val="Hyperlink"/>
          <w:sz w:val="20"/>
          <w:szCs w:val="20"/>
          <w:shd w:val="clear" w:color="auto" w:fill="FCFCFC"/>
        </w:rPr>
        <w:fldChar w:fldCharType="end"/>
      </w:r>
    </w:p>
    <w:p w14:paraId="70562E3C" w14:textId="55C71D3C" w:rsidR="00B623A7" w:rsidRDefault="00B623A7" w:rsidP="00210114">
      <w:pPr>
        <w:suppressAutoHyphens w:val="0"/>
        <w:spacing w:after="160" w:line="259" w:lineRule="auto"/>
        <w:ind w:left="0" w:firstLine="0"/>
        <w:jc w:val="both"/>
        <w:rPr>
          <w:sz w:val="20"/>
          <w:szCs w:val="20"/>
        </w:rPr>
      </w:pPr>
      <w:r w:rsidRPr="00DB7701">
        <w:rPr>
          <w:sz w:val="20"/>
          <w:szCs w:val="20"/>
        </w:rPr>
        <w:t xml:space="preserve">Falster DS, Westoby M. 2003 Plant height and evolutionary games. Trends in Eco. </w:t>
      </w:r>
      <w:proofErr w:type="spellStart"/>
      <w:r w:rsidRPr="00DB7701">
        <w:rPr>
          <w:sz w:val="20"/>
          <w:szCs w:val="20"/>
        </w:rPr>
        <w:t>Evol</w:t>
      </w:r>
      <w:proofErr w:type="spellEnd"/>
      <w:r w:rsidRPr="00DB7701">
        <w:rPr>
          <w:sz w:val="20"/>
          <w:szCs w:val="20"/>
        </w:rPr>
        <w:t>. 18, 1094 337–343. (doi:10.1016/S0169-5347(03)00061-2)</w:t>
      </w:r>
    </w:p>
    <w:p w14:paraId="03B516DC" w14:textId="77777777" w:rsidR="00DB7701" w:rsidRPr="00DB7701" w:rsidRDefault="00DB7701" w:rsidP="00210114">
      <w:pPr>
        <w:suppressAutoHyphens w:val="0"/>
        <w:spacing w:after="160" w:line="259" w:lineRule="auto"/>
        <w:ind w:left="0" w:firstLine="0"/>
        <w:jc w:val="both"/>
        <w:rPr>
          <w:sz w:val="20"/>
          <w:szCs w:val="20"/>
        </w:rPr>
      </w:pPr>
      <w:r w:rsidRPr="00DB7701">
        <w:rPr>
          <w:sz w:val="20"/>
          <w:szCs w:val="20"/>
        </w:rPr>
        <w:t xml:space="preserve">Farrer EC, Suding KN. 2016 Teasing apart plant community responses to N enrichment: </w:t>
      </w:r>
      <w:proofErr w:type="gramStart"/>
      <w:r w:rsidRPr="00DB7701">
        <w:rPr>
          <w:sz w:val="20"/>
          <w:szCs w:val="20"/>
        </w:rPr>
        <w:t>the  roles</w:t>
      </w:r>
      <w:proofErr w:type="gramEnd"/>
      <w:r w:rsidRPr="00DB7701">
        <w:rPr>
          <w:sz w:val="20"/>
          <w:szCs w:val="20"/>
        </w:rPr>
        <w:t xml:space="preserve"> of resource limitation, competition and soil microbes. </w:t>
      </w:r>
      <w:proofErr w:type="spellStart"/>
      <w:r w:rsidRPr="00DB7701">
        <w:rPr>
          <w:sz w:val="20"/>
          <w:szCs w:val="20"/>
        </w:rPr>
        <w:t>Ecol</w:t>
      </w:r>
      <w:proofErr w:type="spellEnd"/>
      <w:r w:rsidRPr="00DB7701">
        <w:rPr>
          <w:sz w:val="20"/>
          <w:szCs w:val="20"/>
        </w:rPr>
        <w:t xml:space="preserve"> Lett 19, 1287–1296. (doi:10.1111/ele.12665)</w:t>
      </w:r>
    </w:p>
    <w:p w14:paraId="17E72A3C" w14:textId="77777777" w:rsidR="00DB7701" w:rsidRPr="00DB7701" w:rsidRDefault="00DB7701" w:rsidP="00210114">
      <w:pPr>
        <w:suppressAutoHyphens w:val="0"/>
        <w:spacing w:after="160" w:line="259" w:lineRule="auto"/>
        <w:ind w:left="0" w:firstLine="0"/>
        <w:jc w:val="both"/>
        <w:rPr>
          <w:sz w:val="20"/>
          <w:szCs w:val="20"/>
        </w:rPr>
      </w:pPr>
      <w:r w:rsidRPr="00DB7701">
        <w:rPr>
          <w:sz w:val="20"/>
          <w:szCs w:val="20"/>
        </w:rPr>
        <w:t xml:space="preserve">Gallai N, Salles J-M, </w:t>
      </w:r>
      <w:proofErr w:type="spellStart"/>
      <w:r w:rsidRPr="00DB7701">
        <w:rPr>
          <w:sz w:val="20"/>
          <w:szCs w:val="20"/>
        </w:rPr>
        <w:t>Settele</w:t>
      </w:r>
      <w:proofErr w:type="spellEnd"/>
      <w:r w:rsidRPr="00DB7701">
        <w:rPr>
          <w:sz w:val="20"/>
          <w:szCs w:val="20"/>
        </w:rPr>
        <w:t xml:space="preserve"> J, </w:t>
      </w:r>
      <w:proofErr w:type="spellStart"/>
      <w:r w:rsidRPr="00DB7701">
        <w:rPr>
          <w:sz w:val="20"/>
          <w:szCs w:val="20"/>
        </w:rPr>
        <w:t>Vaissière</w:t>
      </w:r>
      <w:proofErr w:type="spellEnd"/>
      <w:r w:rsidRPr="00DB7701">
        <w:rPr>
          <w:sz w:val="20"/>
          <w:szCs w:val="20"/>
        </w:rPr>
        <w:t xml:space="preserve"> BE. 2009 Economic valuation of the vulnerability </w:t>
      </w:r>
      <w:proofErr w:type="gramStart"/>
      <w:r w:rsidRPr="00DB7701">
        <w:rPr>
          <w:sz w:val="20"/>
          <w:szCs w:val="20"/>
        </w:rPr>
        <w:t>of  world</w:t>
      </w:r>
      <w:proofErr w:type="gramEnd"/>
      <w:r w:rsidRPr="00DB7701">
        <w:rPr>
          <w:sz w:val="20"/>
          <w:szCs w:val="20"/>
        </w:rPr>
        <w:t xml:space="preserve"> agriculture confronted with pollinator decline. Ecol. Econ. 68, 810–821. (</w:t>
      </w:r>
      <w:proofErr w:type="gramStart"/>
      <w:r w:rsidRPr="00DB7701">
        <w:rPr>
          <w:sz w:val="20"/>
          <w:szCs w:val="20"/>
        </w:rPr>
        <w:t>doi:10.1016/j.ecolecon</w:t>
      </w:r>
      <w:proofErr w:type="gramEnd"/>
      <w:r w:rsidRPr="00DB7701">
        <w:rPr>
          <w:sz w:val="20"/>
          <w:szCs w:val="20"/>
        </w:rPr>
        <w:t>.2008.06.014)</w:t>
      </w:r>
    </w:p>
    <w:p w14:paraId="79E3AEB6" w14:textId="77777777" w:rsidR="00DB7701" w:rsidRPr="00DB7701" w:rsidRDefault="00DB7701" w:rsidP="00210114">
      <w:pPr>
        <w:suppressAutoHyphens w:val="0"/>
        <w:spacing w:after="160" w:line="259" w:lineRule="auto"/>
        <w:ind w:left="0" w:firstLine="0"/>
        <w:jc w:val="both"/>
        <w:rPr>
          <w:sz w:val="20"/>
          <w:szCs w:val="20"/>
        </w:rPr>
      </w:pPr>
      <w:r w:rsidRPr="00DB7701">
        <w:rPr>
          <w:sz w:val="20"/>
          <w:szCs w:val="20"/>
        </w:rPr>
        <w:t>Houser M. 2022 Farmer Motivations for Excess Nitrogen Use in the U.S. Corn Belt. CSCEE  6, 1688823. (doi:10.1525/cse.2022.1688823)</w:t>
      </w:r>
    </w:p>
    <w:p w14:paraId="33EE0404"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IPBES. 2016 Summary for policymakers of the assessment report of the </w:t>
      </w:r>
      <w:proofErr w:type="gramStart"/>
      <w:r w:rsidRPr="00DB7701">
        <w:rPr>
          <w:sz w:val="20"/>
          <w:szCs w:val="20"/>
        </w:rPr>
        <w:t>Intergovernmental  Science</w:t>
      </w:r>
      <w:proofErr w:type="gramEnd"/>
      <w:r w:rsidRPr="00DB7701">
        <w:rPr>
          <w:sz w:val="20"/>
          <w:szCs w:val="20"/>
        </w:rPr>
        <w:t>-Policy Platform on Biodiversity and Ecosystem Services on pollinators, pollination and food production. Germany.</w:t>
      </w:r>
    </w:p>
    <w:p w14:paraId="67A8A803" w14:textId="10131D52" w:rsidR="00B623A7" w:rsidRDefault="00B623A7" w:rsidP="00210114">
      <w:pPr>
        <w:suppressAutoHyphens w:val="0"/>
        <w:spacing w:after="160" w:line="259" w:lineRule="auto"/>
        <w:ind w:left="0" w:firstLine="0"/>
        <w:jc w:val="both"/>
        <w:rPr>
          <w:sz w:val="20"/>
          <w:szCs w:val="20"/>
        </w:rPr>
      </w:pPr>
      <w:r w:rsidRPr="00DB7701">
        <w:rPr>
          <w:sz w:val="20"/>
          <w:szCs w:val="20"/>
        </w:rPr>
        <w:t xml:space="preserve">Jones GD, Jones SD. 2001 The uses of pollen and its implication for Entomology. </w:t>
      </w:r>
      <w:proofErr w:type="spellStart"/>
      <w:r w:rsidRPr="00DB7701">
        <w:rPr>
          <w:sz w:val="20"/>
          <w:szCs w:val="20"/>
        </w:rPr>
        <w:t>Neotrop</w:t>
      </w:r>
      <w:proofErr w:type="spellEnd"/>
      <w:r w:rsidRPr="00DB7701">
        <w:rPr>
          <w:sz w:val="20"/>
          <w:szCs w:val="20"/>
        </w:rPr>
        <w:t xml:space="preserve">. 1133 </w:t>
      </w:r>
      <w:proofErr w:type="spellStart"/>
      <w:r w:rsidRPr="00DB7701">
        <w:rPr>
          <w:sz w:val="20"/>
          <w:szCs w:val="20"/>
        </w:rPr>
        <w:t>entomol</w:t>
      </w:r>
      <w:proofErr w:type="spellEnd"/>
      <w:r w:rsidRPr="00DB7701">
        <w:rPr>
          <w:sz w:val="20"/>
          <w:szCs w:val="20"/>
        </w:rPr>
        <w:t>. 30, 314–349. (doi:10.1590/S1519-566X2001000300001)</w:t>
      </w:r>
    </w:p>
    <w:p w14:paraId="06071D2F" w14:textId="77777777" w:rsidR="00B623A7" w:rsidRPr="00DB7701" w:rsidRDefault="00B623A7" w:rsidP="00210114">
      <w:pPr>
        <w:suppressAutoHyphens w:val="0"/>
        <w:spacing w:after="160" w:line="259" w:lineRule="auto"/>
        <w:ind w:left="0" w:firstLine="0"/>
        <w:jc w:val="both"/>
        <w:rPr>
          <w:b/>
          <w:snapToGrid w:val="0"/>
          <w:color w:val="000000" w:themeColor="text1"/>
          <w:sz w:val="20"/>
          <w:szCs w:val="20"/>
        </w:rPr>
      </w:pPr>
      <w:r w:rsidRPr="00DB7701">
        <w:rPr>
          <w:sz w:val="20"/>
          <w:szCs w:val="20"/>
        </w:rPr>
        <w:lastRenderedPageBreak/>
        <w:t xml:space="preserve">Kakon SS, Bhuiya MSU, Hossain SMA, Sultana N. 2015 Flowering </w:t>
      </w:r>
      <w:proofErr w:type="spellStart"/>
      <w:r w:rsidRPr="00DB7701">
        <w:rPr>
          <w:sz w:val="20"/>
          <w:szCs w:val="20"/>
        </w:rPr>
        <w:t>Behaviour</w:t>
      </w:r>
      <w:proofErr w:type="spellEnd"/>
      <w:r w:rsidRPr="00DB7701">
        <w:rPr>
          <w:sz w:val="20"/>
          <w:szCs w:val="20"/>
        </w:rPr>
        <w:t xml:space="preserve"> and Seed </w:t>
      </w:r>
      <w:proofErr w:type="gramStart"/>
      <w:r w:rsidRPr="00DB7701">
        <w:rPr>
          <w:sz w:val="20"/>
          <w:szCs w:val="20"/>
        </w:rPr>
        <w:t>Yield  of</w:t>
      </w:r>
      <w:proofErr w:type="gramEnd"/>
      <w:r w:rsidRPr="00DB7701">
        <w:rPr>
          <w:sz w:val="20"/>
          <w:szCs w:val="20"/>
        </w:rPr>
        <w:t xml:space="preserve"> French Bean as Affected by Variety. IJASBT 3, 483–489. (doi:10.3126/</w:t>
      </w:r>
      <w:proofErr w:type="gramStart"/>
      <w:r w:rsidRPr="00DB7701">
        <w:rPr>
          <w:sz w:val="20"/>
          <w:szCs w:val="20"/>
        </w:rPr>
        <w:t>ijasbt.v</w:t>
      </w:r>
      <w:proofErr w:type="gramEnd"/>
      <w:r w:rsidRPr="00DB7701">
        <w:rPr>
          <w:sz w:val="20"/>
          <w:szCs w:val="20"/>
        </w:rPr>
        <w:t>3i3.12566)</w:t>
      </w:r>
    </w:p>
    <w:p w14:paraId="79973702"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Klein A-M, </w:t>
      </w:r>
      <w:proofErr w:type="spellStart"/>
      <w:r w:rsidRPr="00DB7701">
        <w:rPr>
          <w:sz w:val="20"/>
          <w:szCs w:val="20"/>
        </w:rPr>
        <w:t>Vaissière</w:t>
      </w:r>
      <w:proofErr w:type="spellEnd"/>
      <w:r w:rsidRPr="00DB7701">
        <w:rPr>
          <w:sz w:val="20"/>
          <w:szCs w:val="20"/>
        </w:rPr>
        <w:t xml:space="preserve"> BE, Cane JH, Steffan-</w:t>
      </w:r>
      <w:proofErr w:type="spellStart"/>
      <w:r w:rsidRPr="00DB7701">
        <w:rPr>
          <w:sz w:val="20"/>
          <w:szCs w:val="20"/>
        </w:rPr>
        <w:t>Dewenter</w:t>
      </w:r>
      <w:proofErr w:type="spellEnd"/>
      <w:r w:rsidRPr="00DB7701">
        <w:rPr>
          <w:sz w:val="20"/>
          <w:szCs w:val="20"/>
        </w:rPr>
        <w:t xml:space="preserve"> I, Cunningham SA, Kremen C, </w:t>
      </w:r>
      <w:proofErr w:type="spellStart"/>
      <w:r w:rsidRPr="00DB7701">
        <w:rPr>
          <w:sz w:val="20"/>
          <w:szCs w:val="20"/>
        </w:rPr>
        <w:t>Tscharntke</w:t>
      </w:r>
      <w:proofErr w:type="spellEnd"/>
      <w:r w:rsidRPr="00DB7701">
        <w:rPr>
          <w:sz w:val="20"/>
          <w:szCs w:val="20"/>
        </w:rPr>
        <w:t xml:space="preserve"> T. 2007 Importance of pollinators in changing landscapes for world crops. Proc. Royal Soc. B P ROY SOC B-BIOL SCI 274, 303–313. (doi:10.1098/rspb.2006.3721)</w:t>
      </w:r>
    </w:p>
    <w:p w14:paraId="39264A41" w14:textId="39ED88B5" w:rsidR="00B623A7" w:rsidRDefault="00B623A7" w:rsidP="00210114">
      <w:pPr>
        <w:suppressAutoHyphens w:val="0"/>
        <w:spacing w:after="160" w:line="259" w:lineRule="auto"/>
        <w:ind w:left="0" w:firstLine="0"/>
        <w:jc w:val="both"/>
        <w:rPr>
          <w:sz w:val="20"/>
          <w:szCs w:val="20"/>
        </w:rPr>
      </w:pPr>
      <w:r w:rsidRPr="00DB7701">
        <w:rPr>
          <w:sz w:val="20"/>
          <w:szCs w:val="20"/>
        </w:rPr>
        <w:t xml:space="preserve">Kiba T, Krapp A. 2016 Plant Nitrogen Acquisition Under Low Availability: Regulation of 1139 Uptake and Root Architecture. Plant Cell </w:t>
      </w:r>
      <w:proofErr w:type="spellStart"/>
      <w:r w:rsidRPr="00DB7701">
        <w:rPr>
          <w:sz w:val="20"/>
          <w:szCs w:val="20"/>
        </w:rPr>
        <w:t>Physiol</w:t>
      </w:r>
      <w:proofErr w:type="spellEnd"/>
      <w:r w:rsidRPr="00DB7701">
        <w:rPr>
          <w:sz w:val="20"/>
          <w:szCs w:val="20"/>
        </w:rPr>
        <w:t xml:space="preserve"> 57, 707–714. (doi:10.1093/</w:t>
      </w:r>
      <w:proofErr w:type="spellStart"/>
      <w:r w:rsidRPr="00DB7701">
        <w:rPr>
          <w:sz w:val="20"/>
          <w:szCs w:val="20"/>
        </w:rPr>
        <w:t>pcp</w:t>
      </w:r>
      <w:proofErr w:type="spellEnd"/>
      <w:r w:rsidRPr="00DB7701">
        <w:rPr>
          <w:sz w:val="20"/>
          <w:szCs w:val="20"/>
        </w:rPr>
        <w:t>/pcw052)</w:t>
      </w:r>
    </w:p>
    <w:p w14:paraId="68A24C3D" w14:textId="38CF0336" w:rsidR="00395B86" w:rsidRPr="00395B86" w:rsidRDefault="00395B86" w:rsidP="00210114">
      <w:pPr>
        <w:suppressAutoHyphens w:val="0"/>
        <w:spacing w:after="160" w:line="259" w:lineRule="auto"/>
        <w:ind w:left="0" w:firstLine="0"/>
        <w:jc w:val="both"/>
        <w:rPr>
          <w:sz w:val="20"/>
          <w:szCs w:val="20"/>
        </w:rPr>
      </w:pPr>
      <w:r w:rsidRPr="00395B86">
        <w:rPr>
          <w:color w:val="222222"/>
          <w:sz w:val="20"/>
          <w:szCs w:val="20"/>
          <w:shd w:val="clear" w:color="auto" w:fill="FFFFFF"/>
        </w:rPr>
        <w:t>LAMBERS, Hans et al. Plant nutrient-acquisition strategies change with soil age. </w:t>
      </w:r>
      <w:r w:rsidRPr="00395B86">
        <w:rPr>
          <w:b/>
          <w:bCs/>
          <w:color w:val="222222"/>
          <w:sz w:val="20"/>
          <w:szCs w:val="20"/>
          <w:shd w:val="clear" w:color="auto" w:fill="FFFFFF"/>
        </w:rPr>
        <w:t>Trends in ecology &amp; evolution</w:t>
      </w:r>
      <w:r w:rsidRPr="00395B86">
        <w:rPr>
          <w:color w:val="222222"/>
          <w:sz w:val="20"/>
          <w:szCs w:val="20"/>
          <w:shd w:val="clear" w:color="auto" w:fill="FFFFFF"/>
        </w:rPr>
        <w:t>, v. 23, n. 2, p. 95-103, 2008.</w:t>
      </w:r>
    </w:p>
    <w:p w14:paraId="4EFC47D1"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Leghari SJ, </w:t>
      </w:r>
      <w:proofErr w:type="spellStart"/>
      <w:r w:rsidRPr="00DB7701">
        <w:rPr>
          <w:sz w:val="20"/>
          <w:szCs w:val="20"/>
        </w:rPr>
        <w:t>Wahocho</w:t>
      </w:r>
      <w:proofErr w:type="spellEnd"/>
      <w:r w:rsidRPr="00DB7701">
        <w:rPr>
          <w:sz w:val="20"/>
          <w:szCs w:val="20"/>
        </w:rPr>
        <w:t xml:space="preserve"> N, Laghari G, Laghari A, Bhabhan G, </w:t>
      </w:r>
      <w:proofErr w:type="spellStart"/>
      <w:r w:rsidRPr="00DB7701">
        <w:rPr>
          <w:sz w:val="20"/>
          <w:szCs w:val="20"/>
        </w:rPr>
        <w:t>HussainTalpur</w:t>
      </w:r>
      <w:proofErr w:type="spellEnd"/>
      <w:r w:rsidRPr="00DB7701">
        <w:rPr>
          <w:sz w:val="20"/>
          <w:szCs w:val="20"/>
        </w:rPr>
        <w:t xml:space="preserve"> K, Ahmed </w:t>
      </w:r>
      <w:proofErr w:type="gramStart"/>
      <w:r w:rsidRPr="00DB7701">
        <w:rPr>
          <w:sz w:val="20"/>
          <w:szCs w:val="20"/>
        </w:rPr>
        <w:t>T,  Lashari</w:t>
      </w:r>
      <w:proofErr w:type="gramEnd"/>
      <w:r w:rsidRPr="00DB7701">
        <w:rPr>
          <w:sz w:val="20"/>
          <w:szCs w:val="20"/>
        </w:rPr>
        <w:t xml:space="preserve"> A. 2016 Role of Nitrogen for Plant Growth and Development: A review.</w:t>
      </w:r>
    </w:p>
    <w:p w14:paraId="3F5BF56B" w14:textId="77777777" w:rsidR="00B623A7" w:rsidRDefault="00B623A7" w:rsidP="00210114">
      <w:pPr>
        <w:ind w:left="0" w:firstLine="0"/>
        <w:jc w:val="both"/>
      </w:pPr>
      <w:r w:rsidRPr="001173C9">
        <w:rPr>
          <w:color w:val="222222"/>
          <w:sz w:val="20"/>
          <w:szCs w:val="20"/>
          <w:shd w:val="clear" w:color="auto" w:fill="FFFFFF"/>
          <w:lang w:val="en-GB"/>
          <w:rPrChange w:id="1121" w:author="Luisa Carvalheiro" w:date="2023-11-03T15:39:00Z">
            <w:rPr>
              <w:color w:val="222222"/>
              <w:sz w:val="20"/>
              <w:szCs w:val="20"/>
              <w:shd w:val="clear" w:color="auto" w:fill="FFFFFF"/>
              <w:lang w:val="pt-PT"/>
            </w:rPr>
          </w:rPrChange>
        </w:rPr>
        <w:t xml:space="preserve">LÓPEZ-BUCIO, José; CRUZ-RAMIREZ, Alfredo; HERRERA-ESTRELLA, Luis. </w:t>
      </w:r>
      <w:r w:rsidRPr="00DB7701">
        <w:rPr>
          <w:color w:val="222222"/>
          <w:sz w:val="20"/>
          <w:szCs w:val="20"/>
          <w:shd w:val="clear" w:color="auto" w:fill="FFFFFF"/>
        </w:rPr>
        <w:t>The role of nutrient availability in regulating root architecture. </w:t>
      </w:r>
      <w:r w:rsidRPr="00DB7701">
        <w:rPr>
          <w:b/>
          <w:bCs/>
          <w:color w:val="222222"/>
          <w:sz w:val="20"/>
          <w:szCs w:val="20"/>
          <w:shd w:val="clear" w:color="auto" w:fill="FFFFFF"/>
        </w:rPr>
        <w:t>Current opinion in plant biology</w:t>
      </w:r>
      <w:r w:rsidRPr="00DB7701">
        <w:rPr>
          <w:color w:val="222222"/>
          <w:sz w:val="20"/>
          <w:szCs w:val="20"/>
          <w:shd w:val="clear" w:color="auto" w:fill="FFFFFF"/>
        </w:rPr>
        <w:t xml:space="preserve">, v. 6, n. 3, p. 280-287, </w:t>
      </w:r>
    </w:p>
    <w:p w14:paraId="45E2D134" w14:textId="4407B6EC" w:rsidR="00B623A7" w:rsidRDefault="00B623A7" w:rsidP="00210114">
      <w:pPr>
        <w:ind w:left="192" w:hanging="192"/>
        <w:jc w:val="both"/>
        <w:rPr>
          <w:color w:val="222222"/>
          <w:sz w:val="20"/>
          <w:szCs w:val="20"/>
          <w:shd w:val="clear" w:color="auto" w:fill="FFFFFF"/>
        </w:rPr>
      </w:pPr>
      <w:r w:rsidRPr="00DB7701">
        <w:rPr>
          <w:color w:val="222222"/>
          <w:sz w:val="20"/>
          <w:szCs w:val="20"/>
          <w:shd w:val="clear" w:color="auto" w:fill="FFFFFF"/>
        </w:rPr>
        <w:t>2003.</w:t>
      </w:r>
    </w:p>
    <w:p w14:paraId="5D5AB92F" w14:textId="77777777" w:rsidR="00B623A7" w:rsidRPr="00DB7701" w:rsidRDefault="00B623A7" w:rsidP="00210114">
      <w:pPr>
        <w:suppressAutoHyphens w:val="0"/>
        <w:spacing w:after="160" w:line="259" w:lineRule="auto"/>
        <w:ind w:left="0" w:firstLine="0"/>
        <w:jc w:val="both"/>
        <w:rPr>
          <w:color w:val="222222"/>
          <w:sz w:val="20"/>
          <w:szCs w:val="20"/>
          <w:shd w:val="clear" w:color="auto" w:fill="FFFFFF"/>
        </w:rPr>
      </w:pPr>
      <w:r w:rsidRPr="00DB7701">
        <w:rPr>
          <w:color w:val="222222"/>
          <w:sz w:val="20"/>
          <w:szCs w:val="20"/>
          <w:shd w:val="clear" w:color="auto" w:fill="FFFFFF"/>
        </w:rPr>
        <w:t>MILLER, A. J.; CRAMER, M. D. Root nitrogen acquisition and assimilation. </w:t>
      </w:r>
      <w:r w:rsidRPr="00DB7701">
        <w:rPr>
          <w:b/>
          <w:bCs/>
          <w:color w:val="222222"/>
          <w:sz w:val="20"/>
          <w:szCs w:val="20"/>
          <w:shd w:val="clear" w:color="auto" w:fill="FFFFFF"/>
        </w:rPr>
        <w:t>Plant and soil</w:t>
      </w:r>
      <w:r w:rsidRPr="00DB7701">
        <w:rPr>
          <w:color w:val="222222"/>
          <w:sz w:val="20"/>
          <w:szCs w:val="20"/>
          <w:shd w:val="clear" w:color="auto" w:fill="FFFFFF"/>
        </w:rPr>
        <w:t>, v. 274, p. 1-36, 2005.</w:t>
      </w:r>
    </w:p>
    <w:p w14:paraId="35CC7841"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Midolo G, Alkemade R, Schipper AM, Benítez-López A, Perring MP, De Vries W. 2019 Impacts of nitrogen addition on plant species richness and abundance: A global meta-analysis. Glob. Ecol. and Biog. 28, 398–413. (doi:10.1111/geb.12856)</w:t>
      </w:r>
    </w:p>
    <w:p w14:paraId="06388E51" w14:textId="77777777" w:rsidR="00B623A7" w:rsidRPr="00DB7701" w:rsidRDefault="00B623A7" w:rsidP="00210114">
      <w:pPr>
        <w:suppressAutoHyphens w:val="0"/>
        <w:spacing w:after="160" w:line="259" w:lineRule="auto"/>
        <w:ind w:left="0" w:firstLine="0"/>
        <w:jc w:val="both"/>
        <w:rPr>
          <w:color w:val="222222"/>
          <w:sz w:val="20"/>
          <w:szCs w:val="20"/>
          <w:shd w:val="clear" w:color="auto" w:fill="FFFFFF"/>
        </w:rPr>
      </w:pPr>
      <w:r w:rsidRPr="00DB7701">
        <w:rPr>
          <w:color w:val="222222"/>
          <w:sz w:val="20"/>
          <w:szCs w:val="20"/>
          <w:shd w:val="clear" w:color="auto" w:fill="FFFFFF"/>
        </w:rPr>
        <w:t>OLLERTON, Jeff; WINFREE, Rachael; TARRANT, Sam. How many flowering plants are pollinated by animals? </w:t>
      </w:r>
      <w:r w:rsidRPr="00DB7701">
        <w:rPr>
          <w:b/>
          <w:bCs/>
          <w:color w:val="222222"/>
          <w:sz w:val="20"/>
          <w:szCs w:val="20"/>
          <w:shd w:val="clear" w:color="auto" w:fill="FFFFFF"/>
        </w:rPr>
        <w:t>Oikos</w:t>
      </w:r>
      <w:r w:rsidRPr="00DB7701">
        <w:rPr>
          <w:color w:val="222222"/>
          <w:sz w:val="20"/>
          <w:szCs w:val="20"/>
          <w:shd w:val="clear" w:color="auto" w:fill="FFFFFF"/>
        </w:rPr>
        <w:t>, v. 120, n. 3, p. 321-326, 2011.</w:t>
      </w:r>
    </w:p>
    <w:p w14:paraId="60C763EB" w14:textId="77777777" w:rsidR="00B623A7" w:rsidRPr="00DB7701" w:rsidRDefault="00B623A7" w:rsidP="00210114">
      <w:pPr>
        <w:suppressAutoHyphens w:val="0"/>
        <w:spacing w:after="160" w:line="259" w:lineRule="auto"/>
        <w:ind w:left="0" w:firstLine="0"/>
        <w:jc w:val="both"/>
        <w:rPr>
          <w:sz w:val="20"/>
          <w:szCs w:val="20"/>
        </w:rPr>
      </w:pPr>
      <w:proofErr w:type="spellStart"/>
      <w:r w:rsidRPr="00DB7701">
        <w:rPr>
          <w:sz w:val="20"/>
          <w:szCs w:val="20"/>
        </w:rPr>
        <w:t>Reverté</w:t>
      </w:r>
      <w:proofErr w:type="spellEnd"/>
      <w:r w:rsidRPr="00DB7701">
        <w:rPr>
          <w:sz w:val="20"/>
          <w:szCs w:val="20"/>
        </w:rPr>
        <w:t xml:space="preserve"> S, Retana J, Gómez JM, Bosch J. 2016 Pollinators show flower </w:t>
      </w:r>
      <w:proofErr w:type="spellStart"/>
      <w:r w:rsidRPr="00DB7701">
        <w:rPr>
          <w:sz w:val="20"/>
          <w:szCs w:val="20"/>
        </w:rPr>
        <w:t>colour</w:t>
      </w:r>
      <w:proofErr w:type="spellEnd"/>
      <w:r w:rsidRPr="00DB7701">
        <w:rPr>
          <w:sz w:val="20"/>
          <w:szCs w:val="20"/>
        </w:rPr>
        <w:t xml:space="preserve"> preferences but 1199 flowers with similar </w:t>
      </w:r>
      <w:proofErr w:type="spellStart"/>
      <w:r w:rsidRPr="00DB7701">
        <w:rPr>
          <w:sz w:val="20"/>
          <w:szCs w:val="20"/>
        </w:rPr>
        <w:t>colours</w:t>
      </w:r>
      <w:proofErr w:type="spellEnd"/>
      <w:r w:rsidRPr="00DB7701">
        <w:rPr>
          <w:sz w:val="20"/>
          <w:szCs w:val="20"/>
        </w:rPr>
        <w:t xml:space="preserve"> do not attract similar pollinators. Annals of Botany 118, 249–257. 1200 (doi:10.1093/</w:t>
      </w:r>
      <w:proofErr w:type="spellStart"/>
      <w:r w:rsidRPr="00DB7701">
        <w:rPr>
          <w:sz w:val="20"/>
          <w:szCs w:val="20"/>
        </w:rPr>
        <w:t>aob</w:t>
      </w:r>
      <w:proofErr w:type="spellEnd"/>
      <w:r w:rsidRPr="00DB7701">
        <w:rPr>
          <w:sz w:val="20"/>
          <w:szCs w:val="20"/>
        </w:rPr>
        <w:t>/mcw103)</w:t>
      </w:r>
    </w:p>
    <w:p w14:paraId="5C5107D6"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Ramos D de L, Bustamante MMC, Silva FD da S, Carvalheiro LG. 2018 Crop fertilization affects pollination service provision – Common bean as a case study. PLOS ONE 13, e0204460.  (</w:t>
      </w:r>
      <w:proofErr w:type="gramStart"/>
      <w:r w:rsidRPr="00DB7701">
        <w:rPr>
          <w:sz w:val="20"/>
          <w:szCs w:val="20"/>
        </w:rPr>
        <w:t>doi:10.1371/journal.pone</w:t>
      </w:r>
      <w:proofErr w:type="gramEnd"/>
      <w:r w:rsidRPr="00DB7701">
        <w:rPr>
          <w:sz w:val="20"/>
          <w:szCs w:val="20"/>
        </w:rPr>
        <w:t>.0204460)</w:t>
      </w:r>
    </w:p>
    <w:p w14:paraId="2BA671F0"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Reekie E, Avila Sakar G. 2005 The Shape of the Trade-off Function between Reproduction and Growth. In Rep. </w:t>
      </w:r>
      <w:proofErr w:type="spellStart"/>
      <w:r w:rsidRPr="00DB7701">
        <w:rPr>
          <w:sz w:val="20"/>
          <w:szCs w:val="20"/>
        </w:rPr>
        <w:t>Alloc</w:t>
      </w:r>
      <w:proofErr w:type="spellEnd"/>
      <w:r w:rsidRPr="00DB7701">
        <w:rPr>
          <w:sz w:val="20"/>
          <w:szCs w:val="20"/>
        </w:rPr>
        <w:t>. in Plants, pp. 189–214. (doi:10.1016/B978-012088386-8/50007-7)</w:t>
      </w:r>
    </w:p>
    <w:p w14:paraId="64E9D4EF" w14:textId="77777777" w:rsidR="00DB7701" w:rsidRPr="00DB7701" w:rsidRDefault="00DB7701" w:rsidP="00210114">
      <w:pPr>
        <w:pStyle w:val="Textodecomentrio"/>
        <w:ind w:left="0" w:firstLine="0"/>
        <w:jc w:val="both"/>
      </w:pPr>
      <w:r w:rsidRPr="007E2708">
        <w:rPr>
          <w:color w:val="494949"/>
          <w:lang w:val="en-GB"/>
        </w:rPr>
        <w:t>Steffen, W., Richardson, K., Rockstrom, J., Cornell, S.E., Fetzer, I., Bennett, E.M., et al. (2015). Planetary boundaries: Guiding human development on a changing planet. Science (80-</w:t>
      </w:r>
      <w:proofErr w:type="gramStart"/>
      <w:r w:rsidRPr="007E2708">
        <w:rPr>
          <w:color w:val="494949"/>
          <w:lang w:val="en-GB"/>
        </w:rPr>
        <w:t>. )</w:t>
      </w:r>
      <w:proofErr w:type="gramEnd"/>
      <w:r w:rsidRPr="007E2708">
        <w:rPr>
          <w:color w:val="494949"/>
          <w:lang w:val="en-GB"/>
        </w:rPr>
        <w:t>., 347, 737–747</w:t>
      </w:r>
      <w:r w:rsidRPr="007E2708">
        <w:rPr>
          <w:lang w:val="en-GB"/>
        </w:rPr>
        <w:t xml:space="preserve"> </w:t>
      </w:r>
    </w:p>
    <w:p w14:paraId="799ABDDF" w14:textId="77777777" w:rsidR="00DB7701" w:rsidRPr="00DB7701" w:rsidRDefault="00DB7701" w:rsidP="00210114">
      <w:pPr>
        <w:suppressAutoHyphens w:val="0"/>
        <w:spacing w:after="160" w:line="259" w:lineRule="auto"/>
        <w:ind w:left="0" w:firstLine="0"/>
        <w:jc w:val="both"/>
        <w:rPr>
          <w:sz w:val="20"/>
          <w:szCs w:val="20"/>
        </w:rPr>
      </w:pPr>
      <w:r w:rsidRPr="007E2708">
        <w:rPr>
          <w:sz w:val="20"/>
          <w:szCs w:val="20"/>
          <w:lang w:val="pt-PT"/>
        </w:rPr>
        <w:t xml:space="preserve">Martinelli LA. 2007 Os caminhos do nitrogênio do fertilizante ao poluente. </w:t>
      </w:r>
      <w:r w:rsidRPr="00DB7701">
        <w:rPr>
          <w:sz w:val="20"/>
          <w:szCs w:val="20"/>
        </w:rPr>
        <w:t xml:space="preserve">Inf. </w:t>
      </w:r>
      <w:proofErr w:type="spellStart"/>
      <w:r w:rsidRPr="00DB7701">
        <w:rPr>
          <w:sz w:val="20"/>
          <w:szCs w:val="20"/>
        </w:rPr>
        <w:t>Agro</w:t>
      </w:r>
      <w:proofErr w:type="spellEnd"/>
      <w:r w:rsidRPr="00DB7701">
        <w:rPr>
          <w:sz w:val="20"/>
          <w:szCs w:val="20"/>
        </w:rPr>
        <w:t>. 118,</w:t>
      </w:r>
    </w:p>
    <w:p w14:paraId="2E3103A4"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Swetha J, Suseela T, </w:t>
      </w:r>
      <w:proofErr w:type="spellStart"/>
      <w:r w:rsidRPr="00DB7701">
        <w:rPr>
          <w:sz w:val="20"/>
          <w:szCs w:val="20"/>
        </w:rPr>
        <w:t>Dorajeerao</w:t>
      </w:r>
      <w:proofErr w:type="spellEnd"/>
      <w:r w:rsidRPr="00DB7701">
        <w:rPr>
          <w:sz w:val="20"/>
          <w:szCs w:val="20"/>
        </w:rPr>
        <w:t xml:space="preserve"> AVD, Suneetha DS, Sujatha RV. 2018 Effect of spacing and nitrogen on bulb formation of Asiatic lily cv. </w:t>
      </w:r>
      <w:proofErr w:type="spellStart"/>
      <w:r w:rsidRPr="00DB7701">
        <w:rPr>
          <w:sz w:val="20"/>
          <w:szCs w:val="20"/>
        </w:rPr>
        <w:t>tressor</w:t>
      </w:r>
      <w:proofErr w:type="spellEnd"/>
      <w:r w:rsidRPr="00DB7701">
        <w:rPr>
          <w:sz w:val="20"/>
          <w:szCs w:val="20"/>
        </w:rPr>
        <w:t xml:space="preserve"> under shade net condition. J </w:t>
      </w:r>
      <w:proofErr w:type="spellStart"/>
      <w:proofErr w:type="gramStart"/>
      <w:r w:rsidRPr="00DB7701">
        <w:rPr>
          <w:sz w:val="20"/>
          <w:szCs w:val="20"/>
        </w:rPr>
        <w:t>Pharmacogn</w:t>
      </w:r>
      <w:proofErr w:type="spellEnd"/>
      <w:r w:rsidRPr="00DB7701">
        <w:rPr>
          <w:sz w:val="20"/>
          <w:szCs w:val="20"/>
        </w:rPr>
        <w:t xml:space="preserve">  </w:t>
      </w:r>
      <w:proofErr w:type="spellStart"/>
      <w:r w:rsidRPr="00DB7701">
        <w:rPr>
          <w:sz w:val="20"/>
          <w:szCs w:val="20"/>
        </w:rPr>
        <w:t>Phytochem</w:t>
      </w:r>
      <w:proofErr w:type="spellEnd"/>
      <w:proofErr w:type="gramEnd"/>
      <w:r w:rsidRPr="00DB7701">
        <w:rPr>
          <w:sz w:val="20"/>
          <w:szCs w:val="20"/>
        </w:rPr>
        <w:t xml:space="preserve"> 7, 2441–2444. (doi.org/10.20546/ijcmas.2018.708.505)</w:t>
      </w:r>
    </w:p>
    <w:p w14:paraId="37D02339"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Sheriff G. 2005 Efficient Waste? Why Farmers Over-Apply Nutrients and the Implications </w:t>
      </w:r>
      <w:proofErr w:type="gramStart"/>
      <w:r w:rsidRPr="00DB7701">
        <w:rPr>
          <w:sz w:val="20"/>
          <w:szCs w:val="20"/>
        </w:rPr>
        <w:t>for  Policy</w:t>
      </w:r>
      <w:proofErr w:type="gramEnd"/>
      <w:r w:rsidRPr="00DB7701">
        <w:rPr>
          <w:sz w:val="20"/>
          <w:szCs w:val="20"/>
        </w:rPr>
        <w:t xml:space="preserve"> Design. AEPP 27, 542–557. (doi:10.1111/j.1467-9353.</w:t>
      </w:r>
      <w:proofErr w:type="gramStart"/>
      <w:r w:rsidRPr="00DB7701">
        <w:rPr>
          <w:sz w:val="20"/>
          <w:szCs w:val="20"/>
        </w:rPr>
        <w:t>2005.00263.x</w:t>
      </w:r>
      <w:proofErr w:type="gramEnd"/>
      <w:r w:rsidRPr="00DB7701">
        <w:rPr>
          <w:sz w:val="20"/>
          <w:szCs w:val="20"/>
        </w:rPr>
        <w:t xml:space="preserve">)  01. </w:t>
      </w:r>
      <w:proofErr w:type="spellStart"/>
      <w:r w:rsidRPr="00DB7701">
        <w:rPr>
          <w:sz w:val="20"/>
          <w:szCs w:val="20"/>
        </w:rPr>
        <w:t>Shipunov</w:t>
      </w:r>
      <w:proofErr w:type="spellEnd"/>
      <w:r w:rsidRPr="00DB7701">
        <w:rPr>
          <w:sz w:val="20"/>
          <w:szCs w:val="20"/>
        </w:rPr>
        <w:t xml:space="preserve"> A. In press. Intr. Bot. Minot State University.</w:t>
      </w:r>
    </w:p>
    <w:p w14:paraId="3419488A" w14:textId="77777777" w:rsidR="00B623A7" w:rsidRPr="00DB7701" w:rsidRDefault="00B623A7" w:rsidP="00210114">
      <w:pPr>
        <w:suppressAutoHyphens w:val="0"/>
        <w:spacing w:after="160" w:line="259" w:lineRule="auto"/>
        <w:ind w:left="0" w:firstLine="0"/>
        <w:jc w:val="both"/>
        <w:rPr>
          <w:sz w:val="20"/>
          <w:szCs w:val="20"/>
        </w:rPr>
      </w:pPr>
      <w:r w:rsidRPr="00DB7701">
        <w:rPr>
          <w:sz w:val="20"/>
          <w:szCs w:val="20"/>
        </w:rPr>
        <w:t xml:space="preserve">Tilman D, Reich PB, Isbell F. 2012 Biodiversity impacts ecosystem productivity as much as resources, disturbance, or herbivory. Proc Natl </w:t>
      </w:r>
      <w:proofErr w:type="spellStart"/>
      <w:r w:rsidRPr="00DB7701">
        <w:rPr>
          <w:sz w:val="20"/>
          <w:szCs w:val="20"/>
        </w:rPr>
        <w:t>Acad</w:t>
      </w:r>
      <w:proofErr w:type="spellEnd"/>
      <w:r w:rsidRPr="00DB7701">
        <w:rPr>
          <w:sz w:val="20"/>
          <w:szCs w:val="20"/>
        </w:rPr>
        <w:t xml:space="preserve"> Sci U S A 109, 10394–10397. (doi:10.1073/pnas.1208240109)</w:t>
      </w:r>
    </w:p>
    <w:p w14:paraId="41593008" w14:textId="53540D01" w:rsidR="004B158C" w:rsidRPr="00DB7701" w:rsidRDefault="004B158C" w:rsidP="00210114">
      <w:pPr>
        <w:suppressAutoHyphens w:val="0"/>
        <w:spacing w:after="160" w:line="259" w:lineRule="auto"/>
        <w:ind w:left="0" w:firstLine="0"/>
        <w:jc w:val="both"/>
        <w:rPr>
          <w:sz w:val="20"/>
          <w:szCs w:val="20"/>
        </w:rPr>
      </w:pPr>
      <w:r w:rsidRPr="00DB7701">
        <w:rPr>
          <w:sz w:val="20"/>
          <w:szCs w:val="20"/>
        </w:rPr>
        <w:t xml:space="preserve">Taiz PE of MBL, Zeiger PEE, Møller PEIM, Murphy P and CA. 2018 Fundamentals of Plant Physiology. 1a </w:t>
      </w:r>
      <w:proofErr w:type="spellStart"/>
      <w:r w:rsidRPr="00DB7701">
        <w:rPr>
          <w:sz w:val="20"/>
          <w:szCs w:val="20"/>
        </w:rPr>
        <w:t>edição</w:t>
      </w:r>
      <w:proofErr w:type="spellEnd"/>
      <w:r w:rsidRPr="00DB7701">
        <w:rPr>
          <w:sz w:val="20"/>
          <w:szCs w:val="20"/>
        </w:rPr>
        <w:t>. New York, NY: Sinauer Associates Is an Imprint of Oxford University Press.</w:t>
      </w:r>
    </w:p>
    <w:p w14:paraId="44F65BF5" w14:textId="6374DDCA" w:rsidR="00EC1B3B" w:rsidRPr="00DB7701" w:rsidRDefault="00EC1B3B" w:rsidP="00210114">
      <w:pPr>
        <w:suppressAutoHyphens w:val="0"/>
        <w:spacing w:after="160" w:line="259" w:lineRule="auto"/>
        <w:ind w:left="0" w:firstLine="0"/>
        <w:jc w:val="both"/>
        <w:rPr>
          <w:sz w:val="20"/>
          <w:szCs w:val="20"/>
        </w:rPr>
      </w:pPr>
      <w:r w:rsidRPr="00DB7701">
        <w:rPr>
          <w:sz w:val="20"/>
          <w:szCs w:val="20"/>
        </w:rPr>
        <w:t xml:space="preserve">Urry L, Cain M, Wasserman S, </w:t>
      </w:r>
      <w:proofErr w:type="spellStart"/>
      <w:r w:rsidRPr="00DB7701">
        <w:rPr>
          <w:sz w:val="20"/>
          <w:szCs w:val="20"/>
        </w:rPr>
        <w:t>Minorsky</w:t>
      </w:r>
      <w:proofErr w:type="spellEnd"/>
      <w:r w:rsidRPr="00DB7701">
        <w:rPr>
          <w:sz w:val="20"/>
          <w:szCs w:val="20"/>
        </w:rPr>
        <w:t xml:space="preserve"> P, Reece J. 2011 Campbell Biology. Pearson; 11a 1253 </w:t>
      </w:r>
      <w:proofErr w:type="spellStart"/>
      <w:proofErr w:type="gramStart"/>
      <w:r w:rsidRPr="00DB7701">
        <w:rPr>
          <w:sz w:val="20"/>
          <w:szCs w:val="20"/>
        </w:rPr>
        <w:t>edición</w:t>
      </w:r>
      <w:proofErr w:type="spellEnd"/>
      <w:r w:rsidRPr="00DB7701">
        <w:rPr>
          <w:sz w:val="20"/>
          <w:szCs w:val="20"/>
        </w:rPr>
        <w:t xml:space="preserve"> ,</w:t>
      </w:r>
      <w:proofErr w:type="gramEnd"/>
      <w:r w:rsidRPr="00DB7701">
        <w:rPr>
          <w:sz w:val="20"/>
          <w:szCs w:val="20"/>
        </w:rPr>
        <w:t xml:space="preserve"> 1488.</w:t>
      </w:r>
    </w:p>
    <w:p w14:paraId="278B74BD" w14:textId="140ECAA8" w:rsidR="009F0D41" w:rsidRPr="00DB7701" w:rsidRDefault="009F0D41" w:rsidP="00210114">
      <w:pPr>
        <w:suppressAutoHyphens w:val="0"/>
        <w:spacing w:after="160" w:line="259" w:lineRule="auto"/>
        <w:ind w:left="0" w:firstLine="0"/>
        <w:jc w:val="both"/>
        <w:rPr>
          <w:color w:val="222222"/>
          <w:sz w:val="20"/>
          <w:szCs w:val="20"/>
          <w:shd w:val="clear" w:color="auto" w:fill="FFFFFF"/>
        </w:rPr>
      </w:pPr>
      <w:r w:rsidRPr="00DB7701">
        <w:rPr>
          <w:color w:val="222222"/>
          <w:sz w:val="20"/>
          <w:szCs w:val="20"/>
          <w:shd w:val="clear" w:color="auto" w:fill="FFFFFF"/>
        </w:rPr>
        <w:lastRenderedPageBreak/>
        <w:t>VAN DER HEIJDEN, Marcel GA; BARDGETT, Richard D.; VAN STRAALEN, Nico M. The unseen majority: soil microbes as drivers of plant diversity and productivity in terrestrial ecosystems. </w:t>
      </w:r>
      <w:r w:rsidRPr="00DB7701">
        <w:rPr>
          <w:b/>
          <w:bCs/>
          <w:color w:val="222222"/>
          <w:sz w:val="20"/>
          <w:szCs w:val="20"/>
          <w:shd w:val="clear" w:color="auto" w:fill="FFFFFF"/>
        </w:rPr>
        <w:t>Ecology letters</w:t>
      </w:r>
      <w:r w:rsidRPr="00DB7701">
        <w:rPr>
          <w:color w:val="222222"/>
          <w:sz w:val="20"/>
          <w:szCs w:val="20"/>
          <w:shd w:val="clear" w:color="auto" w:fill="FFFFFF"/>
        </w:rPr>
        <w:t>, v. 11, n. 3, p. 296-310, 2008.</w:t>
      </w:r>
    </w:p>
    <w:p w14:paraId="15E14518" w14:textId="7643D5E1" w:rsidR="0035518D" w:rsidRDefault="00F4510D" w:rsidP="00210114">
      <w:pPr>
        <w:suppressAutoHyphens w:val="0"/>
        <w:spacing w:after="160" w:line="259" w:lineRule="auto"/>
        <w:ind w:left="0" w:firstLine="0"/>
        <w:jc w:val="both"/>
        <w:rPr>
          <w:color w:val="222222"/>
          <w:sz w:val="20"/>
          <w:szCs w:val="20"/>
          <w:shd w:val="clear" w:color="auto" w:fill="FFFFFF"/>
        </w:rPr>
      </w:pPr>
      <w:r w:rsidRPr="00DB7701">
        <w:rPr>
          <w:color w:val="222222"/>
          <w:sz w:val="20"/>
          <w:szCs w:val="20"/>
          <w:shd w:val="clear" w:color="auto" w:fill="FFFFFF"/>
        </w:rPr>
        <w:t xml:space="preserve">WARREN, C. R. Why is uptake of inorganic N </w:t>
      </w:r>
      <w:proofErr w:type="spellStart"/>
      <w:r w:rsidRPr="00DB7701">
        <w:rPr>
          <w:color w:val="222222"/>
          <w:sz w:val="20"/>
          <w:szCs w:val="20"/>
          <w:shd w:val="clear" w:color="auto" w:fill="FFFFFF"/>
        </w:rPr>
        <w:t>favoured</w:t>
      </w:r>
      <w:proofErr w:type="spellEnd"/>
      <w:r w:rsidRPr="00DB7701">
        <w:rPr>
          <w:color w:val="222222"/>
          <w:sz w:val="20"/>
          <w:szCs w:val="20"/>
          <w:shd w:val="clear" w:color="auto" w:fill="FFFFFF"/>
        </w:rPr>
        <w:t xml:space="preserve"> by high temperatures and amino acids by low temperatures. </w:t>
      </w:r>
      <w:r w:rsidRPr="00DB7701">
        <w:rPr>
          <w:b/>
          <w:bCs/>
          <w:color w:val="222222"/>
          <w:sz w:val="20"/>
          <w:szCs w:val="20"/>
          <w:shd w:val="clear" w:color="auto" w:fill="FFFFFF"/>
        </w:rPr>
        <w:t>Soil Biology and Biochemistry</w:t>
      </w:r>
      <w:r w:rsidRPr="00DB7701">
        <w:rPr>
          <w:color w:val="222222"/>
          <w:sz w:val="20"/>
          <w:szCs w:val="20"/>
          <w:shd w:val="clear" w:color="auto" w:fill="FFFFFF"/>
        </w:rPr>
        <w:t>, v. 41, p. 778-784, 2009.</w:t>
      </w:r>
    </w:p>
    <w:p w14:paraId="2CB66FD8"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115B2636"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65F10769"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4713B10A"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51FE6958"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116D22A3"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80BF21E"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3D2229DE" w14:textId="6F7E9A3F" w:rsidR="00116C39" w:rsidRDefault="007924F7" w:rsidP="00210114">
      <w:pPr>
        <w:suppressAutoHyphens w:val="0"/>
        <w:spacing w:after="160" w:line="259" w:lineRule="auto"/>
        <w:ind w:left="0" w:firstLine="0"/>
        <w:jc w:val="both"/>
        <w:rPr>
          <w:color w:val="222222"/>
          <w:sz w:val="20"/>
          <w:szCs w:val="20"/>
          <w:shd w:val="clear" w:color="auto" w:fill="FFFFFF"/>
        </w:rPr>
      </w:pPr>
      <w:ins w:id="1122" w:author="HENRIQUE OLIVEIRA" w:date="2023-11-28T16:50:00Z">
        <w:r>
          <w:rPr>
            <w:noProof/>
            <w:color w:val="222222"/>
            <w:sz w:val="20"/>
            <w:szCs w:val="20"/>
            <w:shd w:val="clear" w:color="auto" w:fill="FFFFFF"/>
          </w:rPr>
          <w:lastRenderedPageBreak/>
          <w:drawing>
            <wp:inline distT="0" distB="0" distL="0" distR="0" wp14:anchorId="00FFA0BB" wp14:editId="3C0456C2">
              <wp:extent cx="5389880" cy="7587615"/>
              <wp:effectExtent l="0" t="0" r="0" b="0"/>
              <wp:docPr id="158553692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9880" cy="7587615"/>
                      </a:xfrm>
                      <a:prstGeom prst="rect">
                        <a:avLst/>
                      </a:prstGeom>
                      <a:noFill/>
                      <a:ln>
                        <a:noFill/>
                      </a:ln>
                    </pic:spPr>
                  </pic:pic>
                </a:graphicData>
              </a:graphic>
            </wp:inline>
          </w:drawing>
        </w:r>
      </w:ins>
    </w:p>
    <w:p w14:paraId="50BC3620"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2DE6C251"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394469CD"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6CCC1D15"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4073276F"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6E8EBD9F"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7D5BF9F6"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3751269"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3DB99757"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263CC90E"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2B7C726"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72850826"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5145C8F9"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7AA94328"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6565115"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3BF83190"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0BEDD3D"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4FC5B251"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F2798B0"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4D4F801D"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5F8EAD02"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4B00C16F"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25AC220B"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6CA882D5"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46E52158"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7F6CB1A7" w14:textId="2EC4637E" w:rsidR="00116C39" w:rsidRDefault="00116C39" w:rsidP="00210114">
      <w:pPr>
        <w:suppressAutoHyphens w:val="0"/>
        <w:spacing w:after="160" w:line="259" w:lineRule="auto"/>
        <w:ind w:left="0" w:firstLine="0"/>
        <w:jc w:val="both"/>
        <w:rPr>
          <w:color w:val="222222"/>
          <w:sz w:val="20"/>
          <w:szCs w:val="20"/>
          <w:shd w:val="clear" w:color="auto" w:fill="FFFFFF"/>
        </w:rPr>
      </w:pPr>
      <w:r>
        <w:rPr>
          <w:color w:val="222222"/>
          <w:sz w:val="20"/>
          <w:szCs w:val="20"/>
          <w:shd w:val="clear" w:color="auto" w:fill="FFFFFF"/>
        </w:rPr>
        <w:t xml:space="preserve">SUPLEMMENTAL MATERIAL </w:t>
      </w:r>
    </w:p>
    <w:p w14:paraId="52DF439F" w14:textId="5E32ECB2" w:rsidR="00116C39" w:rsidRDefault="00536320" w:rsidP="00210114">
      <w:pPr>
        <w:suppressAutoHyphens w:val="0"/>
        <w:spacing w:after="160" w:line="259" w:lineRule="auto"/>
        <w:ind w:left="0" w:firstLine="0"/>
        <w:jc w:val="both"/>
        <w:rPr>
          <w:color w:val="222222"/>
          <w:sz w:val="20"/>
          <w:szCs w:val="20"/>
          <w:shd w:val="clear" w:color="auto" w:fill="FFFFFF"/>
        </w:rPr>
      </w:pPr>
      <w:ins w:id="1123" w:author="HENRIQUE OLIVEIRA" w:date="2023-11-22T14:14:00Z">
        <w:r>
          <w:rPr>
            <w:color w:val="222222"/>
            <w:sz w:val="20"/>
            <w:szCs w:val="20"/>
            <w:shd w:val="clear" w:color="auto" w:fill="FFFFFF"/>
          </w:rPr>
          <w:t>Table S1</w:t>
        </w:r>
      </w:ins>
      <w:ins w:id="1124" w:author="HENRIQUE OLIVEIRA" w:date="2023-11-22T14:15:00Z">
        <w:r>
          <w:rPr>
            <w:color w:val="222222"/>
            <w:sz w:val="20"/>
            <w:szCs w:val="20"/>
            <w:shd w:val="clear" w:color="auto" w:fill="FFFFFF"/>
          </w:rPr>
          <w:t xml:space="preserve"> - </w:t>
        </w:r>
        <w:proofErr w:type="spellStart"/>
        <w:r>
          <w:rPr>
            <w:color w:val="222222"/>
            <w:sz w:val="20"/>
            <w:szCs w:val="20"/>
            <w:shd w:val="clear" w:color="auto" w:fill="FFFFFF"/>
          </w:rPr>
          <w:t>XXXXXXXXXXXXXXx</w:t>
        </w:r>
      </w:ins>
      <w:proofErr w:type="spellEnd"/>
    </w:p>
    <w:tbl>
      <w:tblPr>
        <w:tblW w:w="9656" w:type="dxa"/>
        <w:tblInd w:w="70" w:type="dxa"/>
        <w:tblCellMar>
          <w:left w:w="70" w:type="dxa"/>
          <w:right w:w="70" w:type="dxa"/>
        </w:tblCellMar>
        <w:tblLook w:val="04A0" w:firstRow="1" w:lastRow="0" w:firstColumn="1" w:lastColumn="0" w:noHBand="0" w:noVBand="1"/>
      </w:tblPr>
      <w:tblGrid>
        <w:gridCol w:w="4128"/>
        <w:gridCol w:w="1760"/>
        <w:gridCol w:w="3768"/>
      </w:tblGrid>
      <w:tr w:rsidR="00271BF2" w:rsidRPr="00271BF2" w14:paraId="7F7A5743" w14:textId="77777777" w:rsidTr="00271BF2">
        <w:trPr>
          <w:trHeight w:val="300"/>
        </w:trPr>
        <w:tc>
          <w:tcPr>
            <w:tcW w:w="4128" w:type="dxa"/>
            <w:tcBorders>
              <w:top w:val="single" w:sz="4" w:space="0" w:color="auto"/>
              <w:left w:val="nil"/>
              <w:bottom w:val="single" w:sz="4" w:space="0" w:color="auto"/>
              <w:right w:val="single" w:sz="4" w:space="0" w:color="auto"/>
            </w:tcBorders>
            <w:shd w:val="clear" w:color="auto" w:fill="auto"/>
            <w:noWrap/>
            <w:vAlign w:val="bottom"/>
            <w:hideMark/>
          </w:tcPr>
          <w:p w14:paraId="54CA7939" w14:textId="77777777" w:rsidR="00271BF2" w:rsidRPr="00271BF2" w:rsidRDefault="00271BF2" w:rsidP="00271BF2">
            <w:pPr>
              <w:suppressAutoHyphens w:val="0"/>
              <w:spacing w:after="0" w:line="240" w:lineRule="auto"/>
              <w:ind w:left="0" w:firstLine="0"/>
              <w:jc w:val="center"/>
              <w:rPr>
                <w:rFonts w:ascii="Calibri" w:hAnsi="Calibri" w:cs="Calibri"/>
                <w:b/>
                <w:bCs/>
                <w:sz w:val="20"/>
                <w:szCs w:val="20"/>
                <w:lang w:val="pt-BR" w:eastAsia="pt-BR"/>
                <w:rPrChange w:id="1125" w:author="HENRIQUE OLIVEIRA" w:date="2023-11-22T14:09:00Z">
                  <w:rPr>
                    <w:rFonts w:ascii="Calibri" w:hAnsi="Calibri" w:cs="Calibri"/>
                    <w:b/>
                    <w:bCs/>
                    <w:sz w:val="22"/>
                    <w:lang w:val="pt-BR" w:eastAsia="pt-BR"/>
                  </w:rPr>
                </w:rPrChange>
              </w:rPr>
            </w:pPr>
            <w:proofErr w:type="spellStart"/>
            <w:r w:rsidRPr="00271BF2">
              <w:rPr>
                <w:rFonts w:ascii="Calibri" w:hAnsi="Calibri" w:cs="Calibri"/>
                <w:b/>
                <w:bCs/>
                <w:sz w:val="20"/>
                <w:szCs w:val="20"/>
                <w:lang w:val="pt-BR" w:eastAsia="pt-BR"/>
                <w:rPrChange w:id="1126" w:author="HENRIQUE OLIVEIRA" w:date="2023-11-22T14:09:00Z">
                  <w:rPr>
                    <w:rFonts w:ascii="Calibri" w:hAnsi="Calibri" w:cs="Calibri"/>
                    <w:b/>
                    <w:bCs/>
                    <w:sz w:val="22"/>
                    <w:lang w:val="pt-BR" w:eastAsia="pt-BR"/>
                  </w:rPr>
                </w:rPrChange>
              </w:rPr>
              <w:t>Study</w:t>
            </w:r>
            <w:proofErr w:type="spellEnd"/>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769960D0" w14:textId="77777777" w:rsidR="00271BF2" w:rsidRPr="00271BF2" w:rsidRDefault="00271BF2" w:rsidP="00271BF2">
            <w:pPr>
              <w:suppressAutoHyphens w:val="0"/>
              <w:spacing w:after="0" w:line="240" w:lineRule="auto"/>
              <w:ind w:left="0" w:firstLine="0"/>
              <w:jc w:val="center"/>
              <w:rPr>
                <w:rFonts w:ascii="Calibri" w:hAnsi="Calibri" w:cs="Calibri"/>
                <w:b/>
                <w:bCs/>
                <w:sz w:val="20"/>
                <w:szCs w:val="20"/>
                <w:lang w:val="pt-BR" w:eastAsia="pt-BR"/>
                <w:rPrChange w:id="1127" w:author="HENRIQUE OLIVEIRA" w:date="2023-11-22T14:09:00Z">
                  <w:rPr>
                    <w:rFonts w:ascii="Calibri" w:hAnsi="Calibri" w:cs="Calibri"/>
                    <w:b/>
                    <w:bCs/>
                    <w:sz w:val="22"/>
                    <w:lang w:val="pt-BR" w:eastAsia="pt-BR"/>
                  </w:rPr>
                </w:rPrChange>
              </w:rPr>
            </w:pPr>
            <w:r w:rsidRPr="00271BF2">
              <w:rPr>
                <w:rFonts w:ascii="Calibri" w:hAnsi="Calibri" w:cs="Calibri"/>
                <w:b/>
                <w:bCs/>
                <w:sz w:val="20"/>
                <w:szCs w:val="20"/>
                <w:lang w:val="pt-BR" w:eastAsia="pt-BR"/>
                <w:rPrChange w:id="1128" w:author="HENRIQUE OLIVEIRA" w:date="2023-11-22T14:09:00Z">
                  <w:rPr>
                    <w:rFonts w:ascii="Calibri" w:hAnsi="Calibri" w:cs="Calibri"/>
                    <w:b/>
                    <w:bCs/>
                    <w:sz w:val="22"/>
                    <w:lang w:val="pt-BR" w:eastAsia="pt-BR"/>
                  </w:rPr>
                </w:rPrChange>
              </w:rPr>
              <w:t>Country</w:t>
            </w:r>
          </w:p>
        </w:tc>
        <w:tc>
          <w:tcPr>
            <w:tcW w:w="3768" w:type="dxa"/>
            <w:tcBorders>
              <w:top w:val="single" w:sz="4" w:space="0" w:color="auto"/>
              <w:left w:val="nil"/>
              <w:bottom w:val="single" w:sz="4" w:space="0" w:color="auto"/>
              <w:right w:val="nil"/>
            </w:tcBorders>
            <w:shd w:val="clear" w:color="auto" w:fill="auto"/>
            <w:noWrap/>
            <w:vAlign w:val="bottom"/>
            <w:hideMark/>
          </w:tcPr>
          <w:p w14:paraId="7523F4FC" w14:textId="0FE84F01" w:rsidR="00271BF2" w:rsidRPr="00271BF2" w:rsidRDefault="00271BF2" w:rsidP="00271BF2">
            <w:pPr>
              <w:suppressAutoHyphens w:val="0"/>
              <w:spacing w:after="0" w:line="240" w:lineRule="auto"/>
              <w:ind w:left="0" w:firstLine="0"/>
              <w:jc w:val="center"/>
              <w:rPr>
                <w:rFonts w:ascii="Calibri" w:hAnsi="Calibri" w:cs="Calibri"/>
                <w:b/>
                <w:bCs/>
                <w:sz w:val="20"/>
                <w:szCs w:val="20"/>
                <w:lang w:val="pt-BR" w:eastAsia="pt-BR"/>
                <w:rPrChange w:id="1129" w:author="HENRIQUE OLIVEIRA" w:date="2023-11-22T14:09:00Z">
                  <w:rPr>
                    <w:rFonts w:ascii="Calibri" w:hAnsi="Calibri" w:cs="Calibri"/>
                    <w:b/>
                    <w:bCs/>
                    <w:sz w:val="22"/>
                    <w:lang w:val="pt-BR" w:eastAsia="pt-BR"/>
                  </w:rPr>
                </w:rPrChange>
              </w:rPr>
            </w:pPr>
            <w:r w:rsidRPr="00271BF2">
              <w:rPr>
                <w:rFonts w:ascii="Calibri" w:hAnsi="Calibri" w:cs="Calibri"/>
                <w:b/>
                <w:bCs/>
                <w:sz w:val="20"/>
                <w:szCs w:val="20"/>
                <w:lang w:val="pt-BR" w:eastAsia="pt-BR"/>
                <w:rPrChange w:id="1130" w:author="HENRIQUE OLIVEIRA" w:date="2023-11-22T14:09:00Z">
                  <w:rPr>
                    <w:rFonts w:ascii="Calibri" w:hAnsi="Calibri" w:cs="Calibri"/>
                    <w:b/>
                    <w:bCs/>
                    <w:sz w:val="22"/>
                    <w:lang w:val="pt-BR" w:eastAsia="pt-BR"/>
                  </w:rPr>
                </w:rPrChange>
              </w:rPr>
              <w:t xml:space="preserve">Plant </w:t>
            </w:r>
            <w:proofErr w:type="spellStart"/>
            <w:r w:rsidRPr="00271BF2">
              <w:rPr>
                <w:rFonts w:ascii="Calibri" w:hAnsi="Calibri" w:cs="Calibri"/>
                <w:b/>
                <w:bCs/>
                <w:sz w:val="20"/>
                <w:szCs w:val="20"/>
                <w:lang w:val="pt-BR" w:eastAsia="pt-BR"/>
                <w:rPrChange w:id="1131" w:author="HENRIQUE OLIVEIRA" w:date="2023-11-22T14:09:00Z">
                  <w:rPr>
                    <w:rFonts w:ascii="Calibri" w:hAnsi="Calibri" w:cs="Calibri"/>
                    <w:b/>
                    <w:bCs/>
                    <w:sz w:val="22"/>
                    <w:lang w:val="pt-BR" w:eastAsia="pt-BR"/>
                  </w:rPr>
                </w:rPrChange>
              </w:rPr>
              <w:t>specie</w:t>
            </w:r>
            <w:ins w:id="1132" w:author="HENRIQUE OLIVEIRA" w:date="2023-11-22T14:14:00Z">
              <w:r w:rsidR="00536320">
                <w:rPr>
                  <w:rFonts w:ascii="Calibri" w:hAnsi="Calibri" w:cs="Calibri"/>
                  <w:b/>
                  <w:bCs/>
                  <w:sz w:val="20"/>
                  <w:szCs w:val="20"/>
                  <w:lang w:val="pt-BR" w:eastAsia="pt-BR"/>
                </w:rPr>
                <w:t>s</w:t>
              </w:r>
            </w:ins>
            <w:proofErr w:type="spellEnd"/>
          </w:p>
        </w:tc>
      </w:tr>
      <w:tr w:rsidR="00271BF2" w:rsidRPr="00271BF2" w14:paraId="0A5AE75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3729EF4"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3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34" w:author="HENRIQUE OLIVEIRA" w:date="2023-11-22T14:09:00Z">
                  <w:rPr>
                    <w:rFonts w:ascii="Calibri" w:hAnsi="Calibri" w:cs="Calibri"/>
                    <w:sz w:val="22"/>
                    <w:lang w:val="pt-BR" w:eastAsia="pt-BR"/>
                  </w:rPr>
                </w:rPrChange>
              </w:rPr>
              <w:t>Nejad</w:t>
            </w:r>
            <w:proofErr w:type="spellEnd"/>
            <w:r w:rsidRPr="00271BF2">
              <w:rPr>
                <w:rFonts w:ascii="Calibri" w:hAnsi="Calibri" w:cs="Calibri"/>
                <w:sz w:val="20"/>
                <w:szCs w:val="20"/>
                <w:lang w:val="pt-BR" w:eastAsia="pt-BR"/>
                <w:rPrChange w:id="1135"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36"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137"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38" w:author="HENRIQUE OLIVEIRA" w:date="2023-11-22T14:09:00Z">
                  <w:rPr>
                    <w:rFonts w:ascii="Calibri" w:hAnsi="Calibri" w:cs="Calibri"/>
                    <w:sz w:val="22"/>
                    <w:lang w:val="pt-BR" w:eastAsia="pt-BR"/>
                  </w:rPr>
                </w:rPrChange>
              </w:rPr>
              <w:t>Shakib</w:t>
            </w:r>
            <w:proofErr w:type="spellEnd"/>
            <w:r w:rsidRPr="00271BF2">
              <w:rPr>
                <w:rFonts w:ascii="Calibri" w:hAnsi="Calibri" w:cs="Calibri"/>
                <w:sz w:val="20"/>
                <w:szCs w:val="20"/>
                <w:lang w:val="pt-BR" w:eastAsia="pt-BR"/>
                <w:rPrChange w:id="1139" w:author="HENRIQUE OLIVEIRA" w:date="2023-11-22T14:09:00Z">
                  <w:rPr>
                    <w:rFonts w:ascii="Calibri" w:hAnsi="Calibri" w:cs="Calibri"/>
                    <w:sz w:val="22"/>
                    <w:lang w:val="pt-BR" w:eastAsia="pt-BR"/>
                  </w:rPr>
                </w:rPrChange>
              </w:rPr>
              <w:t>, 2013</w:t>
            </w:r>
          </w:p>
        </w:tc>
        <w:tc>
          <w:tcPr>
            <w:tcW w:w="1760" w:type="dxa"/>
            <w:tcBorders>
              <w:top w:val="nil"/>
              <w:left w:val="nil"/>
              <w:bottom w:val="single" w:sz="4" w:space="0" w:color="auto"/>
              <w:right w:val="single" w:sz="4" w:space="0" w:color="auto"/>
            </w:tcBorders>
            <w:shd w:val="clear" w:color="auto" w:fill="auto"/>
            <w:noWrap/>
            <w:vAlign w:val="bottom"/>
            <w:hideMark/>
          </w:tcPr>
          <w:p w14:paraId="2F48A2A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14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141"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10939F8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14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143" w:author="HENRIQUE OLIVEIRA" w:date="2023-11-22T14:09:00Z">
                  <w:rPr>
                    <w:rFonts w:ascii="Calibri" w:hAnsi="Calibri" w:cs="Calibri"/>
                    <w:i/>
                    <w:iCs/>
                    <w:sz w:val="22"/>
                    <w:lang w:val="pt-BR" w:eastAsia="pt-BR"/>
                  </w:rPr>
                </w:rPrChange>
              </w:rPr>
              <w:t>Calendula</w:t>
            </w:r>
            <w:proofErr w:type="spellEnd"/>
            <w:r w:rsidRPr="00271BF2">
              <w:rPr>
                <w:rFonts w:ascii="Calibri" w:hAnsi="Calibri" w:cs="Calibri"/>
                <w:i/>
                <w:iCs/>
                <w:sz w:val="20"/>
                <w:szCs w:val="20"/>
                <w:lang w:val="pt-BR" w:eastAsia="pt-BR"/>
                <w:rPrChange w:id="114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145" w:author="HENRIQUE OLIVEIRA" w:date="2023-11-22T14:09:00Z">
                  <w:rPr>
                    <w:rFonts w:ascii="Calibri" w:hAnsi="Calibri" w:cs="Calibri"/>
                    <w:i/>
                    <w:iCs/>
                    <w:sz w:val="22"/>
                    <w:lang w:val="pt-BR" w:eastAsia="pt-BR"/>
                  </w:rPr>
                </w:rPrChange>
              </w:rPr>
              <w:t>officinalis</w:t>
            </w:r>
            <w:proofErr w:type="spellEnd"/>
          </w:p>
        </w:tc>
      </w:tr>
      <w:tr w:rsidR="00271BF2" w:rsidRPr="00271BF2" w14:paraId="099EF5BC"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C6AA9E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4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47" w:author="HENRIQUE OLIVEIRA" w:date="2023-11-22T14:09:00Z">
                  <w:rPr>
                    <w:rFonts w:ascii="Calibri" w:hAnsi="Calibri" w:cs="Calibri"/>
                    <w:sz w:val="22"/>
                    <w:lang w:val="pt-BR" w:eastAsia="pt-BR"/>
                  </w:rPr>
                </w:rPrChange>
              </w:rPr>
              <w:t>Savalya</w:t>
            </w:r>
            <w:proofErr w:type="spellEnd"/>
            <w:r w:rsidRPr="00271BF2">
              <w:rPr>
                <w:rFonts w:ascii="Calibri" w:hAnsi="Calibri" w:cs="Calibri"/>
                <w:sz w:val="20"/>
                <w:szCs w:val="20"/>
                <w:lang w:val="pt-BR" w:eastAsia="pt-BR"/>
                <w:rPrChange w:id="1148"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49"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150" w:author="HENRIQUE OLIVEIRA" w:date="2023-11-22T14:09:00Z">
                  <w:rPr>
                    <w:rFonts w:ascii="Calibri" w:hAnsi="Calibri" w:cs="Calibri"/>
                    <w:sz w:val="22"/>
                    <w:lang w:val="pt-BR" w:eastAsia="pt-BR"/>
                  </w:rPr>
                </w:rPrChange>
              </w:rPr>
              <w:t xml:space="preserve"> Vala, 2015</w:t>
            </w:r>
          </w:p>
        </w:tc>
        <w:tc>
          <w:tcPr>
            <w:tcW w:w="1760" w:type="dxa"/>
            <w:tcBorders>
              <w:top w:val="nil"/>
              <w:left w:val="nil"/>
              <w:bottom w:val="single" w:sz="4" w:space="0" w:color="auto"/>
              <w:right w:val="single" w:sz="4" w:space="0" w:color="auto"/>
            </w:tcBorders>
            <w:shd w:val="clear" w:color="auto" w:fill="auto"/>
            <w:noWrap/>
            <w:vAlign w:val="bottom"/>
            <w:hideMark/>
          </w:tcPr>
          <w:p w14:paraId="0305224B" w14:textId="77777777" w:rsidR="00271BF2" w:rsidRPr="00271BF2" w:rsidRDefault="00271BF2" w:rsidP="00271BF2">
            <w:pPr>
              <w:suppressAutoHyphens w:val="0"/>
              <w:spacing w:after="0" w:line="240" w:lineRule="auto"/>
              <w:ind w:left="0" w:firstLine="0"/>
              <w:jc w:val="center"/>
              <w:rPr>
                <w:rFonts w:ascii="Calibri" w:hAnsi="Calibri" w:cs="Calibri"/>
                <w:color w:val="FF0000"/>
                <w:sz w:val="20"/>
                <w:szCs w:val="20"/>
                <w:lang w:val="pt-BR" w:eastAsia="pt-BR"/>
                <w:rPrChange w:id="1151" w:author="HENRIQUE OLIVEIRA" w:date="2023-11-22T14:09:00Z">
                  <w:rPr>
                    <w:rFonts w:ascii="Calibri" w:hAnsi="Calibri" w:cs="Calibri"/>
                    <w:color w:val="FF0000"/>
                    <w:sz w:val="22"/>
                    <w:lang w:val="pt-BR" w:eastAsia="pt-BR"/>
                  </w:rPr>
                </w:rPrChange>
              </w:rPr>
            </w:pPr>
            <w:r w:rsidRPr="00271BF2">
              <w:rPr>
                <w:rFonts w:ascii="Calibri" w:hAnsi="Calibri" w:cs="Calibri"/>
                <w:color w:val="FF0000"/>
                <w:sz w:val="20"/>
                <w:szCs w:val="20"/>
                <w:lang w:val="pt-BR" w:eastAsia="pt-BR"/>
                <w:rPrChange w:id="1152" w:author="HENRIQUE OLIVEIRA" w:date="2023-11-22T14:09:00Z">
                  <w:rPr>
                    <w:rFonts w:ascii="Calibri" w:hAnsi="Calibri" w:cs="Calibri"/>
                    <w:color w:val="FF0000"/>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77015822" w14:textId="77777777" w:rsidR="00271BF2" w:rsidRPr="00271BF2" w:rsidRDefault="00271BF2" w:rsidP="00271BF2">
            <w:pPr>
              <w:suppressAutoHyphens w:val="0"/>
              <w:spacing w:after="0" w:line="240" w:lineRule="auto"/>
              <w:ind w:left="0" w:firstLine="0"/>
              <w:jc w:val="center"/>
              <w:rPr>
                <w:rFonts w:ascii="Calibri" w:hAnsi="Calibri" w:cs="Calibri"/>
                <w:i/>
                <w:iCs/>
                <w:color w:val="FF0000"/>
                <w:sz w:val="20"/>
                <w:szCs w:val="20"/>
                <w:lang w:val="pt-BR" w:eastAsia="pt-BR"/>
                <w:rPrChange w:id="1153" w:author="HENRIQUE OLIVEIRA" w:date="2023-11-22T14:09:00Z">
                  <w:rPr>
                    <w:rFonts w:ascii="Calibri" w:hAnsi="Calibri" w:cs="Calibri"/>
                    <w:i/>
                    <w:iCs/>
                    <w:color w:val="FF0000"/>
                    <w:sz w:val="22"/>
                    <w:lang w:val="pt-BR" w:eastAsia="pt-BR"/>
                  </w:rPr>
                </w:rPrChange>
              </w:rPr>
            </w:pPr>
            <w:proofErr w:type="spellStart"/>
            <w:r w:rsidRPr="00271BF2">
              <w:rPr>
                <w:rFonts w:ascii="Calibri" w:hAnsi="Calibri" w:cs="Calibri"/>
                <w:i/>
                <w:iCs/>
                <w:color w:val="FF0000"/>
                <w:sz w:val="20"/>
                <w:szCs w:val="20"/>
                <w:lang w:val="pt-BR" w:eastAsia="pt-BR"/>
                <w:rPrChange w:id="1154" w:author="HENRIQUE OLIVEIRA" w:date="2023-11-22T14:09:00Z">
                  <w:rPr>
                    <w:rFonts w:ascii="Calibri" w:hAnsi="Calibri" w:cs="Calibri"/>
                    <w:i/>
                    <w:iCs/>
                    <w:color w:val="FF0000"/>
                    <w:sz w:val="22"/>
                    <w:lang w:val="pt-BR" w:eastAsia="pt-BR"/>
                  </w:rPr>
                </w:rPrChange>
              </w:rPr>
              <w:t>Solidago</w:t>
            </w:r>
            <w:proofErr w:type="spellEnd"/>
            <w:r w:rsidRPr="00271BF2">
              <w:rPr>
                <w:rFonts w:ascii="Calibri" w:hAnsi="Calibri" w:cs="Calibri"/>
                <w:i/>
                <w:iCs/>
                <w:color w:val="FF0000"/>
                <w:sz w:val="20"/>
                <w:szCs w:val="20"/>
                <w:lang w:val="pt-BR" w:eastAsia="pt-BR"/>
                <w:rPrChange w:id="1155" w:author="HENRIQUE OLIVEIRA" w:date="2023-11-22T14:09:00Z">
                  <w:rPr>
                    <w:rFonts w:ascii="Calibri" w:hAnsi="Calibri" w:cs="Calibri"/>
                    <w:i/>
                    <w:iCs/>
                    <w:color w:val="FF0000"/>
                    <w:sz w:val="22"/>
                    <w:lang w:val="pt-BR" w:eastAsia="pt-BR"/>
                  </w:rPr>
                </w:rPrChange>
              </w:rPr>
              <w:t xml:space="preserve"> </w:t>
            </w:r>
            <w:proofErr w:type="spellStart"/>
            <w:r w:rsidRPr="00271BF2">
              <w:rPr>
                <w:rFonts w:ascii="Calibri" w:hAnsi="Calibri" w:cs="Calibri"/>
                <w:i/>
                <w:iCs/>
                <w:color w:val="FF0000"/>
                <w:sz w:val="20"/>
                <w:szCs w:val="20"/>
                <w:lang w:val="pt-BR" w:eastAsia="pt-BR"/>
                <w:rPrChange w:id="1156" w:author="HENRIQUE OLIVEIRA" w:date="2023-11-22T14:09:00Z">
                  <w:rPr>
                    <w:rFonts w:ascii="Calibri" w:hAnsi="Calibri" w:cs="Calibri"/>
                    <w:i/>
                    <w:iCs/>
                    <w:color w:val="FF0000"/>
                    <w:sz w:val="22"/>
                    <w:lang w:val="pt-BR" w:eastAsia="pt-BR"/>
                  </w:rPr>
                </w:rPrChange>
              </w:rPr>
              <w:t>canadensis</w:t>
            </w:r>
            <w:proofErr w:type="spellEnd"/>
            <w:r w:rsidRPr="00271BF2">
              <w:rPr>
                <w:rFonts w:ascii="Calibri" w:hAnsi="Calibri" w:cs="Calibri"/>
                <w:i/>
                <w:iCs/>
                <w:color w:val="FF0000"/>
                <w:sz w:val="20"/>
                <w:szCs w:val="20"/>
                <w:lang w:val="pt-BR" w:eastAsia="pt-BR"/>
                <w:rPrChange w:id="1157" w:author="HENRIQUE OLIVEIRA" w:date="2023-11-22T14:09:00Z">
                  <w:rPr>
                    <w:rFonts w:ascii="Calibri" w:hAnsi="Calibri" w:cs="Calibri"/>
                    <w:i/>
                    <w:iCs/>
                    <w:color w:val="FF0000"/>
                    <w:sz w:val="22"/>
                    <w:lang w:val="pt-BR" w:eastAsia="pt-BR"/>
                  </w:rPr>
                </w:rPrChange>
              </w:rPr>
              <w:t xml:space="preserve"> L</w:t>
            </w:r>
          </w:p>
        </w:tc>
      </w:tr>
      <w:tr w:rsidR="00271BF2" w:rsidRPr="00271BF2" w14:paraId="5330F4C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245EE9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5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59" w:author="HENRIQUE OLIVEIRA" w:date="2023-11-22T14:09:00Z">
                  <w:rPr>
                    <w:rFonts w:ascii="Calibri" w:hAnsi="Calibri" w:cs="Calibri"/>
                    <w:sz w:val="22"/>
                    <w:lang w:val="pt-BR" w:eastAsia="pt-BR"/>
                  </w:rPr>
                </w:rPrChange>
              </w:rPr>
              <w:t>Adesina</w:t>
            </w:r>
            <w:proofErr w:type="spellEnd"/>
            <w:r w:rsidRPr="00271BF2">
              <w:rPr>
                <w:rFonts w:ascii="Calibri" w:hAnsi="Calibri" w:cs="Calibri"/>
                <w:sz w:val="20"/>
                <w:szCs w:val="20"/>
                <w:lang w:val="pt-BR" w:eastAsia="pt-BR"/>
                <w:rPrChange w:id="1160" w:author="HENRIQUE OLIVEIRA" w:date="2023-11-22T14:09:00Z">
                  <w:rPr>
                    <w:rFonts w:ascii="Calibri" w:hAnsi="Calibri" w:cs="Calibri"/>
                    <w:sz w:val="22"/>
                    <w:lang w:val="pt-BR" w:eastAsia="pt-BR"/>
                  </w:rPr>
                </w:rPrChange>
              </w:rPr>
              <w:t xml:space="preserve"> et al., 2011</w:t>
            </w:r>
          </w:p>
        </w:tc>
        <w:tc>
          <w:tcPr>
            <w:tcW w:w="1760" w:type="dxa"/>
            <w:tcBorders>
              <w:top w:val="nil"/>
              <w:left w:val="nil"/>
              <w:bottom w:val="single" w:sz="4" w:space="0" w:color="auto"/>
              <w:right w:val="single" w:sz="4" w:space="0" w:color="auto"/>
            </w:tcBorders>
            <w:shd w:val="clear" w:color="auto" w:fill="auto"/>
            <w:noWrap/>
            <w:vAlign w:val="bottom"/>
            <w:hideMark/>
          </w:tcPr>
          <w:p w14:paraId="3FDDC5C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16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62" w:author="HENRIQUE OLIVEIRA" w:date="2023-11-22T14:09:00Z">
                  <w:rPr>
                    <w:rFonts w:ascii="Calibri" w:hAnsi="Calibri" w:cs="Calibri"/>
                    <w:sz w:val="22"/>
                    <w:lang w:val="pt-BR" w:eastAsia="pt-BR"/>
                  </w:rPr>
                </w:rPrChange>
              </w:rPr>
              <w:t>Nigerian</w:t>
            </w:r>
            <w:proofErr w:type="spellEnd"/>
          </w:p>
        </w:tc>
        <w:tc>
          <w:tcPr>
            <w:tcW w:w="3768" w:type="dxa"/>
            <w:tcBorders>
              <w:top w:val="nil"/>
              <w:left w:val="nil"/>
              <w:bottom w:val="single" w:sz="4" w:space="0" w:color="auto"/>
              <w:right w:val="nil"/>
            </w:tcBorders>
            <w:shd w:val="clear" w:color="auto" w:fill="auto"/>
            <w:noWrap/>
            <w:vAlign w:val="bottom"/>
            <w:hideMark/>
          </w:tcPr>
          <w:p w14:paraId="39FA5238"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163"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164" w:author="HENRIQUE OLIVEIRA" w:date="2023-11-22T14:09:00Z">
                  <w:rPr>
                    <w:rFonts w:ascii="Calibri" w:hAnsi="Calibri" w:cs="Calibri"/>
                    <w:i/>
                    <w:iCs/>
                    <w:sz w:val="22"/>
                    <w:lang w:val="pt-BR" w:eastAsia="pt-BR"/>
                  </w:rPr>
                </w:rPrChange>
              </w:rPr>
              <w:t>Cucumis</w:t>
            </w:r>
            <w:proofErr w:type="spellEnd"/>
            <w:r w:rsidRPr="00271BF2">
              <w:rPr>
                <w:rFonts w:ascii="Calibri" w:hAnsi="Calibri" w:cs="Calibri"/>
                <w:i/>
                <w:iCs/>
                <w:sz w:val="20"/>
                <w:szCs w:val="20"/>
                <w:lang w:val="pt-BR" w:eastAsia="pt-BR"/>
                <w:rPrChange w:id="1165" w:author="HENRIQUE OLIVEIRA" w:date="2023-11-22T14:09:00Z">
                  <w:rPr>
                    <w:rFonts w:ascii="Calibri" w:hAnsi="Calibri" w:cs="Calibri"/>
                    <w:i/>
                    <w:iCs/>
                    <w:sz w:val="22"/>
                    <w:lang w:val="pt-BR" w:eastAsia="pt-BR"/>
                  </w:rPr>
                </w:rPrChange>
              </w:rPr>
              <w:t xml:space="preserve"> sativos </w:t>
            </w:r>
          </w:p>
        </w:tc>
      </w:tr>
      <w:tr w:rsidR="00271BF2" w:rsidRPr="00271BF2" w14:paraId="164D018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82B463F"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6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167" w:author="HENRIQUE OLIVEIRA" w:date="2023-11-22T14:09:00Z">
                  <w:rPr>
                    <w:rFonts w:ascii="Calibri" w:hAnsi="Calibri" w:cs="Calibri"/>
                    <w:sz w:val="22"/>
                    <w:lang w:val="pt-BR" w:eastAsia="pt-BR"/>
                  </w:rPr>
                </w:rPrChange>
              </w:rPr>
              <w:t>Ahmad et al., 2011</w:t>
            </w:r>
          </w:p>
        </w:tc>
        <w:tc>
          <w:tcPr>
            <w:tcW w:w="1760" w:type="dxa"/>
            <w:tcBorders>
              <w:top w:val="nil"/>
              <w:left w:val="nil"/>
              <w:bottom w:val="single" w:sz="4" w:space="0" w:color="auto"/>
              <w:right w:val="single" w:sz="4" w:space="0" w:color="auto"/>
            </w:tcBorders>
            <w:shd w:val="clear" w:color="auto" w:fill="auto"/>
            <w:noWrap/>
            <w:vAlign w:val="bottom"/>
            <w:hideMark/>
          </w:tcPr>
          <w:p w14:paraId="4F328B18"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168"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169"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610EF800"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170"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171" w:author="HENRIQUE OLIVEIRA" w:date="2023-11-22T14:09:00Z">
                  <w:rPr>
                    <w:rFonts w:ascii="Calibri" w:hAnsi="Calibri" w:cs="Calibri"/>
                    <w:i/>
                    <w:iCs/>
                    <w:sz w:val="22"/>
                    <w:lang w:val="pt-BR" w:eastAsia="pt-BR"/>
                  </w:rPr>
                </w:rPrChange>
              </w:rPr>
              <w:t xml:space="preserve">Tagetes </w:t>
            </w:r>
            <w:proofErr w:type="spellStart"/>
            <w:r w:rsidRPr="00271BF2">
              <w:rPr>
                <w:rFonts w:ascii="Calibri" w:hAnsi="Calibri" w:cs="Calibri"/>
                <w:i/>
                <w:iCs/>
                <w:sz w:val="20"/>
                <w:szCs w:val="20"/>
                <w:lang w:val="pt-BR" w:eastAsia="pt-BR"/>
                <w:rPrChange w:id="1172" w:author="HENRIQUE OLIVEIRA" w:date="2023-11-22T14:09:00Z">
                  <w:rPr>
                    <w:rFonts w:ascii="Calibri" w:hAnsi="Calibri" w:cs="Calibri"/>
                    <w:i/>
                    <w:iCs/>
                    <w:sz w:val="22"/>
                    <w:lang w:val="pt-BR" w:eastAsia="pt-BR"/>
                  </w:rPr>
                </w:rPrChange>
              </w:rPr>
              <w:t>patula</w:t>
            </w:r>
            <w:proofErr w:type="spellEnd"/>
            <w:r w:rsidRPr="00271BF2">
              <w:rPr>
                <w:rFonts w:ascii="Calibri" w:hAnsi="Calibri" w:cs="Calibri"/>
                <w:i/>
                <w:iCs/>
                <w:sz w:val="20"/>
                <w:szCs w:val="20"/>
                <w:lang w:val="pt-BR" w:eastAsia="pt-BR"/>
                <w:rPrChange w:id="1173" w:author="HENRIQUE OLIVEIRA" w:date="2023-11-22T14:09:00Z">
                  <w:rPr>
                    <w:rFonts w:ascii="Calibri" w:hAnsi="Calibri" w:cs="Calibri"/>
                    <w:i/>
                    <w:iCs/>
                    <w:sz w:val="22"/>
                    <w:lang w:val="pt-BR" w:eastAsia="pt-BR"/>
                  </w:rPr>
                </w:rPrChange>
              </w:rPr>
              <w:t xml:space="preserve"> </w:t>
            </w:r>
          </w:p>
        </w:tc>
      </w:tr>
      <w:tr w:rsidR="00271BF2" w:rsidRPr="00271BF2" w14:paraId="02231459"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33F5BC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7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75" w:author="HENRIQUE OLIVEIRA" w:date="2023-11-22T14:09:00Z">
                  <w:rPr>
                    <w:rFonts w:ascii="Calibri" w:hAnsi="Calibri" w:cs="Calibri"/>
                    <w:sz w:val="22"/>
                    <w:lang w:val="pt-BR" w:eastAsia="pt-BR"/>
                  </w:rPr>
                </w:rPrChange>
              </w:rPr>
              <w:t>Akter</w:t>
            </w:r>
            <w:proofErr w:type="spellEnd"/>
            <w:r w:rsidRPr="00271BF2">
              <w:rPr>
                <w:rFonts w:ascii="Calibri" w:hAnsi="Calibri" w:cs="Calibri"/>
                <w:sz w:val="20"/>
                <w:szCs w:val="20"/>
                <w:lang w:val="pt-BR" w:eastAsia="pt-BR"/>
                <w:rPrChange w:id="1176"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77"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178"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79" w:author="HENRIQUE OLIVEIRA" w:date="2023-11-22T14:09:00Z">
                  <w:rPr>
                    <w:rFonts w:ascii="Calibri" w:hAnsi="Calibri" w:cs="Calibri"/>
                    <w:sz w:val="22"/>
                    <w:lang w:val="pt-BR" w:eastAsia="pt-BR"/>
                  </w:rPr>
                </w:rPrChange>
              </w:rPr>
              <w:t>Klecka</w:t>
            </w:r>
            <w:proofErr w:type="spellEnd"/>
            <w:r w:rsidRPr="00271BF2">
              <w:rPr>
                <w:rFonts w:ascii="Calibri" w:hAnsi="Calibri" w:cs="Calibri"/>
                <w:sz w:val="20"/>
                <w:szCs w:val="20"/>
                <w:lang w:val="pt-BR" w:eastAsia="pt-BR"/>
                <w:rPrChange w:id="1180" w:author="HENRIQUE OLIVEIRA" w:date="2023-11-22T14:09:00Z">
                  <w:rPr>
                    <w:rFonts w:ascii="Calibri" w:hAnsi="Calibri" w:cs="Calibri"/>
                    <w:sz w:val="22"/>
                    <w:lang w:val="pt-BR" w:eastAsia="pt-BR"/>
                  </w:rPr>
                </w:rPrChange>
              </w:rPr>
              <w:t>, 2022</w:t>
            </w:r>
          </w:p>
        </w:tc>
        <w:tc>
          <w:tcPr>
            <w:tcW w:w="1760" w:type="dxa"/>
            <w:tcBorders>
              <w:top w:val="nil"/>
              <w:left w:val="nil"/>
              <w:bottom w:val="single" w:sz="4" w:space="0" w:color="auto"/>
              <w:right w:val="single" w:sz="4" w:space="0" w:color="auto"/>
            </w:tcBorders>
            <w:shd w:val="clear" w:color="auto" w:fill="auto"/>
            <w:noWrap/>
            <w:vAlign w:val="bottom"/>
            <w:hideMark/>
          </w:tcPr>
          <w:p w14:paraId="50AF9CD5"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18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82" w:author="HENRIQUE OLIVEIRA" w:date="2023-11-22T14:09:00Z">
                  <w:rPr>
                    <w:rFonts w:ascii="Calibri" w:hAnsi="Calibri" w:cs="Calibri"/>
                    <w:sz w:val="22"/>
                    <w:lang w:val="pt-BR" w:eastAsia="pt-BR"/>
                  </w:rPr>
                </w:rPrChange>
              </w:rPr>
              <w:t>Czech</w:t>
            </w:r>
            <w:proofErr w:type="spellEnd"/>
            <w:r w:rsidRPr="00271BF2">
              <w:rPr>
                <w:rFonts w:ascii="Calibri" w:hAnsi="Calibri" w:cs="Calibri"/>
                <w:sz w:val="20"/>
                <w:szCs w:val="20"/>
                <w:lang w:val="pt-BR" w:eastAsia="pt-BR"/>
                <w:rPrChange w:id="1183"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84" w:author="HENRIQUE OLIVEIRA" w:date="2023-11-22T14:09:00Z">
                  <w:rPr>
                    <w:rFonts w:ascii="Calibri" w:hAnsi="Calibri" w:cs="Calibri"/>
                    <w:sz w:val="22"/>
                    <w:lang w:val="pt-BR" w:eastAsia="pt-BR"/>
                  </w:rPr>
                </w:rPrChange>
              </w:rPr>
              <w:t>republic</w:t>
            </w:r>
            <w:proofErr w:type="spellEnd"/>
          </w:p>
        </w:tc>
        <w:tc>
          <w:tcPr>
            <w:tcW w:w="3768" w:type="dxa"/>
            <w:tcBorders>
              <w:top w:val="nil"/>
              <w:left w:val="nil"/>
              <w:bottom w:val="single" w:sz="4" w:space="0" w:color="auto"/>
              <w:right w:val="nil"/>
            </w:tcBorders>
            <w:shd w:val="clear" w:color="auto" w:fill="auto"/>
            <w:noWrap/>
            <w:vAlign w:val="bottom"/>
            <w:hideMark/>
          </w:tcPr>
          <w:p w14:paraId="7C20672D"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18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186" w:author="HENRIQUE OLIVEIRA" w:date="2023-11-22T14:09:00Z">
                  <w:rPr>
                    <w:rFonts w:ascii="Calibri" w:hAnsi="Calibri" w:cs="Calibri"/>
                    <w:i/>
                    <w:iCs/>
                    <w:sz w:val="22"/>
                    <w:lang w:val="pt-BR" w:eastAsia="pt-BR"/>
                  </w:rPr>
                </w:rPrChange>
              </w:rPr>
              <w:t>Sinapis</w:t>
            </w:r>
            <w:proofErr w:type="spellEnd"/>
            <w:r w:rsidRPr="00271BF2">
              <w:rPr>
                <w:rFonts w:ascii="Calibri" w:hAnsi="Calibri" w:cs="Calibri"/>
                <w:i/>
                <w:iCs/>
                <w:sz w:val="20"/>
                <w:szCs w:val="20"/>
                <w:lang w:val="pt-BR" w:eastAsia="pt-BR"/>
                <w:rPrChange w:id="1187" w:author="HENRIQUE OLIVEIRA" w:date="2023-11-22T14:09:00Z">
                  <w:rPr>
                    <w:rFonts w:ascii="Calibri" w:hAnsi="Calibri" w:cs="Calibri"/>
                    <w:i/>
                    <w:iCs/>
                    <w:sz w:val="22"/>
                    <w:lang w:val="pt-BR" w:eastAsia="pt-BR"/>
                  </w:rPr>
                </w:rPrChange>
              </w:rPr>
              <w:t xml:space="preserve"> alba</w:t>
            </w:r>
          </w:p>
        </w:tc>
      </w:tr>
      <w:tr w:rsidR="00271BF2" w:rsidRPr="00271BF2" w14:paraId="648558A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6D05C7F"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8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89" w:author="HENRIQUE OLIVEIRA" w:date="2023-11-22T14:09:00Z">
                  <w:rPr>
                    <w:rFonts w:ascii="Calibri" w:hAnsi="Calibri" w:cs="Calibri"/>
                    <w:sz w:val="22"/>
                    <w:lang w:val="pt-BR" w:eastAsia="pt-BR"/>
                  </w:rPr>
                </w:rPrChange>
              </w:rPr>
              <w:t>Nawar</w:t>
            </w:r>
            <w:proofErr w:type="spellEnd"/>
            <w:r w:rsidRPr="00271BF2">
              <w:rPr>
                <w:rFonts w:ascii="Calibri" w:hAnsi="Calibri" w:cs="Calibri"/>
                <w:sz w:val="20"/>
                <w:szCs w:val="20"/>
                <w:lang w:val="pt-BR" w:eastAsia="pt-BR"/>
                <w:rPrChange w:id="1190"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191" w:author="HENRIQUE OLIVEIRA" w:date="2023-11-22T14:09:00Z">
                  <w:rPr>
                    <w:rFonts w:ascii="Calibri" w:hAnsi="Calibri" w:cs="Calibri"/>
                    <w:sz w:val="22"/>
                    <w:lang w:val="pt-BR" w:eastAsia="pt-BR"/>
                  </w:rPr>
                </w:rPrChange>
              </w:rPr>
              <w:t>Salama</w:t>
            </w:r>
            <w:proofErr w:type="spellEnd"/>
            <w:r w:rsidRPr="00271BF2">
              <w:rPr>
                <w:rFonts w:ascii="Calibri" w:hAnsi="Calibri" w:cs="Calibri"/>
                <w:sz w:val="20"/>
                <w:szCs w:val="20"/>
                <w:lang w:val="pt-BR" w:eastAsia="pt-BR"/>
                <w:rPrChange w:id="1192" w:author="HENRIQUE OLIVEIRA" w:date="2023-11-22T14:09:00Z">
                  <w:rPr>
                    <w:rFonts w:ascii="Calibri" w:hAnsi="Calibri" w:cs="Calibri"/>
                    <w:sz w:val="22"/>
                    <w:lang w:val="pt-BR" w:eastAsia="pt-BR"/>
                  </w:rPr>
                </w:rPrChange>
              </w:rPr>
              <w:t>; Hassan, 2020</w:t>
            </w:r>
          </w:p>
        </w:tc>
        <w:tc>
          <w:tcPr>
            <w:tcW w:w="1760" w:type="dxa"/>
            <w:tcBorders>
              <w:top w:val="nil"/>
              <w:left w:val="nil"/>
              <w:bottom w:val="single" w:sz="4" w:space="0" w:color="auto"/>
              <w:right w:val="single" w:sz="4" w:space="0" w:color="auto"/>
            </w:tcBorders>
            <w:shd w:val="clear" w:color="auto" w:fill="auto"/>
            <w:noWrap/>
            <w:vAlign w:val="bottom"/>
            <w:hideMark/>
          </w:tcPr>
          <w:p w14:paraId="52793686"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19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194" w:author="HENRIQUE OLIVEIRA" w:date="2023-11-22T14:09:00Z">
                  <w:rPr>
                    <w:rFonts w:ascii="Calibri" w:hAnsi="Calibri" w:cs="Calibri"/>
                    <w:sz w:val="22"/>
                    <w:lang w:val="pt-BR" w:eastAsia="pt-BR"/>
                  </w:rPr>
                </w:rPrChange>
              </w:rPr>
              <w:t>Egypt</w:t>
            </w:r>
            <w:proofErr w:type="spellEnd"/>
          </w:p>
        </w:tc>
        <w:tc>
          <w:tcPr>
            <w:tcW w:w="3768" w:type="dxa"/>
            <w:tcBorders>
              <w:top w:val="nil"/>
              <w:left w:val="nil"/>
              <w:bottom w:val="single" w:sz="4" w:space="0" w:color="auto"/>
              <w:right w:val="nil"/>
            </w:tcBorders>
            <w:shd w:val="clear" w:color="auto" w:fill="auto"/>
            <w:noWrap/>
            <w:vAlign w:val="bottom"/>
            <w:hideMark/>
          </w:tcPr>
          <w:p w14:paraId="0F2DA0FA"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19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196" w:author="HENRIQUE OLIVEIRA" w:date="2023-11-22T14:09:00Z">
                  <w:rPr>
                    <w:rFonts w:ascii="Calibri" w:hAnsi="Calibri" w:cs="Calibri"/>
                    <w:i/>
                    <w:iCs/>
                    <w:sz w:val="22"/>
                    <w:lang w:val="pt-BR" w:eastAsia="pt-BR"/>
                  </w:rPr>
                </w:rPrChange>
              </w:rPr>
              <w:t>Helianthus</w:t>
            </w:r>
            <w:proofErr w:type="spellEnd"/>
            <w:r w:rsidRPr="00271BF2">
              <w:rPr>
                <w:rFonts w:ascii="Calibri" w:hAnsi="Calibri" w:cs="Calibri"/>
                <w:i/>
                <w:iCs/>
                <w:sz w:val="20"/>
                <w:szCs w:val="20"/>
                <w:lang w:val="pt-BR" w:eastAsia="pt-BR"/>
                <w:rPrChange w:id="1197"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198" w:author="HENRIQUE OLIVEIRA" w:date="2023-11-22T14:09:00Z">
                  <w:rPr>
                    <w:rFonts w:ascii="Calibri" w:hAnsi="Calibri" w:cs="Calibri"/>
                    <w:i/>
                    <w:iCs/>
                    <w:sz w:val="22"/>
                    <w:lang w:val="pt-BR" w:eastAsia="pt-BR"/>
                  </w:rPr>
                </w:rPrChange>
              </w:rPr>
              <w:t>Annus</w:t>
            </w:r>
            <w:proofErr w:type="spellEnd"/>
          </w:p>
        </w:tc>
      </w:tr>
      <w:tr w:rsidR="00271BF2" w:rsidRPr="00271BF2" w14:paraId="5A2C119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AA7FE7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19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00" w:author="HENRIQUE OLIVEIRA" w:date="2023-11-22T14:09:00Z">
                  <w:rPr>
                    <w:rFonts w:ascii="Calibri" w:hAnsi="Calibri" w:cs="Calibri"/>
                    <w:sz w:val="22"/>
                    <w:lang w:val="pt-BR" w:eastAsia="pt-BR"/>
                  </w:rPr>
                </w:rPrChange>
              </w:rPr>
              <w:t>Alhasan</w:t>
            </w:r>
            <w:proofErr w:type="spellEnd"/>
            <w:r w:rsidRPr="00271BF2">
              <w:rPr>
                <w:rFonts w:ascii="Calibri" w:hAnsi="Calibri" w:cs="Calibri"/>
                <w:sz w:val="20"/>
                <w:szCs w:val="20"/>
                <w:lang w:val="pt-BR" w:eastAsia="pt-BR"/>
                <w:rPrChange w:id="1201" w:author="HENRIQUE OLIVEIRA" w:date="2023-11-22T14:09:00Z">
                  <w:rPr>
                    <w:rFonts w:ascii="Calibri" w:hAnsi="Calibri" w:cs="Calibri"/>
                    <w:sz w:val="22"/>
                    <w:lang w:val="pt-BR" w:eastAsia="pt-BR"/>
                  </w:rPr>
                </w:rPrChange>
              </w:rPr>
              <w:t xml:space="preserve"> et al., 2022</w:t>
            </w:r>
          </w:p>
        </w:tc>
        <w:tc>
          <w:tcPr>
            <w:tcW w:w="1760" w:type="dxa"/>
            <w:tcBorders>
              <w:top w:val="nil"/>
              <w:left w:val="nil"/>
              <w:bottom w:val="single" w:sz="4" w:space="0" w:color="auto"/>
              <w:right w:val="single" w:sz="4" w:space="0" w:color="auto"/>
            </w:tcBorders>
            <w:shd w:val="clear" w:color="auto" w:fill="auto"/>
            <w:noWrap/>
            <w:vAlign w:val="bottom"/>
            <w:hideMark/>
          </w:tcPr>
          <w:p w14:paraId="49D9698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0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03" w:author="HENRIQUE OLIVEIRA" w:date="2023-11-22T14:09:00Z">
                  <w:rPr>
                    <w:rFonts w:ascii="Calibri" w:hAnsi="Calibri" w:cs="Calibri"/>
                    <w:sz w:val="22"/>
                    <w:lang w:val="pt-BR" w:eastAsia="pt-BR"/>
                  </w:rPr>
                </w:rPrChange>
              </w:rPr>
              <w:t>Iraq</w:t>
            </w:r>
          </w:p>
        </w:tc>
        <w:tc>
          <w:tcPr>
            <w:tcW w:w="3768" w:type="dxa"/>
            <w:tcBorders>
              <w:top w:val="nil"/>
              <w:left w:val="nil"/>
              <w:bottom w:val="single" w:sz="4" w:space="0" w:color="auto"/>
              <w:right w:val="nil"/>
            </w:tcBorders>
            <w:shd w:val="clear" w:color="auto" w:fill="auto"/>
            <w:noWrap/>
            <w:vAlign w:val="bottom"/>
            <w:hideMark/>
          </w:tcPr>
          <w:p w14:paraId="34B33604"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0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05" w:author="HENRIQUE OLIVEIRA" w:date="2023-11-22T14:09:00Z">
                  <w:rPr>
                    <w:rFonts w:ascii="Calibri" w:hAnsi="Calibri" w:cs="Calibri"/>
                    <w:i/>
                    <w:iCs/>
                    <w:sz w:val="22"/>
                    <w:lang w:val="pt-BR" w:eastAsia="pt-BR"/>
                  </w:rPr>
                </w:rPrChange>
              </w:rPr>
              <w:t>Matricaria</w:t>
            </w:r>
            <w:proofErr w:type="spellEnd"/>
            <w:r w:rsidRPr="00271BF2">
              <w:rPr>
                <w:rFonts w:ascii="Calibri" w:hAnsi="Calibri" w:cs="Calibri"/>
                <w:i/>
                <w:iCs/>
                <w:sz w:val="20"/>
                <w:szCs w:val="20"/>
                <w:lang w:val="pt-BR" w:eastAsia="pt-BR"/>
                <w:rPrChange w:id="1206"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07" w:author="HENRIQUE OLIVEIRA" w:date="2023-11-22T14:09:00Z">
                  <w:rPr>
                    <w:rFonts w:ascii="Calibri" w:hAnsi="Calibri" w:cs="Calibri"/>
                    <w:i/>
                    <w:iCs/>
                    <w:sz w:val="22"/>
                    <w:lang w:val="pt-BR" w:eastAsia="pt-BR"/>
                  </w:rPr>
                </w:rPrChange>
              </w:rPr>
              <w:t>chamomilla</w:t>
            </w:r>
            <w:proofErr w:type="spellEnd"/>
          </w:p>
        </w:tc>
      </w:tr>
      <w:tr w:rsidR="00271BF2" w:rsidRPr="00271BF2" w14:paraId="6AA6F76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7ABBB6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08"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09" w:author="HENRIQUE OLIVEIRA" w:date="2023-11-22T14:09:00Z">
                  <w:rPr>
                    <w:rFonts w:ascii="Calibri" w:hAnsi="Calibri" w:cs="Calibri"/>
                    <w:sz w:val="22"/>
                    <w:lang w:val="pt-BR" w:eastAsia="pt-BR"/>
                  </w:rPr>
                </w:rPrChange>
              </w:rPr>
              <w:t>Alvar-Beltran et al., 2020</w:t>
            </w:r>
          </w:p>
        </w:tc>
        <w:tc>
          <w:tcPr>
            <w:tcW w:w="1760" w:type="dxa"/>
            <w:tcBorders>
              <w:top w:val="nil"/>
              <w:left w:val="nil"/>
              <w:bottom w:val="single" w:sz="4" w:space="0" w:color="auto"/>
              <w:right w:val="single" w:sz="4" w:space="0" w:color="auto"/>
            </w:tcBorders>
            <w:shd w:val="clear" w:color="auto" w:fill="auto"/>
            <w:noWrap/>
            <w:vAlign w:val="bottom"/>
            <w:hideMark/>
          </w:tcPr>
          <w:p w14:paraId="4241275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1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11" w:author="HENRIQUE OLIVEIRA" w:date="2023-11-22T14:09:00Z">
                  <w:rPr>
                    <w:rFonts w:ascii="Calibri" w:hAnsi="Calibri" w:cs="Calibri"/>
                    <w:sz w:val="22"/>
                    <w:lang w:val="pt-BR" w:eastAsia="pt-BR"/>
                  </w:rPr>
                </w:rPrChange>
              </w:rPr>
              <w:t xml:space="preserve">Italy </w:t>
            </w:r>
          </w:p>
        </w:tc>
        <w:tc>
          <w:tcPr>
            <w:tcW w:w="3768" w:type="dxa"/>
            <w:tcBorders>
              <w:top w:val="nil"/>
              <w:left w:val="nil"/>
              <w:bottom w:val="single" w:sz="4" w:space="0" w:color="auto"/>
              <w:right w:val="nil"/>
            </w:tcBorders>
            <w:shd w:val="clear" w:color="auto" w:fill="auto"/>
            <w:noWrap/>
            <w:vAlign w:val="bottom"/>
            <w:hideMark/>
          </w:tcPr>
          <w:p w14:paraId="588E6AE0"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1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13" w:author="HENRIQUE OLIVEIRA" w:date="2023-11-22T14:09:00Z">
                  <w:rPr>
                    <w:rFonts w:ascii="Calibri" w:hAnsi="Calibri" w:cs="Calibri"/>
                    <w:i/>
                    <w:iCs/>
                    <w:sz w:val="22"/>
                    <w:lang w:val="pt-BR" w:eastAsia="pt-BR"/>
                  </w:rPr>
                </w:rPrChange>
              </w:rPr>
              <w:t>Chenopodium</w:t>
            </w:r>
            <w:proofErr w:type="spellEnd"/>
            <w:r w:rsidRPr="00271BF2">
              <w:rPr>
                <w:rFonts w:ascii="Calibri" w:hAnsi="Calibri" w:cs="Calibri"/>
                <w:i/>
                <w:iCs/>
                <w:sz w:val="20"/>
                <w:szCs w:val="20"/>
                <w:lang w:val="pt-BR" w:eastAsia="pt-BR"/>
                <w:rPrChange w:id="121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15" w:author="HENRIQUE OLIVEIRA" w:date="2023-11-22T14:09:00Z">
                  <w:rPr>
                    <w:rFonts w:ascii="Calibri" w:hAnsi="Calibri" w:cs="Calibri"/>
                    <w:i/>
                    <w:iCs/>
                    <w:sz w:val="22"/>
                    <w:lang w:val="pt-BR" w:eastAsia="pt-BR"/>
                  </w:rPr>
                </w:rPrChange>
              </w:rPr>
              <w:t>quinoa</w:t>
            </w:r>
            <w:proofErr w:type="spellEnd"/>
          </w:p>
        </w:tc>
      </w:tr>
      <w:tr w:rsidR="00271BF2" w:rsidRPr="00271BF2" w14:paraId="4BDF83C8"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26E1711"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1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17" w:author="HENRIQUE OLIVEIRA" w:date="2023-11-22T14:09:00Z">
                  <w:rPr>
                    <w:rFonts w:ascii="Calibri" w:hAnsi="Calibri" w:cs="Calibri"/>
                    <w:sz w:val="22"/>
                    <w:lang w:val="pt-BR" w:eastAsia="pt-BR"/>
                  </w:rPr>
                </w:rPrChange>
              </w:rPr>
              <w:t>Aminifard</w:t>
            </w:r>
            <w:proofErr w:type="spellEnd"/>
            <w:r w:rsidRPr="00271BF2">
              <w:rPr>
                <w:rFonts w:ascii="Calibri" w:hAnsi="Calibri" w:cs="Calibri"/>
                <w:sz w:val="20"/>
                <w:szCs w:val="20"/>
                <w:lang w:val="pt-BR" w:eastAsia="pt-BR"/>
                <w:rPrChange w:id="1218" w:author="HENRIQUE OLIVEIRA" w:date="2023-11-22T14:09:00Z">
                  <w:rPr>
                    <w:rFonts w:ascii="Calibri" w:hAnsi="Calibri" w:cs="Calibri"/>
                    <w:sz w:val="22"/>
                    <w:lang w:val="pt-BR" w:eastAsia="pt-BR"/>
                  </w:rPr>
                </w:rPrChange>
              </w:rPr>
              <w:t xml:space="preserve"> et al., 2010</w:t>
            </w:r>
          </w:p>
        </w:tc>
        <w:tc>
          <w:tcPr>
            <w:tcW w:w="1760" w:type="dxa"/>
            <w:tcBorders>
              <w:top w:val="nil"/>
              <w:left w:val="nil"/>
              <w:bottom w:val="single" w:sz="4" w:space="0" w:color="auto"/>
              <w:right w:val="single" w:sz="4" w:space="0" w:color="auto"/>
            </w:tcBorders>
            <w:shd w:val="clear" w:color="auto" w:fill="auto"/>
            <w:noWrap/>
            <w:vAlign w:val="bottom"/>
            <w:hideMark/>
          </w:tcPr>
          <w:p w14:paraId="7477A92F"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1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20"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2DA2714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2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22" w:author="HENRIQUE OLIVEIRA" w:date="2023-11-22T14:09:00Z">
                  <w:rPr>
                    <w:rFonts w:ascii="Calibri" w:hAnsi="Calibri" w:cs="Calibri"/>
                    <w:i/>
                    <w:iCs/>
                    <w:sz w:val="22"/>
                    <w:lang w:val="pt-BR" w:eastAsia="pt-BR"/>
                  </w:rPr>
                </w:rPrChange>
              </w:rPr>
              <w:t>Solanum</w:t>
            </w:r>
            <w:proofErr w:type="spellEnd"/>
            <w:r w:rsidRPr="00271BF2">
              <w:rPr>
                <w:rFonts w:ascii="Calibri" w:hAnsi="Calibri" w:cs="Calibri"/>
                <w:i/>
                <w:iCs/>
                <w:sz w:val="20"/>
                <w:szCs w:val="20"/>
                <w:lang w:val="pt-BR" w:eastAsia="pt-BR"/>
                <w:rPrChange w:id="122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24" w:author="HENRIQUE OLIVEIRA" w:date="2023-11-22T14:09:00Z">
                  <w:rPr>
                    <w:rFonts w:ascii="Calibri" w:hAnsi="Calibri" w:cs="Calibri"/>
                    <w:i/>
                    <w:iCs/>
                    <w:sz w:val="22"/>
                    <w:lang w:val="pt-BR" w:eastAsia="pt-BR"/>
                  </w:rPr>
                </w:rPrChange>
              </w:rPr>
              <w:t>melogena</w:t>
            </w:r>
            <w:proofErr w:type="spellEnd"/>
            <w:r w:rsidRPr="00271BF2">
              <w:rPr>
                <w:rFonts w:ascii="Calibri" w:hAnsi="Calibri" w:cs="Calibri"/>
                <w:i/>
                <w:iCs/>
                <w:sz w:val="20"/>
                <w:szCs w:val="20"/>
                <w:lang w:val="pt-BR" w:eastAsia="pt-BR"/>
                <w:rPrChange w:id="1225" w:author="HENRIQUE OLIVEIRA" w:date="2023-11-22T14:09:00Z">
                  <w:rPr>
                    <w:rFonts w:ascii="Calibri" w:hAnsi="Calibri" w:cs="Calibri"/>
                    <w:i/>
                    <w:iCs/>
                    <w:sz w:val="22"/>
                    <w:lang w:val="pt-BR" w:eastAsia="pt-BR"/>
                  </w:rPr>
                </w:rPrChange>
              </w:rPr>
              <w:t>/</w:t>
            </w:r>
            <w:proofErr w:type="spellStart"/>
            <w:r w:rsidRPr="00271BF2">
              <w:rPr>
                <w:rFonts w:ascii="Calibri" w:hAnsi="Calibri" w:cs="Calibri"/>
                <w:i/>
                <w:iCs/>
                <w:sz w:val="20"/>
                <w:szCs w:val="20"/>
                <w:lang w:val="pt-BR" w:eastAsia="pt-BR"/>
                <w:rPrChange w:id="1226" w:author="HENRIQUE OLIVEIRA" w:date="2023-11-22T14:09:00Z">
                  <w:rPr>
                    <w:rFonts w:ascii="Calibri" w:hAnsi="Calibri" w:cs="Calibri"/>
                    <w:i/>
                    <w:iCs/>
                    <w:sz w:val="22"/>
                    <w:lang w:val="pt-BR" w:eastAsia="pt-BR"/>
                  </w:rPr>
                </w:rPrChange>
              </w:rPr>
              <w:t>Capsicum</w:t>
            </w:r>
            <w:proofErr w:type="spellEnd"/>
            <w:r w:rsidRPr="00271BF2">
              <w:rPr>
                <w:rFonts w:ascii="Calibri" w:hAnsi="Calibri" w:cs="Calibri"/>
                <w:i/>
                <w:iCs/>
                <w:sz w:val="20"/>
                <w:szCs w:val="20"/>
                <w:lang w:val="pt-BR" w:eastAsia="pt-BR"/>
                <w:rPrChange w:id="1227"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28" w:author="HENRIQUE OLIVEIRA" w:date="2023-11-22T14:09:00Z">
                  <w:rPr>
                    <w:rFonts w:ascii="Calibri" w:hAnsi="Calibri" w:cs="Calibri"/>
                    <w:i/>
                    <w:iCs/>
                    <w:sz w:val="22"/>
                    <w:lang w:val="pt-BR" w:eastAsia="pt-BR"/>
                  </w:rPr>
                </w:rPrChange>
              </w:rPr>
              <w:t>annuum</w:t>
            </w:r>
            <w:proofErr w:type="spellEnd"/>
          </w:p>
        </w:tc>
      </w:tr>
      <w:tr w:rsidR="00271BF2" w:rsidRPr="00271BF2" w14:paraId="6BA5708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8CF803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2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30" w:author="HENRIQUE OLIVEIRA" w:date="2023-11-22T14:09:00Z">
                  <w:rPr>
                    <w:rFonts w:ascii="Calibri" w:hAnsi="Calibri" w:cs="Calibri"/>
                    <w:sz w:val="22"/>
                    <w:lang w:val="pt-BR" w:eastAsia="pt-BR"/>
                  </w:rPr>
                </w:rPrChange>
              </w:rPr>
              <w:t>Atasay</w:t>
            </w:r>
            <w:proofErr w:type="spellEnd"/>
            <w:r w:rsidRPr="00271BF2">
              <w:rPr>
                <w:rFonts w:ascii="Calibri" w:hAnsi="Calibri" w:cs="Calibri"/>
                <w:sz w:val="20"/>
                <w:szCs w:val="20"/>
                <w:lang w:val="pt-BR" w:eastAsia="pt-BR"/>
                <w:rPrChange w:id="1231" w:author="HENRIQUE OLIVEIRA" w:date="2023-11-22T14:09:00Z">
                  <w:rPr>
                    <w:rFonts w:ascii="Calibri" w:hAnsi="Calibri" w:cs="Calibri"/>
                    <w:sz w:val="22"/>
                    <w:lang w:val="pt-BR" w:eastAsia="pt-BR"/>
                  </w:rPr>
                </w:rPrChange>
              </w:rPr>
              <w:t xml:space="preserve"> et al., 2013</w:t>
            </w:r>
          </w:p>
        </w:tc>
        <w:tc>
          <w:tcPr>
            <w:tcW w:w="1760" w:type="dxa"/>
            <w:tcBorders>
              <w:top w:val="nil"/>
              <w:left w:val="nil"/>
              <w:bottom w:val="single" w:sz="4" w:space="0" w:color="auto"/>
              <w:right w:val="single" w:sz="4" w:space="0" w:color="auto"/>
            </w:tcBorders>
            <w:shd w:val="clear" w:color="auto" w:fill="auto"/>
            <w:noWrap/>
            <w:vAlign w:val="bottom"/>
            <w:hideMark/>
          </w:tcPr>
          <w:p w14:paraId="2B75F7A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32"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33" w:author="HENRIQUE OLIVEIRA" w:date="2023-11-22T14:09:00Z">
                  <w:rPr>
                    <w:rFonts w:ascii="Calibri" w:hAnsi="Calibri" w:cs="Calibri"/>
                    <w:sz w:val="22"/>
                    <w:lang w:val="pt-BR" w:eastAsia="pt-BR"/>
                  </w:rPr>
                </w:rPrChange>
              </w:rPr>
              <w:t>Turkey</w:t>
            </w:r>
            <w:proofErr w:type="spellEnd"/>
          </w:p>
        </w:tc>
        <w:tc>
          <w:tcPr>
            <w:tcW w:w="3768" w:type="dxa"/>
            <w:tcBorders>
              <w:top w:val="nil"/>
              <w:left w:val="nil"/>
              <w:bottom w:val="single" w:sz="4" w:space="0" w:color="auto"/>
              <w:right w:val="nil"/>
            </w:tcBorders>
            <w:shd w:val="clear" w:color="auto" w:fill="auto"/>
            <w:noWrap/>
            <w:vAlign w:val="bottom"/>
            <w:hideMark/>
          </w:tcPr>
          <w:p w14:paraId="67A97975"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3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35" w:author="HENRIQUE OLIVEIRA" w:date="2023-11-22T14:09:00Z">
                  <w:rPr>
                    <w:rFonts w:ascii="Calibri" w:hAnsi="Calibri" w:cs="Calibri"/>
                    <w:i/>
                    <w:iCs/>
                    <w:sz w:val="22"/>
                    <w:lang w:val="pt-BR" w:eastAsia="pt-BR"/>
                  </w:rPr>
                </w:rPrChange>
              </w:rPr>
              <w:t>Malus</w:t>
            </w:r>
            <w:proofErr w:type="spellEnd"/>
            <w:r w:rsidRPr="00271BF2">
              <w:rPr>
                <w:rFonts w:ascii="Calibri" w:hAnsi="Calibri" w:cs="Calibri"/>
                <w:i/>
                <w:iCs/>
                <w:sz w:val="20"/>
                <w:szCs w:val="20"/>
                <w:lang w:val="pt-BR" w:eastAsia="pt-BR"/>
                <w:rPrChange w:id="1236" w:author="HENRIQUE OLIVEIRA" w:date="2023-11-22T14:09:00Z">
                  <w:rPr>
                    <w:rFonts w:ascii="Calibri" w:hAnsi="Calibri" w:cs="Calibri"/>
                    <w:i/>
                    <w:iCs/>
                    <w:sz w:val="22"/>
                    <w:lang w:val="pt-BR" w:eastAsia="pt-BR"/>
                  </w:rPr>
                </w:rPrChange>
              </w:rPr>
              <w:t xml:space="preserve"> domestica</w:t>
            </w:r>
          </w:p>
        </w:tc>
      </w:tr>
      <w:tr w:rsidR="00271BF2" w:rsidRPr="00271BF2" w14:paraId="6F1C854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4DA713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3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38" w:author="HENRIQUE OLIVEIRA" w:date="2023-11-22T14:09:00Z">
                  <w:rPr>
                    <w:rFonts w:ascii="Calibri" w:hAnsi="Calibri" w:cs="Calibri"/>
                    <w:sz w:val="22"/>
                    <w:lang w:val="pt-BR" w:eastAsia="pt-BR"/>
                  </w:rPr>
                </w:rPrChange>
              </w:rPr>
              <w:t>Awais</w:t>
            </w:r>
            <w:proofErr w:type="spellEnd"/>
            <w:r w:rsidRPr="00271BF2">
              <w:rPr>
                <w:rFonts w:ascii="Calibri" w:hAnsi="Calibri" w:cs="Calibri"/>
                <w:sz w:val="20"/>
                <w:szCs w:val="20"/>
                <w:lang w:val="pt-BR" w:eastAsia="pt-BR"/>
                <w:rPrChange w:id="1239" w:author="HENRIQUE OLIVEIRA" w:date="2023-11-22T14:09:00Z">
                  <w:rPr>
                    <w:rFonts w:ascii="Calibri" w:hAnsi="Calibri" w:cs="Calibri"/>
                    <w:sz w:val="22"/>
                    <w:lang w:val="pt-BR" w:eastAsia="pt-BR"/>
                  </w:rPr>
                </w:rPrChange>
              </w:rPr>
              <w:t xml:space="preserve"> et al., 2013</w:t>
            </w:r>
          </w:p>
        </w:tc>
        <w:tc>
          <w:tcPr>
            <w:tcW w:w="1760" w:type="dxa"/>
            <w:tcBorders>
              <w:top w:val="nil"/>
              <w:left w:val="nil"/>
              <w:bottom w:val="single" w:sz="4" w:space="0" w:color="auto"/>
              <w:right w:val="single" w:sz="4" w:space="0" w:color="auto"/>
            </w:tcBorders>
            <w:shd w:val="clear" w:color="auto" w:fill="auto"/>
            <w:noWrap/>
            <w:vAlign w:val="bottom"/>
            <w:hideMark/>
          </w:tcPr>
          <w:p w14:paraId="0B351462"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4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41"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0E5BB43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4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43" w:author="HENRIQUE OLIVEIRA" w:date="2023-11-22T14:09:00Z">
                  <w:rPr>
                    <w:rFonts w:ascii="Calibri" w:hAnsi="Calibri" w:cs="Calibri"/>
                    <w:i/>
                    <w:iCs/>
                    <w:sz w:val="22"/>
                    <w:lang w:val="pt-BR" w:eastAsia="pt-BR"/>
                  </w:rPr>
                </w:rPrChange>
              </w:rPr>
              <w:t>Helianthus</w:t>
            </w:r>
            <w:proofErr w:type="spellEnd"/>
            <w:r w:rsidRPr="00271BF2">
              <w:rPr>
                <w:rFonts w:ascii="Calibri" w:hAnsi="Calibri" w:cs="Calibri"/>
                <w:i/>
                <w:iCs/>
                <w:sz w:val="20"/>
                <w:szCs w:val="20"/>
                <w:lang w:val="pt-BR" w:eastAsia="pt-BR"/>
                <w:rPrChange w:id="124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45" w:author="HENRIQUE OLIVEIRA" w:date="2023-11-22T14:09:00Z">
                  <w:rPr>
                    <w:rFonts w:ascii="Calibri" w:hAnsi="Calibri" w:cs="Calibri"/>
                    <w:i/>
                    <w:iCs/>
                    <w:sz w:val="22"/>
                    <w:lang w:val="pt-BR" w:eastAsia="pt-BR"/>
                  </w:rPr>
                </w:rPrChange>
              </w:rPr>
              <w:t>Annus</w:t>
            </w:r>
            <w:proofErr w:type="spellEnd"/>
          </w:p>
        </w:tc>
      </w:tr>
      <w:tr w:rsidR="00271BF2" w:rsidRPr="00271BF2" w14:paraId="18680F26"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432E27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4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47" w:author="HENRIQUE OLIVEIRA" w:date="2023-11-22T14:09:00Z">
                  <w:rPr>
                    <w:rFonts w:ascii="Calibri" w:hAnsi="Calibri" w:cs="Calibri"/>
                    <w:sz w:val="22"/>
                    <w:lang w:val="pt-BR" w:eastAsia="pt-BR"/>
                  </w:rPr>
                </w:rPrChange>
              </w:rPr>
              <w:t xml:space="preserve">Basal </w:t>
            </w:r>
            <w:proofErr w:type="spellStart"/>
            <w:r w:rsidRPr="00271BF2">
              <w:rPr>
                <w:rFonts w:ascii="Calibri" w:hAnsi="Calibri" w:cs="Calibri"/>
                <w:sz w:val="20"/>
                <w:szCs w:val="20"/>
                <w:lang w:val="pt-BR" w:eastAsia="pt-BR"/>
                <w:rPrChange w:id="1248"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249" w:author="HENRIQUE OLIVEIRA" w:date="2023-11-22T14:09:00Z">
                  <w:rPr>
                    <w:rFonts w:ascii="Calibri" w:hAnsi="Calibri" w:cs="Calibri"/>
                    <w:sz w:val="22"/>
                    <w:lang w:val="pt-BR" w:eastAsia="pt-BR"/>
                  </w:rPr>
                </w:rPrChange>
              </w:rPr>
              <w:t xml:space="preserve"> Szabó, 2020 </w:t>
            </w:r>
          </w:p>
        </w:tc>
        <w:tc>
          <w:tcPr>
            <w:tcW w:w="1760" w:type="dxa"/>
            <w:tcBorders>
              <w:top w:val="nil"/>
              <w:left w:val="nil"/>
              <w:bottom w:val="single" w:sz="4" w:space="0" w:color="auto"/>
              <w:right w:val="single" w:sz="4" w:space="0" w:color="auto"/>
            </w:tcBorders>
            <w:shd w:val="clear" w:color="auto" w:fill="auto"/>
            <w:noWrap/>
            <w:vAlign w:val="bottom"/>
            <w:hideMark/>
          </w:tcPr>
          <w:p w14:paraId="1F25F27A"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50"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51" w:author="HENRIQUE OLIVEIRA" w:date="2023-11-22T14:09:00Z">
                  <w:rPr>
                    <w:rFonts w:ascii="Calibri" w:hAnsi="Calibri" w:cs="Calibri"/>
                    <w:sz w:val="22"/>
                    <w:lang w:val="pt-BR" w:eastAsia="pt-BR"/>
                  </w:rPr>
                </w:rPrChange>
              </w:rPr>
              <w:t>Hungary</w:t>
            </w:r>
            <w:proofErr w:type="spellEnd"/>
          </w:p>
        </w:tc>
        <w:tc>
          <w:tcPr>
            <w:tcW w:w="3768" w:type="dxa"/>
            <w:tcBorders>
              <w:top w:val="nil"/>
              <w:left w:val="nil"/>
              <w:bottom w:val="single" w:sz="4" w:space="0" w:color="auto"/>
              <w:right w:val="nil"/>
            </w:tcBorders>
            <w:shd w:val="clear" w:color="auto" w:fill="auto"/>
            <w:noWrap/>
            <w:vAlign w:val="bottom"/>
            <w:hideMark/>
          </w:tcPr>
          <w:p w14:paraId="0DD3FB9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5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53" w:author="HENRIQUE OLIVEIRA" w:date="2023-11-22T14:09:00Z">
                  <w:rPr>
                    <w:rFonts w:ascii="Calibri" w:hAnsi="Calibri" w:cs="Calibri"/>
                    <w:i/>
                    <w:iCs/>
                    <w:sz w:val="22"/>
                    <w:lang w:val="pt-BR" w:eastAsia="pt-BR"/>
                  </w:rPr>
                </w:rPrChange>
              </w:rPr>
              <w:t>Glycine</w:t>
            </w:r>
            <w:proofErr w:type="spellEnd"/>
            <w:r w:rsidRPr="00271BF2">
              <w:rPr>
                <w:rFonts w:ascii="Calibri" w:hAnsi="Calibri" w:cs="Calibri"/>
                <w:i/>
                <w:iCs/>
                <w:sz w:val="20"/>
                <w:szCs w:val="20"/>
                <w:lang w:val="pt-BR" w:eastAsia="pt-BR"/>
                <w:rPrChange w:id="125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55" w:author="HENRIQUE OLIVEIRA" w:date="2023-11-22T14:09:00Z">
                  <w:rPr>
                    <w:rFonts w:ascii="Calibri" w:hAnsi="Calibri" w:cs="Calibri"/>
                    <w:i/>
                    <w:iCs/>
                    <w:sz w:val="22"/>
                    <w:lang w:val="pt-BR" w:eastAsia="pt-BR"/>
                  </w:rPr>
                </w:rPrChange>
              </w:rPr>
              <w:t>max</w:t>
            </w:r>
            <w:proofErr w:type="spellEnd"/>
          </w:p>
        </w:tc>
      </w:tr>
      <w:tr w:rsidR="00271BF2" w:rsidRPr="00271BF2" w14:paraId="1032708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B19F43A"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5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57" w:author="HENRIQUE OLIVEIRA" w:date="2023-11-22T14:09:00Z">
                  <w:rPr>
                    <w:rFonts w:ascii="Calibri" w:hAnsi="Calibri" w:cs="Calibri"/>
                    <w:sz w:val="22"/>
                    <w:lang w:val="pt-BR" w:eastAsia="pt-BR"/>
                  </w:rPr>
                </w:rPrChange>
              </w:rPr>
              <w:t>Bhasin</w:t>
            </w:r>
            <w:proofErr w:type="spellEnd"/>
            <w:r w:rsidRPr="00271BF2">
              <w:rPr>
                <w:rFonts w:ascii="Calibri" w:hAnsi="Calibri" w:cs="Calibri"/>
                <w:sz w:val="20"/>
                <w:szCs w:val="20"/>
                <w:lang w:val="pt-BR" w:eastAsia="pt-BR"/>
                <w:rPrChange w:id="1258" w:author="HENRIQUE OLIVEIRA" w:date="2023-11-22T14:09:00Z">
                  <w:rPr>
                    <w:rFonts w:ascii="Calibri" w:hAnsi="Calibri" w:cs="Calibri"/>
                    <w:sz w:val="22"/>
                    <w:lang w:val="pt-BR" w:eastAsia="pt-BR"/>
                  </w:rPr>
                </w:rPrChange>
              </w:rPr>
              <w:t xml:space="preserve"> et al., 2021</w:t>
            </w:r>
          </w:p>
        </w:tc>
        <w:tc>
          <w:tcPr>
            <w:tcW w:w="1760" w:type="dxa"/>
            <w:tcBorders>
              <w:top w:val="nil"/>
              <w:left w:val="nil"/>
              <w:bottom w:val="single" w:sz="4" w:space="0" w:color="auto"/>
              <w:right w:val="single" w:sz="4" w:space="0" w:color="auto"/>
            </w:tcBorders>
            <w:shd w:val="clear" w:color="auto" w:fill="auto"/>
            <w:noWrap/>
            <w:vAlign w:val="bottom"/>
            <w:hideMark/>
          </w:tcPr>
          <w:p w14:paraId="5DBB4397"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5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60"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741CCEB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6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62" w:author="HENRIQUE OLIVEIRA" w:date="2023-11-22T14:09:00Z">
                  <w:rPr>
                    <w:rFonts w:ascii="Calibri" w:hAnsi="Calibri" w:cs="Calibri"/>
                    <w:i/>
                    <w:iCs/>
                    <w:sz w:val="22"/>
                    <w:lang w:val="pt-BR" w:eastAsia="pt-BR"/>
                  </w:rPr>
                </w:rPrChange>
              </w:rPr>
              <w:t>Vaccinium</w:t>
            </w:r>
            <w:proofErr w:type="spellEnd"/>
            <w:r w:rsidRPr="00271BF2">
              <w:rPr>
                <w:rFonts w:ascii="Calibri" w:hAnsi="Calibri" w:cs="Calibri"/>
                <w:i/>
                <w:iCs/>
                <w:sz w:val="20"/>
                <w:szCs w:val="20"/>
                <w:lang w:val="pt-BR" w:eastAsia="pt-BR"/>
                <w:rPrChange w:id="126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64" w:author="HENRIQUE OLIVEIRA" w:date="2023-11-22T14:09:00Z">
                  <w:rPr>
                    <w:rFonts w:ascii="Calibri" w:hAnsi="Calibri" w:cs="Calibri"/>
                    <w:i/>
                    <w:iCs/>
                    <w:sz w:val="22"/>
                    <w:lang w:val="pt-BR" w:eastAsia="pt-BR"/>
                  </w:rPr>
                </w:rPrChange>
              </w:rPr>
              <w:t>corymbosum</w:t>
            </w:r>
            <w:proofErr w:type="spellEnd"/>
            <w:r w:rsidRPr="00271BF2">
              <w:rPr>
                <w:rFonts w:ascii="Calibri" w:hAnsi="Calibri" w:cs="Calibri"/>
                <w:i/>
                <w:iCs/>
                <w:sz w:val="20"/>
                <w:szCs w:val="20"/>
                <w:lang w:val="pt-BR" w:eastAsia="pt-BR"/>
                <w:rPrChange w:id="1265" w:author="HENRIQUE OLIVEIRA" w:date="2023-11-22T14:09:00Z">
                  <w:rPr>
                    <w:rFonts w:ascii="Calibri" w:hAnsi="Calibri" w:cs="Calibri"/>
                    <w:i/>
                    <w:iCs/>
                    <w:sz w:val="22"/>
                    <w:lang w:val="pt-BR" w:eastAsia="pt-BR"/>
                  </w:rPr>
                </w:rPrChange>
              </w:rPr>
              <w:t xml:space="preserve"> L</w:t>
            </w:r>
          </w:p>
        </w:tc>
      </w:tr>
      <w:tr w:rsidR="00271BF2" w:rsidRPr="00271BF2" w14:paraId="75A8BAA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A13102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6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67" w:author="HENRIQUE OLIVEIRA" w:date="2023-11-22T14:09:00Z">
                  <w:rPr>
                    <w:rFonts w:ascii="Calibri" w:hAnsi="Calibri" w:cs="Calibri"/>
                    <w:sz w:val="22"/>
                    <w:lang w:val="pt-BR" w:eastAsia="pt-BR"/>
                  </w:rPr>
                </w:rPrChange>
              </w:rPr>
              <w:lastRenderedPageBreak/>
              <w:t>Bi et al., 2010</w:t>
            </w:r>
          </w:p>
        </w:tc>
        <w:tc>
          <w:tcPr>
            <w:tcW w:w="1760" w:type="dxa"/>
            <w:tcBorders>
              <w:top w:val="nil"/>
              <w:left w:val="nil"/>
              <w:bottom w:val="single" w:sz="4" w:space="0" w:color="auto"/>
              <w:right w:val="single" w:sz="4" w:space="0" w:color="auto"/>
            </w:tcBorders>
            <w:shd w:val="clear" w:color="auto" w:fill="auto"/>
            <w:noWrap/>
            <w:vAlign w:val="bottom"/>
            <w:hideMark/>
          </w:tcPr>
          <w:p w14:paraId="485F9BB5"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68"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269"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16E54C3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70"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271" w:author="HENRIQUE OLIVEIRA" w:date="2023-11-22T14:09:00Z">
                  <w:rPr>
                    <w:rFonts w:ascii="Calibri" w:hAnsi="Calibri" w:cs="Calibri"/>
                    <w:i/>
                    <w:iCs/>
                    <w:sz w:val="22"/>
                    <w:lang w:val="pt-BR" w:eastAsia="pt-BR"/>
                  </w:rPr>
                </w:rPrChange>
              </w:rPr>
              <w:t xml:space="preserve">Tagetes </w:t>
            </w:r>
            <w:proofErr w:type="spellStart"/>
            <w:r w:rsidRPr="00271BF2">
              <w:rPr>
                <w:rFonts w:ascii="Calibri" w:hAnsi="Calibri" w:cs="Calibri"/>
                <w:i/>
                <w:iCs/>
                <w:sz w:val="20"/>
                <w:szCs w:val="20"/>
                <w:lang w:val="pt-BR" w:eastAsia="pt-BR"/>
                <w:rPrChange w:id="1272" w:author="HENRIQUE OLIVEIRA" w:date="2023-11-22T14:09:00Z">
                  <w:rPr>
                    <w:rFonts w:ascii="Calibri" w:hAnsi="Calibri" w:cs="Calibri"/>
                    <w:i/>
                    <w:iCs/>
                    <w:sz w:val="22"/>
                    <w:lang w:val="pt-BR" w:eastAsia="pt-BR"/>
                  </w:rPr>
                </w:rPrChange>
              </w:rPr>
              <w:t>patula</w:t>
            </w:r>
            <w:proofErr w:type="spellEnd"/>
            <w:r w:rsidRPr="00271BF2">
              <w:rPr>
                <w:rFonts w:ascii="Calibri" w:hAnsi="Calibri" w:cs="Calibri"/>
                <w:i/>
                <w:iCs/>
                <w:sz w:val="20"/>
                <w:szCs w:val="20"/>
                <w:lang w:val="pt-BR" w:eastAsia="pt-BR"/>
                <w:rPrChange w:id="1273" w:author="HENRIQUE OLIVEIRA" w:date="2023-11-22T14:09:00Z">
                  <w:rPr>
                    <w:rFonts w:ascii="Calibri" w:hAnsi="Calibri" w:cs="Calibri"/>
                    <w:i/>
                    <w:iCs/>
                    <w:sz w:val="22"/>
                    <w:lang w:val="pt-BR" w:eastAsia="pt-BR"/>
                  </w:rPr>
                </w:rPrChange>
              </w:rPr>
              <w:t xml:space="preserve"> </w:t>
            </w:r>
          </w:p>
        </w:tc>
      </w:tr>
      <w:tr w:rsidR="00271BF2" w:rsidRPr="00271BF2" w14:paraId="61B2BF1F"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50E9EF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7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75" w:author="HENRIQUE OLIVEIRA" w:date="2023-11-22T14:09:00Z">
                  <w:rPr>
                    <w:rFonts w:ascii="Calibri" w:hAnsi="Calibri" w:cs="Calibri"/>
                    <w:sz w:val="22"/>
                    <w:lang w:val="pt-BR" w:eastAsia="pt-BR"/>
                  </w:rPr>
                </w:rPrChange>
              </w:rPr>
              <w:t>Blazewicz-Wozniak</w:t>
            </w:r>
            <w:proofErr w:type="spellEnd"/>
            <w:r w:rsidRPr="00271BF2">
              <w:rPr>
                <w:rFonts w:ascii="Calibri" w:hAnsi="Calibri" w:cs="Calibri"/>
                <w:sz w:val="20"/>
                <w:szCs w:val="20"/>
                <w:lang w:val="pt-BR" w:eastAsia="pt-BR"/>
                <w:rPrChange w:id="1276"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277" w:author="HENRIQUE OLIVEIRA" w:date="2023-11-22T14:09:00Z">
                  <w:rPr>
                    <w:rFonts w:ascii="Calibri" w:hAnsi="Calibri" w:cs="Calibri"/>
                    <w:sz w:val="22"/>
                    <w:lang w:val="pt-BR" w:eastAsia="pt-BR"/>
                  </w:rPr>
                </w:rPrChange>
              </w:rPr>
              <w:t>Kesik</w:t>
            </w:r>
            <w:proofErr w:type="spellEnd"/>
            <w:r w:rsidRPr="00271BF2">
              <w:rPr>
                <w:rFonts w:ascii="Calibri" w:hAnsi="Calibri" w:cs="Calibri"/>
                <w:sz w:val="20"/>
                <w:szCs w:val="20"/>
                <w:lang w:val="pt-BR" w:eastAsia="pt-BR"/>
                <w:rPrChange w:id="1278"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279" w:author="HENRIQUE OLIVEIRA" w:date="2023-11-22T14:09:00Z">
                  <w:rPr>
                    <w:rFonts w:ascii="Calibri" w:hAnsi="Calibri" w:cs="Calibri"/>
                    <w:sz w:val="22"/>
                    <w:lang w:val="pt-BR" w:eastAsia="pt-BR"/>
                  </w:rPr>
                </w:rPrChange>
              </w:rPr>
              <w:t>Michowska</w:t>
            </w:r>
            <w:proofErr w:type="spellEnd"/>
            <w:r w:rsidRPr="00271BF2">
              <w:rPr>
                <w:rFonts w:ascii="Calibri" w:hAnsi="Calibri" w:cs="Calibri"/>
                <w:sz w:val="20"/>
                <w:szCs w:val="20"/>
                <w:lang w:val="pt-BR" w:eastAsia="pt-BR"/>
                <w:rPrChange w:id="1280" w:author="HENRIQUE OLIVEIRA" w:date="2023-11-22T14:09:00Z">
                  <w:rPr>
                    <w:rFonts w:ascii="Calibri" w:hAnsi="Calibri" w:cs="Calibri"/>
                    <w:sz w:val="22"/>
                    <w:lang w:val="pt-BR" w:eastAsia="pt-BR"/>
                  </w:rPr>
                </w:rPrChange>
              </w:rPr>
              <w:t>, 2011</w:t>
            </w:r>
          </w:p>
        </w:tc>
        <w:tc>
          <w:tcPr>
            <w:tcW w:w="1760" w:type="dxa"/>
            <w:tcBorders>
              <w:top w:val="nil"/>
              <w:left w:val="nil"/>
              <w:bottom w:val="single" w:sz="4" w:space="0" w:color="auto"/>
              <w:right w:val="single" w:sz="4" w:space="0" w:color="auto"/>
            </w:tcBorders>
            <w:shd w:val="clear" w:color="auto" w:fill="auto"/>
            <w:noWrap/>
            <w:vAlign w:val="bottom"/>
            <w:hideMark/>
          </w:tcPr>
          <w:p w14:paraId="7CF5706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8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82" w:author="HENRIQUE OLIVEIRA" w:date="2023-11-22T14:09:00Z">
                  <w:rPr>
                    <w:rFonts w:ascii="Calibri" w:hAnsi="Calibri" w:cs="Calibri"/>
                    <w:sz w:val="22"/>
                    <w:lang w:val="pt-BR" w:eastAsia="pt-BR"/>
                  </w:rPr>
                </w:rPrChange>
              </w:rPr>
              <w:t>Poland</w:t>
            </w:r>
            <w:proofErr w:type="spellEnd"/>
          </w:p>
        </w:tc>
        <w:tc>
          <w:tcPr>
            <w:tcW w:w="3768" w:type="dxa"/>
            <w:tcBorders>
              <w:top w:val="nil"/>
              <w:left w:val="nil"/>
              <w:bottom w:val="single" w:sz="4" w:space="0" w:color="auto"/>
              <w:right w:val="nil"/>
            </w:tcBorders>
            <w:shd w:val="clear" w:color="auto" w:fill="auto"/>
            <w:noWrap/>
            <w:vAlign w:val="bottom"/>
            <w:hideMark/>
          </w:tcPr>
          <w:p w14:paraId="6EE4FC5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83"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84" w:author="HENRIQUE OLIVEIRA" w:date="2023-11-22T14:09:00Z">
                  <w:rPr>
                    <w:rFonts w:ascii="Calibri" w:hAnsi="Calibri" w:cs="Calibri"/>
                    <w:i/>
                    <w:iCs/>
                    <w:sz w:val="22"/>
                    <w:lang w:val="pt-BR" w:eastAsia="pt-BR"/>
                  </w:rPr>
                </w:rPrChange>
              </w:rPr>
              <w:t>Allium</w:t>
            </w:r>
            <w:proofErr w:type="spellEnd"/>
            <w:r w:rsidRPr="00271BF2">
              <w:rPr>
                <w:rFonts w:ascii="Calibri" w:hAnsi="Calibri" w:cs="Calibri"/>
                <w:i/>
                <w:iCs/>
                <w:sz w:val="20"/>
                <w:szCs w:val="20"/>
                <w:lang w:val="pt-BR" w:eastAsia="pt-BR"/>
                <w:rPrChange w:id="1285"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86" w:author="HENRIQUE OLIVEIRA" w:date="2023-11-22T14:09:00Z">
                  <w:rPr>
                    <w:rFonts w:ascii="Calibri" w:hAnsi="Calibri" w:cs="Calibri"/>
                    <w:i/>
                    <w:iCs/>
                    <w:sz w:val="22"/>
                    <w:lang w:val="pt-BR" w:eastAsia="pt-BR"/>
                  </w:rPr>
                </w:rPrChange>
              </w:rPr>
              <w:t>ursinum</w:t>
            </w:r>
            <w:proofErr w:type="spellEnd"/>
          </w:p>
        </w:tc>
      </w:tr>
      <w:tr w:rsidR="00271BF2" w:rsidRPr="00271BF2" w14:paraId="1F4C6E1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15AF6C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28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88" w:author="HENRIQUE OLIVEIRA" w:date="2023-11-22T14:09:00Z">
                  <w:rPr>
                    <w:rFonts w:ascii="Calibri" w:hAnsi="Calibri" w:cs="Calibri"/>
                    <w:sz w:val="22"/>
                    <w:lang w:val="pt-BR" w:eastAsia="pt-BR"/>
                  </w:rPr>
                </w:rPrChange>
              </w:rPr>
              <w:t>Blazewicz-Wozniak</w:t>
            </w:r>
            <w:proofErr w:type="spellEnd"/>
            <w:r w:rsidRPr="00271BF2">
              <w:rPr>
                <w:rFonts w:ascii="Calibri" w:hAnsi="Calibri" w:cs="Calibri"/>
                <w:sz w:val="20"/>
                <w:szCs w:val="20"/>
                <w:lang w:val="pt-BR" w:eastAsia="pt-BR"/>
                <w:rPrChange w:id="1289"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290" w:author="HENRIQUE OLIVEIRA" w:date="2023-11-22T14:09:00Z">
                  <w:rPr>
                    <w:rFonts w:ascii="Calibri" w:hAnsi="Calibri" w:cs="Calibri"/>
                    <w:sz w:val="22"/>
                    <w:lang w:val="pt-BR" w:eastAsia="pt-BR"/>
                  </w:rPr>
                </w:rPrChange>
              </w:rPr>
              <w:t>Kesik</w:t>
            </w:r>
            <w:proofErr w:type="spellEnd"/>
            <w:r w:rsidRPr="00271BF2">
              <w:rPr>
                <w:rFonts w:ascii="Calibri" w:hAnsi="Calibri" w:cs="Calibri"/>
                <w:sz w:val="20"/>
                <w:szCs w:val="20"/>
                <w:lang w:val="pt-BR" w:eastAsia="pt-BR"/>
                <w:rPrChange w:id="1291"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292" w:author="HENRIQUE OLIVEIRA" w:date="2023-11-22T14:09:00Z">
                  <w:rPr>
                    <w:rFonts w:ascii="Calibri" w:hAnsi="Calibri" w:cs="Calibri"/>
                    <w:sz w:val="22"/>
                    <w:lang w:val="pt-BR" w:eastAsia="pt-BR"/>
                  </w:rPr>
                </w:rPrChange>
              </w:rPr>
              <w:t>Michowska</w:t>
            </w:r>
            <w:proofErr w:type="spellEnd"/>
            <w:r w:rsidRPr="00271BF2">
              <w:rPr>
                <w:rFonts w:ascii="Calibri" w:hAnsi="Calibri" w:cs="Calibri"/>
                <w:sz w:val="20"/>
                <w:szCs w:val="20"/>
                <w:lang w:val="pt-BR" w:eastAsia="pt-BR"/>
                <w:rPrChange w:id="1293" w:author="HENRIQUE OLIVEIRA" w:date="2023-11-22T14:09:00Z">
                  <w:rPr>
                    <w:rFonts w:ascii="Calibri" w:hAnsi="Calibri" w:cs="Calibri"/>
                    <w:sz w:val="22"/>
                    <w:lang w:val="pt-BR" w:eastAsia="pt-BR"/>
                  </w:rPr>
                </w:rPrChange>
              </w:rPr>
              <w:t>, 2006</w:t>
            </w:r>
          </w:p>
        </w:tc>
        <w:tc>
          <w:tcPr>
            <w:tcW w:w="1760" w:type="dxa"/>
            <w:tcBorders>
              <w:top w:val="nil"/>
              <w:left w:val="nil"/>
              <w:bottom w:val="single" w:sz="4" w:space="0" w:color="auto"/>
              <w:right w:val="single" w:sz="4" w:space="0" w:color="auto"/>
            </w:tcBorders>
            <w:shd w:val="clear" w:color="auto" w:fill="auto"/>
            <w:noWrap/>
            <w:vAlign w:val="bottom"/>
            <w:hideMark/>
          </w:tcPr>
          <w:p w14:paraId="39BA2D6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29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295" w:author="HENRIQUE OLIVEIRA" w:date="2023-11-22T14:09:00Z">
                  <w:rPr>
                    <w:rFonts w:ascii="Calibri" w:hAnsi="Calibri" w:cs="Calibri"/>
                    <w:sz w:val="22"/>
                    <w:lang w:val="pt-BR" w:eastAsia="pt-BR"/>
                  </w:rPr>
                </w:rPrChange>
              </w:rPr>
              <w:t>Polinie</w:t>
            </w:r>
            <w:proofErr w:type="spellEnd"/>
          </w:p>
        </w:tc>
        <w:tc>
          <w:tcPr>
            <w:tcW w:w="3768" w:type="dxa"/>
            <w:tcBorders>
              <w:top w:val="nil"/>
              <w:left w:val="nil"/>
              <w:bottom w:val="single" w:sz="4" w:space="0" w:color="auto"/>
              <w:right w:val="nil"/>
            </w:tcBorders>
            <w:shd w:val="clear" w:color="auto" w:fill="auto"/>
            <w:noWrap/>
            <w:vAlign w:val="bottom"/>
            <w:hideMark/>
          </w:tcPr>
          <w:p w14:paraId="366D6F1D"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29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297" w:author="HENRIQUE OLIVEIRA" w:date="2023-11-22T14:09:00Z">
                  <w:rPr>
                    <w:rFonts w:ascii="Calibri" w:hAnsi="Calibri" w:cs="Calibri"/>
                    <w:i/>
                    <w:iCs/>
                    <w:sz w:val="22"/>
                    <w:lang w:val="pt-BR" w:eastAsia="pt-BR"/>
                  </w:rPr>
                </w:rPrChange>
              </w:rPr>
              <w:t>Allium</w:t>
            </w:r>
            <w:proofErr w:type="spellEnd"/>
            <w:r w:rsidRPr="00271BF2">
              <w:rPr>
                <w:rFonts w:ascii="Calibri" w:hAnsi="Calibri" w:cs="Calibri"/>
                <w:i/>
                <w:iCs/>
                <w:sz w:val="20"/>
                <w:szCs w:val="20"/>
                <w:lang w:val="pt-BR" w:eastAsia="pt-BR"/>
                <w:rPrChange w:id="1298"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299" w:author="HENRIQUE OLIVEIRA" w:date="2023-11-22T14:09:00Z">
                  <w:rPr>
                    <w:rFonts w:ascii="Calibri" w:hAnsi="Calibri" w:cs="Calibri"/>
                    <w:i/>
                    <w:iCs/>
                    <w:sz w:val="22"/>
                    <w:lang w:val="pt-BR" w:eastAsia="pt-BR"/>
                  </w:rPr>
                </w:rPrChange>
              </w:rPr>
              <w:t>ursinum</w:t>
            </w:r>
            <w:proofErr w:type="spellEnd"/>
          </w:p>
        </w:tc>
      </w:tr>
      <w:tr w:rsidR="00271BF2" w:rsidRPr="00271BF2" w14:paraId="46112E51"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2278DC4"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00"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01" w:author="HENRIQUE OLIVEIRA" w:date="2023-11-22T14:09:00Z">
                  <w:rPr>
                    <w:rFonts w:ascii="Calibri" w:hAnsi="Calibri" w:cs="Calibri"/>
                    <w:sz w:val="22"/>
                    <w:lang w:val="pt-BR" w:eastAsia="pt-BR"/>
                  </w:rPr>
                </w:rPrChange>
              </w:rPr>
              <w:t>Brevedan</w:t>
            </w:r>
            <w:proofErr w:type="spellEnd"/>
            <w:r w:rsidRPr="00271BF2">
              <w:rPr>
                <w:rFonts w:ascii="Calibri" w:hAnsi="Calibri" w:cs="Calibri"/>
                <w:sz w:val="20"/>
                <w:szCs w:val="20"/>
                <w:lang w:val="pt-BR" w:eastAsia="pt-BR"/>
                <w:rPrChange w:id="1302" w:author="HENRIQUE OLIVEIRA" w:date="2023-11-22T14:09:00Z">
                  <w:rPr>
                    <w:rFonts w:ascii="Calibri" w:hAnsi="Calibri" w:cs="Calibri"/>
                    <w:sz w:val="22"/>
                    <w:lang w:val="pt-BR" w:eastAsia="pt-BR"/>
                  </w:rPr>
                </w:rPrChange>
              </w:rPr>
              <w:t>; Egli; Leggett, 1978</w:t>
            </w:r>
          </w:p>
        </w:tc>
        <w:tc>
          <w:tcPr>
            <w:tcW w:w="1760" w:type="dxa"/>
            <w:tcBorders>
              <w:top w:val="nil"/>
              <w:left w:val="nil"/>
              <w:bottom w:val="single" w:sz="4" w:space="0" w:color="auto"/>
              <w:right w:val="single" w:sz="4" w:space="0" w:color="auto"/>
            </w:tcBorders>
            <w:shd w:val="clear" w:color="auto" w:fill="auto"/>
            <w:noWrap/>
            <w:vAlign w:val="bottom"/>
            <w:hideMark/>
          </w:tcPr>
          <w:p w14:paraId="5276814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03"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04"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2749676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0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06" w:author="HENRIQUE OLIVEIRA" w:date="2023-11-22T14:09:00Z">
                  <w:rPr>
                    <w:rFonts w:ascii="Calibri" w:hAnsi="Calibri" w:cs="Calibri"/>
                    <w:i/>
                    <w:iCs/>
                    <w:sz w:val="22"/>
                    <w:lang w:val="pt-BR" w:eastAsia="pt-BR"/>
                  </w:rPr>
                </w:rPrChange>
              </w:rPr>
              <w:t>Glycine</w:t>
            </w:r>
            <w:proofErr w:type="spellEnd"/>
            <w:r w:rsidRPr="00271BF2">
              <w:rPr>
                <w:rFonts w:ascii="Calibri" w:hAnsi="Calibri" w:cs="Calibri"/>
                <w:i/>
                <w:iCs/>
                <w:sz w:val="20"/>
                <w:szCs w:val="20"/>
                <w:lang w:val="pt-BR" w:eastAsia="pt-BR"/>
                <w:rPrChange w:id="1307"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308" w:author="HENRIQUE OLIVEIRA" w:date="2023-11-22T14:09:00Z">
                  <w:rPr>
                    <w:rFonts w:ascii="Calibri" w:hAnsi="Calibri" w:cs="Calibri"/>
                    <w:i/>
                    <w:iCs/>
                    <w:sz w:val="22"/>
                    <w:lang w:val="pt-BR" w:eastAsia="pt-BR"/>
                  </w:rPr>
                </w:rPrChange>
              </w:rPr>
              <w:t>max</w:t>
            </w:r>
            <w:proofErr w:type="spellEnd"/>
          </w:p>
        </w:tc>
      </w:tr>
      <w:tr w:rsidR="00271BF2" w:rsidRPr="00271BF2" w14:paraId="13387AAD"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C2AA6FB"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0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10" w:author="HENRIQUE OLIVEIRA" w:date="2023-11-22T14:09:00Z">
                  <w:rPr>
                    <w:rFonts w:ascii="Calibri" w:hAnsi="Calibri" w:cs="Calibri"/>
                    <w:sz w:val="22"/>
                    <w:lang w:val="pt-BR" w:eastAsia="pt-BR"/>
                  </w:rPr>
                </w:rPrChange>
              </w:rPr>
              <w:t>Bryla</w:t>
            </w:r>
            <w:proofErr w:type="spellEnd"/>
            <w:r w:rsidRPr="00271BF2">
              <w:rPr>
                <w:rFonts w:ascii="Calibri" w:hAnsi="Calibri" w:cs="Calibri"/>
                <w:sz w:val="20"/>
                <w:szCs w:val="20"/>
                <w:lang w:val="pt-BR" w:eastAsia="pt-BR"/>
                <w:rPrChange w:id="1311" w:author="HENRIQUE OLIVEIRA" w:date="2023-11-22T14:09:00Z">
                  <w:rPr>
                    <w:rFonts w:ascii="Calibri" w:hAnsi="Calibri" w:cs="Calibri"/>
                    <w:sz w:val="22"/>
                    <w:lang w:val="pt-BR" w:eastAsia="pt-BR"/>
                  </w:rPr>
                </w:rPrChange>
              </w:rPr>
              <w:t xml:space="preserve"> et al., 2012</w:t>
            </w:r>
          </w:p>
        </w:tc>
        <w:tc>
          <w:tcPr>
            <w:tcW w:w="1760" w:type="dxa"/>
            <w:tcBorders>
              <w:top w:val="nil"/>
              <w:left w:val="nil"/>
              <w:bottom w:val="single" w:sz="4" w:space="0" w:color="auto"/>
              <w:right w:val="single" w:sz="4" w:space="0" w:color="auto"/>
            </w:tcBorders>
            <w:shd w:val="clear" w:color="auto" w:fill="auto"/>
            <w:noWrap/>
            <w:vAlign w:val="bottom"/>
            <w:hideMark/>
          </w:tcPr>
          <w:p w14:paraId="2B549E96"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1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13"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6854AB3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1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15" w:author="HENRIQUE OLIVEIRA" w:date="2023-11-22T14:09:00Z">
                  <w:rPr>
                    <w:rFonts w:ascii="Calibri" w:hAnsi="Calibri" w:cs="Calibri"/>
                    <w:i/>
                    <w:iCs/>
                    <w:sz w:val="22"/>
                    <w:lang w:val="pt-BR" w:eastAsia="pt-BR"/>
                  </w:rPr>
                </w:rPrChange>
              </w:rPr>
              <w:t>Vaccinium</w:t>
            </w:r>
            <w:proofErr w:type="spellEnd"/>
            <w:r w:rsidRPr="00271BF2">
              <w:rPr>
                <w:rFonts w:ascii="Calibri" w:hAnsi="Calibri" w:cs="Calibri"/>
                <w:i/>
                <w:iCs/>
                <w:sz w:val="20"/>
                <w:szCs w:val="20"/>
                <w:lang w:val="pt-BR" w:eastAsia="pt-BR"/>
                <w:rPrChange w:id="1316"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317" w:author="HENRIQUE OLIVEIRA" w:date="2023-11-22T14:09:00Z">
                  <w:rPr>
                    <w:rFonts w:ascii="Calibri" w:hAnsi="Calibri" w:cs="Calibri"/>
                    <w:i/>
                    <w:iCs/>
                    <w:sz w:val="22"/>
                    <w:lang w:val="pt-BR" w:eastAsia="pt-BR"/>
                  </w:rPr>
                </w:rPrChange>
              </w:rPr>
              <w:t>corymbosum</w:t>
            </w:r>
            <w:proofErr w:type="spellEnd"/>
          </w:p>
        </w:tc>
      </w:tr>
      <w:tr w:rsidR="00271BF2" w:rsidRPr="00271BF2" w14:paraId="46BDD656"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8C70CB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1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19" w:author="HENRIQUE OLIVEIRA" w:date="2023-11-22T14:09:00Z">
                  <w:rPr>
                    <w:rFonts w:ascii="Calibri" w:hAnsi="Calibri" w:cs="Calibri"/>
                    <w:sz w:val="22"/>
                    <w:lang w:val="pt-BR" w:eastAsia="pt-BR"/>
                  </w:rPr>
                </w:rPrChange>
              </w:rPr>
              <w:t>Bueckert</w:t>
            </w:r>
            <w:proofErr w:type="spellEnd"/>
            <w:r w:rsidRPr="00271BF2">
              <w:rPr>
                <w:rFonts w:ascii="Calibri" w:hAnsi="Calibri" w:cs="Calibri"/>
                <w:sz w:val="20"/>
                <w:szCs w:val="20"/>
                <w:lang w:val="pt-BR" w:eastAsia="pt-BR"/>
                <w:rPrChange w:id="1320" w:author="HENRIQUE OLIVEIRA" w:date="2023-11-22T14:09:00Z">
                  <w:rPr>
                    <w:rFonts w:ascii="Calibri" w:hAnsi="Calibri" w:cs="Calibri"/>
                    <w:sz w:val="22"/>
                    <w:lang w:val="pt-BR" w:eastAsia="pt-BR"/>
                  </w:rPr>
                </w:rPrChange>
              </w:rPr>
              <w:t xml:space="preserve"> et al., 2020</w:t>
            </w:r>
          </w:p>
        </w:tc>
        <w:tc>
          <w:tcPr>
            <w:tcW w:w="1760" w:type="dxa"/>
            <w:tcBorders>
              <w:top w:val="nil"/>
              <w:left w:val="nil"/>
              <w:bottom w:val="single" w:sz="4" w:space="0" w:color="auto"/>
              <w:right w:val="single" w:sz="4" w:space="0" w:color="auto"/>
            </w:tcBorders>
            <w:shd w:val="clear" w:color="auto" w:fill="auto"/>
            <w:noWrap/>
            <w:vAlign w:val="bottom"/>
            <w:hideMark/>
          </w:tcPr>
          <w:p w14:paraId="073EFE4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2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22"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16AEB0B5"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23"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324" w:author="HENRIQUE OLIVEIRA" w:date="2023-11-22T14:09:00Z">
                  <w:rPr>
                    <w:rFonts w:ascii="Calibri" w:hAnsi="Calibri" w:cs="Calibri"/>
                    <w:i/>
                    <w:iCs/>
                    <w:sz w:val="22"/>
                    <w:lang w:val="pt-BR" w:eastAsia="pt-BR"/>
                  </w:rPr>
                </w:rPrChange>
              </w:rPr>
              <w:t xml:space="preserve">Lens </w:t>
            </w:r>
            <w:proofErr w:type="spellStart"/>
            <w:r w:rsidRPr="00271BF2">
              <w:rPr>
                <w:rFonts w:ascii="Calibri" w:hAnsi="Calibri" w:cs="Calibri"/>
                <w:i/>
                <w:iCs/>
                <w:sz w:val="20"/>
                <w:szCs w:val="20"/>
                <w:lang w:val="pt-BR" w:eastAsia="pt-BR"/>
                <w:rPrChange w:id="1325" w:author="HENRIQUE OLIVEIRA" w:date="2023-11-22T14:09:00Z">
                  <w:rPr>
                    <w:rFonts w:ascii="Calibri" w:hAnsi="Calibri" w:cs="Calibri"/>
                    <w:i/>
                    <w:iCs/>
                    <w:sz w:val="22"/>
                    <w:lang w:val="pt-BR" w:eastAsia="pt-BR"/>
                  </w:rPr>
                </w:rPrChange>
              </w:rPr>
              <w:t>culinaris</w:t>
            </w:r>
            <w:proofErr w:type="spellEnd"/>
          </w:p>
        </w:tc>
      </w:tr>
      <w:tr w:rsidR="00271BF2" w:rsidRPr="00271BF2" w14:paraId="61E3F5F5"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BD47F2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2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27" w:author="HENRIQUE OLIVEIRA" w:date="2023-11-22T14:09:00Z">
                  <w:rPr>
                    <w:rFonts w:ascii="Calibri" w:hAnsi="Calibri" w:cs="Calibri"/>
                    <w:sz w:val="22"/>
                    <w:lang w:val="pt-BR" w:eastAsia="pt-BR"/>
                  </w:rPr>
                </w:rPrChange>
              </w:rPr>
              <w:t xml:space="preserve">Campiglia; </w:t>
            </w:r>
            <w:proofErr w:type="spellStart"/>
            <w:r w:rsidRPr="00271BF2">
              <w:rPr>
                <w:rFonts w:ascii="Calibri" w:hAnsi="Calibri" w:cs="Calibri"/>
                <w:sz w:val="20"/>
                <w:szCs w:val="20"/>
                <w:lang w:val="pt-BR" w:eastAsia="pt-BR"/>
                <w:rPrChange w:id="1328" w:author="HENRIQUE OLIVEIRA" w:date="2023-11-22T14:09:00Z">
                  <w:rPr>
                    <w:rFonts w:ascii="Calibri" w:hAnsi="Calibri" w:cs="Calibri"/>
                    <w:sz w:val="22"/>
                    <w:lang w:val="pt-BR" w:eastAsia="pt-BR"/>
                  </w:rPr>
                </w:rPrChange>
              </w:rPr>
              <w:t>Radicetti</w:t>
            </w:r>
            <w:proofErr w:type="spellEnd"/>
            <w:r w:rsidRPr="00271BF2">
              <w:rPr>
                <w:rFonts w:ascii="Calibri" w:hAnsi="Calibri" w:cs="Calibri"/>
                <w:sz w:val="20"/>
                <w:szCs w:val="20"/>
                <w:lang w:val="pt-BR" w:eastAsia="pt-BR"/>
                <w:rPrChange w:id="1329"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330" w:author="HENRIQUE OLIVEIRA" w:date="2023-11-22T14:09:00Z">
                  <w:rPr>
                    <w:rFonts w:ascii="Calibri" w:hAnsi="Calibri" w:cs="Calibri"/>
                    <w:sz w:val="22"/>
                    <w:lang w:val="pt-BR" w:eastAsia="pt-BR"/>
                  </w:rPr>
                </w:rPrChange>
              </w:rPr>
              <w:t>Mancinelli</w:t>
            </w:r>
            <w:proofErr w:type="spellEnd"/>
            <w:r w:rsidRPr="00271BF2">
              <w:rPr>
                <w:rFonts w:ascii="Calibri" w:hAnsi="Calibri" w:cs="Calibri"/>
                <w:sz w:val="20"/>
                <w:szCs w:val="20"/>
                <w:lang w:val="pt-BR" w:eastAsia="pt-BR"/>
                <w:rPrChange w:id="1331" w:author="HENRIQUE OLIVEIRA" w:date="2023-11-22T14:09:00Z">
                  <w:rPr>
                    <w:rFonts w:ascii="Calibri" w:hAnsi="Calibri" w:cs="Calibri"/>
                    <w:sz w:val="22"/>
                    <w:lang w:val="pt-BR" w:eastAsia="pt-BR"/>
                  </w:rPr>
                </w:rPrChange>
              </w:rPr>
              <w:t>, 2017</w:t>
            </w:r>
          </w:p>
        </w:tc>
        <w:tc>
          <w:tcPr>
            <w:tcW w:w="1760" w:type="dxa"/>
            <w:tcBorders>
              <w:top w:val="nil"/>
              <w:left w:val="nil"/>
              <w:bottom w:val="single" w:sz="4" w:space="0" w:color="auto"/>
              <w:right w:val="single" w:sz="4" w:space="0" w:color="auto"/>
            </w:tcBorders>
            <w:shd w:val="clear" w:color="auto" w:fill="auto"/>
            <w:noWrap/>
            <w:vAlign w:val="bottom"/>
            <w:hideMark/>
          </w:tcPr>
          <w:p w14:paraId="221DDF52"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3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33" w:author="HENRIQUE OLIVEIRA" w:date="2023-11-22T14:09:00Z">
                  <w:rPr>
                    <w:rFonts w:ascii="Calibri" w:hAnsi="Calibri" w:cs="Calibri"/>
                    <w:sz w:val="22"/>
                    <w:lang w:val="pt-BR" w:eastAsia="pt-BR"/>
                  </w:rPr>
                </w:rPrChange>
              </w:rPr>
              <w:t>Italy</w:t>
            </w:r>
          </w:p>
        </w:tc>
        <w:tc>
          <w:tcPr>
            <w:tcW w:w="3768" w:type="dxa"/>
            <w:tcBorders>
              <w:top w:val="nil"/>
              <w:left w:val="nil"/>
              <w:bottom w:val="single" w:sz="4" w:space="0" w:color="auto"/>
              <w:right w:val="nil"/>
            </w:tcBorders>
            <w:shd w:val="clear" w:color="auto" w:fill="auto"/>
            <w:noWrap/>
            <w:vAlign w:val="bottom"/>
            <w:hideMark/>
          </w:tcPr>
          <w:p w14:paraId="6F0D0775"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34"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335" w:author="HENRIQUE OLIVEIRA" w:date="2023-11-22T14:09:00Z">
                  <w:rPr>
                    <w:rFonts w:ascii="Calibri" w:hAnsi="Calibri" w:cs="Calibri"/>
                    <w:i/>
                    <w:iCs/>
                    <w:sz w:val="22"/>
                    <w:lang w:val="pt-BR" w:eastAsia="pt-BR"/>
                  </w:rPr>
                </w:rPrChange>
              </w:rPr>
              <w:t>Cannabis sativa L.</w:t>
            </w:r>
          </w:p>
        </w:tc>
      </w:tr>
      <w:tr w:rsidR="00271BF2" w:rsidRPr="00271BF2" w14:paraId="57C0E6D8"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15FABEC"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3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37" w:author="HENRIQUE OLIVEIRA" w:date="2023-11-22T14:09:00Z">
                  <w:rPr>
                    <w:rFonts w:ascii="Calibri" w:hAnsi="Calibri" w:cs="Calibri"/>
                    <w:sz w:val="22"/>
                    <w:lang w:val="pt-BR" w:eastAsia="pt-BR"/>
                  </w:rPr>
                </w:rPrChange>
              </w:rPr>
              <w:t>Castaeda-Saucedo</w:t>
            </w:r>
            <w:proofErr w:type="spellEnd"/>
            <w:r w:rsidRPr="00271BF2">
              <w:rPr>
                <w:rFonts w:ascii="Calibri" w:hAnsi="Calibri" w:cs="Calibri"/>
                <w:sz w:val="20"/>
                <w:szCs w:val="20"/>
                <w:lang w:val="pt-BR" w:eastAsia="pt-BR"/>
                <w:rPrChange w:id="1338" w:author="HENRIQUE OLIVEIRA" w:date="2023-11-22T14:09:00Z">
                  <w:rPr>
                    <w:rFonts w:ascii="Calibri" w:hAnsi="Calibri" w:cs="Calibri"/>
                    <w:sz w:val="22"/>
                    <w:lang w:val="pt-BR" w:eastAsia="pt-BR"/>
                  </w:rPr>
                </w:rPrChange>
              </w:rPr>
              <w:t xml:space="preserve"> et al., 2023</w:t>
            </w:r>
          </w:p>
        </w:tc>
        <w:tc>
          <w:tcPr>
            <w:tcW w:w="1760" w:type="dxa"/>
            <w:tcBorders>
              <w:top w:val="nil"/>
              <w:left w:val="nil"/>
              <w:bottom w:val="single" w:sz="4" w:space="0" w:color="auto"/>
              <w:right w:val="single" w:sz="4" w:space="0" w:color="auto"/>
            </w:tcBorders>
            <w:shd w:val="clear" w:color="auto" w:fill="auto"/>
            <w:noWrap/>
            <w:vAlign w:val="bottom"/>
            <w:hideMark/>
          </w:tcPr>
          <w:p w14:paraId="4E533022"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3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40" w:author="HENRIQUE OLIVEIRA" w:date="2023-11-22T14:09:00Z">
                  <w:rPr>
                    <w:rFonts w:ascii="Calibri" w:hAnsi="Calibri" w:cs="Calibri"/>
                    <w:sz w:val="22"/>
                    <w:lang w:val="pt-BR" w:eastAsia="pt-BR"/>
                  </w:rPr>
                </w:rPrChange>
              </w:rPr>
              <w:t xml:space="preserve">Mexico </w:t>
            </w:r>
          </w:p>
        </w:tc>
        <w:tc>
          <w:tcPr>
            <w:tcW w:w="3768" w:type="dxa"/>
            <w:tcBorders>
              <w:top w:val="nil"/>
              <w:left w:val="nil"/>
              <w:bottom w:val="single" w:sz="4" w:space="0" w:color="auto"/>
              <w:right w:val="nil"/>
            </w:tcBorders>
            <w:shd w:val="clear" w:color="auto" w:fill="auto"/>
            <w:noWrap/>
            <w:vAlign w:val="bottom"/>
            <w:hideMark/>
          </w:tcPr>
          <w:p w14:paraId="686A796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41"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342" w:author="HENRIQUE OLIVEIRA" w:date="2023-11-22T14:09:00Z">
                  <w:rPr>
                    <w:rFonts w:ascii="Calibri" w:hAnsi="Calibri" w:cs="Calibri"/>
                    <w:i/>
                    <w:iCs/>
                    <w:sz w:val="22"/>
                    <w:lang w:val="pt-BR" w:eastAsia="pt-BR"/>
                  </w:rPr>
                </w:rPrChange>
              </w:rPr>
              <w:t xml:space="preserve">Agave </w:t>
            </w:r>
            <w:proofErr w:type="spellStart"/>
            <w:r w:rsidRPr="00271BF2">
              <w:rPr>
                <w:rFonts w:ascii="Calibri" w:hAnsi="Calibri" w:cs="Calibri"/>
                <w:i/>
                <w:iCs/>
                <w:sz w:val="20"/>
                <w:szCs w:val="20"/>
                <w:lang w:val="pt-BR" w:eastAsia="pt-BR"/>
                <w:rPrChange w:id="1343" w:author="HENRIQUE OLIVEIRA" w:date="2023-11-22T14:09:00Z">
                  <w:rPr>
                    <w:rFonts w:ascii="Calibri" w:hAnsi="Calibri" w:cs="Calibri"/>
                    <w:i/>
                    <w:iCs/>
                    <w:sz w:val="22"/>
                    <w:lang w:val="pt-BR" w:eastAsia="pt-BR"/>
                  </w:rPr>
                </w:rPrChange>
              </w:rPr>
              <w:t>amica</w:t>
            </w:r>
            <w:proofErr w:type="spellEnd"/>
          </w:p>
        </w:tc>
      </w:tr>
      <w:tr w:rsidR="00271BF2" w:rsidRPr="00271BF2" w14:paraId="783894D1"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E64D8AB"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4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45" w:author="HENRIQUE OLIVEIRA" w:date="2023-11-22T14:09:00Z">
                  <w:rPr>
                    <w:rFonts w:ascii="Calibri" w:hAnsi="Calibri" w:cs="Calibri"/>
                    <w:sz w:val="22"/>
                    <w:lang w:val="pt-BR" w:eastAsia="pt-BR"/>
                  </w:rPr>
                </w:rPrChange>
              </w:rPr>
              <w:t>Chau</w:t>
            </w:r>
            <w:proofErr w:type="spellEnd"/>
            <w:r w:rsidRPr="00271BF2">
              <w:rPr>
                <w:rFonts w:ascii="Calibri" w:hAnsi="Calibri" w:cs="Calibri"/>
                <w:sz w:val="20"/>
                <w:szCs w:val="20"/>
                <w:lang w:val="pt-BR" w:eastAsia="pt-BR"/>
                <w:rPrChange w:id="1346"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347"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348" w:author="HENRIQUE OLIVEIRA" w:date="2023-11-22T14:09:00Z">
                  <w:rPr>
                    <w:rFonts w:ascii="Calibri" w:hAnsi="Calibri" w:cs="Calibri"/>
                    <w:sz w:val="22"/>
                    <w:lang w:val="pt-BR" w:eastAsia="pt-BR"/>
                  </w:rPr>
                </w:rPrChange>
              </w:rPr>
              <w:t xml:space="preserve"> Heinz, 2006</w:t>
            </w:r>
          </w:p>
        </w:tc>
        <w:tc>
          <w:tcPr>
            <w:tcW w:w="1760" w:type="dxa"/>
            <w:tcBorders>
              <w:top w:val="nil"/>
              <w:left w:val="nil"/>
              <w:bottom w:val="single" w:sz="4" w:space="0" w:color="auto"/>
              <w:right w:val="single" w:sz="4" w:space="0" w:color="auto"/>
            </w:tcBorders>
            <w:shd w:val="clear" w:color="auto" w:fill="auto"/>
            <w:noWrap/>
            <w:vAlign w:val="bottom"/>
            <w:hideMark/>
          </w:tcPr>
          <w:p w14:paraId="1DD8D6B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4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50"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22B0EB1E"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5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52" w:author="HENRIQUE OLIVEIRA" w:date="2023-11-22T14:09:00Z">
                  <w:rPr>
                    <w:rFonts w:ascii="Calibri" w:hAnsi="Calibri" w:cs="Calibri"/>
                    <w:i/>
                    <w:iCs/>
                    <w:sz w:val="22"/>
                    <w:lang w:val="pt-BR" w:eastAsia="pt-BR"/>
                  </w:rPr>
                </w:rPrChange>
              </w:rPr>
              <w:t>Dendranthema</w:t>
            </w:r>
            <w:proofErr w:type="spellEnd"/>
            <w:r w:rsidRPr="00271BF2">
              <w:rPr>
                <w:rFonts w:ascii="Calibri" w:hAnsi="Calibri" w:cs="Calibri"/>
                <w:i/>
                <w:iCs/>
                <w:sz w:val="20"/>
                <w:szCs w:val="20"/>
                <w:lang w:val="pt-BR" w:eastAsia="pt-BR"/>
                <w:rPrChange w:id="135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354" w:author="HENRIQUE OLIVEIRA" w:date="2023-11-22T14:09:00Z">
                  <w:rPr>
                    <w:rFonts w:ascii="Calibri" w:hAnsi="Calibri" w:cs="Calibri"/>
                    <w:i/>
                    <w:iCs/>
                    <w:sz w:val="22"/>
                    <w:lang w:val="pt-BR" w:eastAsia="pt-BR"/>
                  </w:rPr>
                </w:rPrChange>
              </w:rPr>
              <w:t>grandiflora</w:t>
            </w:r>
            <w:proofErr w:type="spellEnd"/>
          </w:p>
        </w:tc>
      </w:tr>
      <w:tr w:rsidR="00271BF2" w:rsidRPr="00271BF2" w14:paraId="15E7510D"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DB21B9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55"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56" w:author="HENRIQUE OLIVEIRA" w:date="2023-11-22T14:09:00Z">
                  <w:rPr>
                    <w:rFonts w:ascii="Calibri" w:hAnsi="Calibri" w:cs="Calibri"/>
                    <w:sz w:val="22"/>
                    <w:lang w:val="pt-BR" w:eastAsia="pt-BR"/>
                  </w:rPr>
                </w:rPrChange>
              </w:rPr>
              <w:t>Chaudhary</w:t>
            </w:r>
            <w:proofErr w:type="spellEnd"/>
            <w:r w:rsidRPr="00271BF2">
              <w:rPr>
                <w:rFonts w:ascii="Calibri" w:hAnsi="Calibri" w:cs="Calibri"/>
                <w:sz w:val="20"/>
                <w:szCs w:val="20"/>
                <w:lang w:val="pt-BR" w:eastAsia="pt-BR"/>
                <w:rPrChange w:id="1357" w:author="HENRIQUE OLIVEIRA" w:date="2023-11-22T14:09:00Z">
                  <w:rPr>
                    <w:rFonts w:ascii="Calibri" w:hAnsi="Calibri" w:cs="Calibri"/>
                    <w:sz w:val="22"/>
                    <w:lang w:val="pt-BR" w:eastAsia="pt-BR"/>
                  </w:rPr>
                </w:rPrChange>
              </w:rPr>
              <w:t xml:space="preserve"> et al., 2020</w:t>
            </w:r>
          </w:p>
        </w:tc>
        <w:tc>
          <w:tcPr>
            <w:tcW w:w="1760" w:type="dxa"/>
            <w:tcBorders>
              <w:top w:val="nil"/>
              <w:left w:val="nil"/>
              <w:bottom w:val="single" w:sz="4" w:space="0" w:color="auto"/>
              <w:right w:val="single" w:sz="4" w:space="0" w:color="auto"/>
            </w:tcBorders>
            <w:shd w:val="clear" w:color="auto" w:fill="auto"/>
            <w:noWrap/>
            <w:vAlign w:val="bottom"/>
            <w:hideMark/>
          </w:tcPr>
          <w:p w14:paraId="24D99839"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58"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59"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4AB17BCD"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60"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61" w:author="HENRIQUE OLIVEIRA" w:date="2023-11-22T14:09:00Z">
                  <w:rPr>
                    <w:rFonts w:ascii="Calibri" w:hAnsi="Calibri" w:cs="Calibri"/>
                    <w:i/>
                    <w:iCs/>
                    <w:sz w:val="22"/>
                    <w:lang w:val="pt-BR" w:eastAsia="pt-BR"/>
                  </w:rPr>
                </w:rPrChange>
              </w:rPr>
              <w:t>Gaillardia</w:t>
            </w:r>
            <w:proofErr w:type="spellEnd"/>
            <w:r w:rsidRPr="00271BF2">
              <w:rPr>
                <w:rFonts w:ascii="Calibri" w:hAnsi="Calibri" w:cs="Calibri"/>
                <w:i/>
                <w:iCs/>
                <w:sz w:val="20"/>
                <w:szCs w:val="20"/>
                <w:lang w:val="pt-BR" w:eastAsia="pt-BR"/>
                <w:rPrChange w:id="1362"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363" w:author="HENRIQUE OLIVEIRA" w:date="2023-11-22T14:09:00Z">
                  <w:rPr>
                    <w:rFonts w:ascii="Calibri" w:hAnsi="Calibri" w:cs="Calibri"/>
                    <w:i/>
                    <w:iCs/>
                    <w:sz w:val="22"/>
                    <w:lang w:val="pt-BR" w:eastAsia="pt-BR"/>
                  </w:rPr>
                </w:rPrChange>
              </w:rPr>
              <w:t>pulchella</w:t>
            </w:r>
            <w:proofErr w:type="spellEnd"/>
          </w:p>
        </w:tc>
      </w:tr>
      <w:tr w:rsidR="00271BF2" w:rsidRPr="00271BF2" w14:paraId="4F587C8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61D109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6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65" w:author="HENRIQUE OLIVEIRA" w:date="2023-11-22T14:09:00Z">
                  <w:rPr>
                    <w:rFonts w:ascii="Calibri" w:hAnsi="Calibri" w:cs="Calibri"/>
                    <w:sz w:val="22"/>
                    <w:lang w:val="pt-BR" w:eastAsia="pt-BR"/>
                  </w:rPr>
                </w:rPrChange>
              </w:rPr>
              <w:t>Clark, 1997</w:t>
            </w:r>
          </w:p>
        </w:tc>
        <w:tc>
          <w:tcPr>
            <w:tcW w:w="1760" w:type="dxa"/>
            <w:tcBorders>
              <w:top w:val="nil"/>
              <w:left w:val="nil"/>
              <w:bottom w:val="single" w:sz="4" w:space="0" w:color="auto"/>
              <w:right w:val="single" w:sz="4" w:space="0" w:color="auto"/>
            </w:tcBorders>
            <w:shd w:val="clear" w:color="auto" w:fill="auto"/>
            <w:noWrap/>
            <w:vAlign w:val="bottom"/>
            <w:hideMark/>
          </w:tcPr>
          <w:p w14:paraId="0411C1BB"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6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67" w:author="HENRIQUE OLIVEIRA" w:date="2023-11-22T14:09:00Z">
                  <w:rPr>
                    <w:rFonts w:ascii="Calibri" w:hAnsi="Calibri" w:cs="Calibri"/>
                    <w:sz w:val="22"/>
                    <w:lang w:val="pt-BR" w:eastAsia="pt-BR"/>
                  </w:rPr>
                </w:rPrChange>
              </w:rPr>
              <w:t>New Zealand</w:t>
            </w:r>
          </w:p>
        </w:tc>
        <w:tc>
          <w:tcPr>
            <w:tcW w:w="3768" w:type="dxa"/>
            <w:tcBorders>
              <w:top w:val="nil"/>
              <w:left w:val="nil"/>
              <w:bottom w:val="single" w:sz="4" w:space="0" w:color="auto"/>
              <w:right w:val="nil"/>
            </w:tcBorders>
            <w:shd w:val="clear" w:color="auto" w:fill="auto"/>
            <w:noWrap/>
            <w:vAlign w:val="bottom"/>
            <w:hideMark/>
          </w:tcPr>
          <w:p w14:paraId="3841CCB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6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69" w:author="HENRIQUE OLIVEIRA" w:date="2023-11-22T14:09:00Z">
                  <w:rPr>
                    <w:rFonts w:ascii="Calibri" w:hAnsi="Calibri" w:cs="Calibri"/>
                    <w:i/>
                    <w:iCs/>
                    <w:sz w:val="22"/>
                    <w:lang w:val="pt-BR" w:eastAsia="pt-BR"/>
                  </w:rPr>
                </w:rPrChange>
              </w:rPr>
              <w:t>Sandersonia</w:t>
            </w:r>
            <w:proofErr w:type="spellEnd"/>
            <w:r w:rsidRPr="00271BF2">
              <w:rPr>
                <w:rFonts w:ascii="Calibri" w:hAnsi="Calibri" w:cs="Calibri"/>
                <w:i/>
                <w:iCs/>
                <w:sz w:val="20"/>
                <w:szCs w:val="20"/>
                <w:lang w:val="pt-BR" w:eastAsia="pt-BR"/>
                <w:rPrChange w:id="1370"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371" w:author="HENRIQUE OLIVEIRA" w:date="2023-11-22T14:09:00Z">
                  <w:rPr>
                    <w:rFonts w:ascii="Calibri" w:hAnsi="Calibri" w:cs="Calibri"/>
                    <w:i/>
                    <w:iCs/>
                    <w:sz w:val="22"/>
                    <w:lang w:val="pt-BR" w:eastAsia="pt-BR"/>
                  </w:rPr>
                </w:rPrChange>
              </w:rPr>
              <w:t>aurantiaca</w:t>
            </w:r>
            <w:proofErr w:type="spellEnd"/>
          </w:p>
        </w:tc>
      </w:tr>
      <w:tr w:rsidR="00271BF2" w:rsidRPr="00271BF2" w14:paraId="349AD948"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0AD0E6C"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7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73" w:author="HENRIQUE OLIVEIRA" w:date="2023-11-22T14:09:00Z">
                  <w:rPr>
                    <w:rFonts w:ascii="Calibri" w:hAnsi="Calibri" w:cs="Calibri"/>
                    <w:sz w:val="22"/>
                    <w:lang w:val="pt-BR" w:eastAsia="pt-BR"/>
                  </w:rPr>
                </w:rPrChange>
              </w:rPr>
              <w:t>Kurtz et al., 2013</w:t>
            </w:r>
          </w:p>
        </w:tc>
        <w:tc>
          <w:tcPr>
            <w:tcW w:w="1760" w:type="dxa"/>
            <w:tcBorders>
              <w:top w:val="nil"/>
              <w:left w:val="nil"/>
              <w:bottom w:val="single" w:sz="4" w:space="0" w:color="auto"/>
              <w:right w:val="single" w:sz="4" w:space="0" w:color="auto"/>
            </w:tcBorders>
            <w:shd w:val="clear" w:color="auto" w:fill="auto"/>
            <w:noWrap/>
            <w:vAlign w:val="bottom"/>
            <w:hideMark/>
          </w:tcPr>
          <w:p w14:paraId="5A0F097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7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75" w:author="HENRIQUE OLIVEIRA" w:date="2023-11-22T14:09:00Z">
                  <w:rPr>
                    <w:rFonts w:ascii="Calibri" w:hAnsi="Calibri" w:cs="Calibri"/>
                    <w:sz w:val="22"/>
                    <w:lang w:val="pt-BR" w:eastAsia="pt-BR"/>
                  </w:rPr>
                </w:rPrChange>
              </w:rPr>
              <w:t>Brazil</w:t>
            </w:r>
            <w:proofErr w:type="spellEnd"/>
          </w:p>
        </w:tc>
        <w:tc>
          <w:tcPr>
            <w:tcW w:w="3768" w:type="dxa"/>
            <w:tcBorders>
              <w:top w:val="nil"/>
              <w:left w:val="nil"/>
              <w:bottom w:val="single" w:sz="4" w:space="0" w:color="auto"/>
              <w:right w:val="nil"/>
            </w:tcBorders>
            <w:shd w:val="clear" w:color="auto" w:fill="auto"/>
            <w:noWrap/>
            <w:vAlign w:val="bottom"/>
            <w:hideMark/>
          </w:tcPr>
          <w:p w14:paraId="0DEC12D3"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7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77" w:author="HENRIQUE OLIVEIRA" w:date="2023-11-22T14:09:00Z">
                  <w:rPr>
                    <w:rFonts w:ascii="Calibri" w:hAnsi="Calibri" w:cs="Calibri"/>
                    <w:i/>
                    <w:iCs/>
                    <w:sz w:val="22"/>
                    <w:lang w:val="pt-BR" w:eastAsia="pt-BR"/>
                  </w:rPr>
                </w:rPrChange>
              </w:rPr>
              <w:t>Allium</w:t>
            </w:r>
            <w:proofErr w:type="spellEnd"/>
            <w:r w:rsidRPr="00271BF2">
              <w:rPr>
                <w:rFonts w:ascii="Calibri" w:hAnsi="Calibri" w:cs="Calibri"/>
                <w:i/>
                <w:iCs/>
                <w:sz w:val="20"/>
                <w:szCs w:val="20"/>
                <w:lang w:val="pt-BR" w:eastAsia="pt-BR"/>
                <w:rPrChange w:id="1378" w:author="HENRIQUE OLIVEIRA" w:date="2023-11-22T14:09:00Z">
                  <w:rPr>
                    <w:rFonts w:ascii="Calibri" w:hAnsi="Calibri" w:cs="Calibri"/>
                    <w:i/>
                    <w:iCs/>
                    <w:sz w:val="22"/>
                    <w:lang w:val="pt-BR" w:eastAsia="pt-BR"/>
                  </w:rPr>
                </w:rPrChange>
              </w:rPr>
              <w:t xml:space="preserve"> cepa</w:t>
            </w:r>
          </w:p>
        </w:tc>
      </w:tr>
      <w:tr w:rsidR="00271BF2" w:rsidRPr="00271BF2" w14:paraId="121354C5"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38E749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7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80" w:author="HENRIQUE OLIVEIRA" w:date="2023-11-22T14:09:00Z">
                  <w:rPr>
                    <w:rFonts w:ascii="Calibri" w:hAnsi="Calibri" w:cs="Calibri"/>
                    <w:sz w:val="22"/>
                    <w:lang w:val="pt-BR" w:eastAsia="pt-BR"/>
                  </w:rPr>
                </w:rPrChange>
              </w:rPr>
              <w:t>Diez</w:t>
            </w:r>
            <w:proofErr w:type="spellEnd"/>
            <w:r w:rsidRPr="00271BF2">
              <w:rPr>
                <w:rFonts w:ascii="Calibri" w:hAnsi="Calibri" w:cs="Calibri"/>
                <w:sz w:val="20"/>
                <w:szCs w:val="20"/>
                <w:lang w:val="pt-BR" w:eastAsia="pt-BR"/>
                <w:rPrChange w:id="1381" w:author="HENRIQUE OLIVEIRA" w:date="2023-11-22T14:09:00Z">
                  <w:rPr>
                    <w:rFonts w:ascii="Calibri" w:hAnsi="Calibri" w:cs="Calibri"/>
                    <w:sz w:val="22"/>
                    <w:lang w:val="pt-BR" w:eastAsia="pt-BR"/>
                  </w:rPr>
                </w:rPrChange>
              </w:rPr>
              <w:t>; Osorio; Moreno, 2016</w:t>
            </w:r>
          </w:p>
        </w:tc>
        <w:tc>
          <w:tcPr>
            <w:tcW w:w="1760" w:type="dxa"/>
            <w:tcBorders>
              <w:top w:val="nil"/>
              <w:left w:val="nil"/>
              <w:bottom w:val="single" w:sz="4" w:space="0" w:color="auto"/>
              <w:right w:val="single" w:sz="4" w:space="0" w:color="auto"/>
            </w:tcBorders>
            <w:shd w:val="clear" w:color="auto" w:fill="auto"/>
            <w:noWrap/>
            <w:vAlign w:val="bottom"/>
            <w:hideMark/>
          </w:tcPr>
          <w:p w14:paraId="7B1B07EF"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82"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83" w:author="HENRIQUE OLIVEIRA" w:date="2023-11-22T14:09:00Z">
                  <w:rPr>
                    <w:rFonts w:ascii="Calibri" w:hAnsi="Calibri" w:cs="Calibri"/>
                    <w:sz w:val="22"/>
                    <w:lang w:val="pt-BR" w:eastAsia="pt-BR"/>
                  </w:rPr>
                </w:rPrChange>
              </w:rPr>
              <w:t>Colombia</w:t>
            </w:r>
            <w:proofErr w:type="spellEnd"/>
          </w:p>
        </w:tc>
        <w:tc>
          <w:tcPr>
            <w:tcW w:w="3768" w:type="dxa"/>
            <w:tcBorders>
              <w:top w:val="nil"/>
              <w:left w:val="nil"/>
              <w:bottom w:val="single" w:sz="4" w:space="0" w:color="auto"/>
              <w:right w:val="nil"/>
            </w:tcBorders>
            <w:shd w:val="clear" w:color="auto" w:fill="auto"/>
            <w:noWrap/>
            <w:vAlign w:val="bottom"/>
            <w:hideMark/>
          </w:tcPr>
          <w:p w14:paraId="570C688A"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84"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385" w:author="HENRIQUE OLIVEIRA" w:date="2023-11-22T14:09:00Z">
                  <w:rPr>
                    <w:rFonts w:ascii="Calibri" w:hAnsi="Calibri" w:cs="Calibri"/>
                    <w:i/>
                    <w:iCs/>
                    <w:sz w:val="22"/>
                    <w:lang w:val="pt-BR" w:eastAsia="pt-BR"/>
                  </w:rPr>
                </w:rPrChange>
              </w:rPr>
              <w:t>V. planifolia</w:t>
            </w:r>
          </w:p>
        </w:tc>
      </w:tr>
      <w:tr w:rsidR="00271BF2" w:rsidRPr="00271BF2" w14:paraId="231B9F9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AA7CCDB"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8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87" w:author="HENRIQUE OLIVEIRA" w:date="2023-11-22T14:09:00Z">
                  <w:rPr>
                    <w:rFonts w:ascii="Calibri" w:hAnsi="Calibri" w:cs="Calibri"/>
                    <w:sz w:val="22"/>
                    <w:lang w:val="pt-BR" w:eastAsia="pt-BR"/>
                  </w:rPr>
                </w:rPrChange>
              </w:rPr>
              <w:t xml:space="preserve">Dunn; </w:t>
            </w:r>
            <w:proofErr w:type="spellStart"/>
            <w:r w:rsidRPr="00271BF2">
              <w:rPr>
                <w:rFonts w:ascii="Calibri" w:hAnsi="Calibri" w:cs="Calibri"/>
                <w:sz w:val="20"/>
                <w:szCs w:val="20"/>
                <w:lang w:val="pt-BR" w:eastAsia="pt-BR"/>
                <w:rPrChange w:id="1388" w:author="HENRIQUE OLIVEIRA" w:date="2023-11-22T14:09:00Z">
                  <w:rPr>
                    <w:rFonts w:ascii="Calibri" w:hAnsi="Calibri" w:cs="Calibri"/>
                    <w:sz w:val="22"/>
                    <w:lang w:val="pt-BR" w:eastAsia="pt-BR"/>
                  </w:rPr>
                </w:rPrChange>
              </w:rPr>
              <w:t>Shrestha</w:t>
            </w:r>
            <w:proofErr w:type="spellEnd"/>
            <w:r w:rsidRPr="00271BF2">
              <w:rPr>
                <w:rFonts w:ascii="Calibri" w:hAnsi="Calibri" w:cs="Calibri"/>
                <w:sz w:val="20"/>
                <w:szCs w:val="20"/>
                <w:lang w:val="pt-BR" w:eastAsia="pt-BR"/>
                <w:rPrChange w:id="1389"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390" w:author="HENRIQUE OLIVEIRA" w:date="2023-11-22T14:09:00Z">
                  <w:rPr>
                    <w:rFonts w:ascii="Calibri" w:hAnsi="Calibri" w:cs="Calibri"/>
                    <w:sz w:val="22"/>
                    <w:lang w:val="pt-BR" w:eastAsia="pt-BR"/>
                  </w:rPr>
                </w:rPrChange>
              </w:rPr>
              <w:t>Goad</w:t>
            </w:r>
            <w:proofErr w:type="spellEnd"/>
            <w:r w:rsidRPr="00271BF2">
              <w:rPr>
                <w:rFonts w:ascii="Calibri" w:hAnsi="Calibri" w:cs="Calibri"/>
                <w:sz w:val="20"/>
                <w:szCs w:val="20"/>
                <w:lang w:val="pt-BR" w:eastAsia="pt-BR"/>
                <w:rPrChange w:id="1391" w:author="HENRIQUE OLIVEIRA" w:date="2023-11-22T14:09:00Z">
                  <w:rPr>
                    <w:rFonts w:ascii="Calibri" w:hAnsi="Calibri" w:cs="Calibri"/>
                    <w:sz w:val="22"/>
                    <w:lang w:val="pt-BR" w:eastAsia="pt-BR"/>
                  </w:rPr>
                </w:rPrChange>
              </w:rPr>
              <w:t>, 2016</w:t>
            </w:r>
          </w:p>
        </w:tc>
        <w:tc>
          <w:tcPr>
            <w:tcW w:w="1760" w:type="dxa"/>
            <w:tcBorders>
              <w:top w:val="nil"/>
              <w:left w:val="nil"/>
              <w:bottom w:val="single" w:sz="4" w:space="0" w:color="auto"/>
              <w:right w:val="single" w:sz="4" w:space="0" w:color="auto"/>
            </w:tcBorders>
            <w:shd w:val="clear" w:color="auto" w:fill="auto"/>
            <w:noWrap/>
            <w:vAlign w:val="bottom"/>
            <w:hideMark/>
          </w:tcPr>
          <w:p w14:paraId="626AA56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39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393"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3057607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39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395" w:author="HENRIQUE OLIVEIRA" w:date="2023-11-22T14:09:00Z">
                  <w:rPr>
                    <w:rFonts w:ascii="Calibri" w:hAnsi="Calibri" w:cs="Calibri"/>
                    <w:i/>
                    <w:iCs/>
                    <w:sz w:val="22"/>
                    <w:lang w:val="pt-BR" w:eastAsia="pt-BR"/>
                  </w:rPr>
                </w:rPrChange>
              </w:rPr>
              <w:t>Dianthus</w:t>
            </w:r>
            <w:proofErr w:type="spellEnd"/>
            <w:r w:rsidRPr="00271BF2">
              <w:rPr>
                <w:rFonts w:ascii="Calibri" w:hAnsi="Calibri" w:cs="Calibri"/>
                <w:i/>
                <w:iCs/>
                <w:sz w:val="20"/>
                <w:szCs w:val="20"/>
                <w:lang w:val="pt-BR" w:eastAsia="pt-BR"/>
                <w:rPrChange w:id="1396"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397" w:author="HENRIQUE OLIVEIRA" w:date="2023-11-22T14:09:00Z">
                  <w:rPr>
                    <w:rFonts w:ascii="Calibri" w:hAnsi="Calibri" w:cs="Calibri"/>
                    <w:i/>
                    <w:iCs/>
                    <w:sz w:val="22"/>
                    <w:lang w:val="pt-BR" w:eastAsia="pt-BR"/>
                  </w:rPr>
                </w:rPrChange>
              </w:rPr>
              <w:t>Telstar</w:t>
            </w:r>
            <w:proofErr w:type="spellEnd"/>
          </w:p>
        </w:tc>
      </w:tr>
      <w:tr w:rsidR="00271BF2" w:rsidRPr="00271BF2" w14:paraId="23777AF5"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5C6948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39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399" w:author="HENRIQUE OLIVEIRA" w:date="2023-11-22T14:09:00Z">
                  <w:rPr>
                    <w:rFonts w:ascii="Calibri" w:hAnsi="Calibri" w:cs="Calibri"/>
                    <w:sz w:val="22"/>
                    <w:lang w:val="pt-BR" w:eastAsia="pt-BR"/>
                  </w:rPr>
                </w:rPrChange>
              </w:rPr>
              <w:t>Durner</w:t>
            </w:r>
            <w:proofErr w:type="spellEnd"/>
            <w:r w:rsidRPr="00271BF2">
              <w:rPr>
                <w:rFonts w:ascii="Calibri" w:hAnsi="Calibri" w:cs="Calibri"/>
                <w:sz w:val="20"/>
                <w:szCs w:val="20"/>
                <w:lang w:val="pt-BR" w:eastAsia="pt-BR"/>
                <w:rPrChange w:id="1400" w:author="HENRIQUE OLIVEIRA" w:date="2023-11-22T14:09:00Z">
                  <w:rPr>
                    <w:rFonts w:ascii="Calibri" w:hAnsi="Calibri" w:cs="Calibri"/>
                    <w:sz w:val="22"/>
                    <w:lang w:val="pt-BR" w:eastAsia="pt-BR"/>
                  </w:rPr>
                </w:rPrChange>
              </w:rPr>
              <w:t>, 2017</w:t>
            </w:r>
          </w:p>
        </w:tc>
        <w:tc>
          <w:tcPr>
            <w:tcW w:w="1760" w:type="dxa"/>
            <w:tcBorders>
              <w:top w:val="nil"/>
              <w:left w:val="nil"/>
              <w:bottom w:val="single" w:sz="4" w:space="0" w:color="auto"/>
              <w:right w:val="single" w:sz="4" w:space="0" w:color="auto"/>
            </w:tcBorders>
            <w:shd w:val="clear" w:color="auto" w:fill="auto"/>
            <w:noWrap/>
            <w:vAlign w:val="bottom"/>
            <w:hideMark/>
          </w:tcPr>
          <w:p w14:paraId="5E3D3172"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0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02"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6C9ECEFC"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03"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404" w:author="HENRIQUE OLIVEIRA" w:date="2023-11-22T14:09:00Z">
                  <w:rPr>
                    <w:rFonts w:ascii="Calibri" w:hAnsi="Calibri" w:cs="Calibri"/>
                    <w:i/>
                    <w:iCs/>
                    <w:sz w:val="22"/>
                    <w:lang w:val="pt-BR" w:eastAsia="pt-BR"/>
                  </w:rPr>
                </w:rPrChange>
              </w:rPr>
              <w:t xml:space="preserve">Fragaria </w:t>
            </w:r>
            <w:proofErr w:type="spellStart"/>
            <w:r w:rsidRPr="00271BF2">
              <w:rPr>
                <w:rFonts w:ascii="Calibri" w:hAnsi="Calibri" w:cs="Calibri"/>
                <w:i/>
                <w:iCs/>
                <w:sz w:val="20"/>
                <w:szCs w:val="20"/>
                <w:lang w:val="pt-BR" w:eastAsia="pt-BR"/>
                <w:rPrChange w:id="1405" w:author="HENRIQUE OLIVEIRA" w:date="2023-11-22T14:09:00Z">
                  <w:rPr>
                    <w:rFonts w:ascii="Calibri" w:hAnsi="Calibri" w:cs="Calibri"/>
                    <w:i/>
                    <w:iCs/>
                    <w:sz w:val="22"/>
                    <w:lang w:val="pt-BR" w:eastAsia="pt-BR"/>
                  </w:rPr>
                </w:rPrChange>
              </w:rPr>
              <w:t>ananassa</w:t>
            </w:r>
            <w:proofErr w:type="spellEnd"/>
          </w:p>
        </w:tc>
      </w:tr>
      <w:tr w:rsidR="00271BF2" w:rsidRPr="00271BF2" w14:paraId="279B4FCB"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9B4C19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0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07" w:author="HENRIQUE OLIVEIRA" w:date="2023-11-22T14:09:00Z">
                  <w:rPr>
                    <w:rFonts w:ascii="Calibri" w:hAnsi="Calibri" w:cs="Calibri"/>
                    <w:sz w:val="22"/>
                    <w:lang w:val="pt-BR" w:eastAsia="pt-BR"/>
                  </w:rPr>
                </w:rPrChange>
              </w:rPr>
              <w:t>Eidyan</w:t>
            </w:r>
            <w:proofErr w:type="spellEnd"/>
            <w:r w:rsidRPr="00271BF2">
              <w:rPr>
                <w:rFonts w:ascii="Calibri" w:hAnsi="Calibri" w:cs="Calibri"/>
                <w:sz w:val="20"/>
                <w:szCs w:val="20"/>
                <w:lang w:val="pt-BR" w:eastAsia="pt-BR"/>
                <w:rPrChange w:id="1408"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409" w:author="HENRIQUE OLIVEIRA" w:date="2023-11-22T14:09:00Z">
                  <w:rPr>
                    <w:rFonts w:ascii="Calibri" w:hAnsi="Calibri" w:cs="Calibri"/>
                    <w:sz w:val="22"/>
                    <w:lang w:val="pt-BR" w:eastAsia="pt-BR"/>
                  </w:rPr>
                </w:rPrChange>
              </w:rPr>
              <w:t>Hadavi</w:t>
            </w:r>
            <w:proofErr w:type="spellEnd"/>
            <w:r w:rsidRPr="00271BF2">
              <w:rPr>
                <w:rFonts w:ascii="Calibri" w:hAnsi="Calibri" w:cs="Calibri"/>
                <w:sz w:val="20"/>
                <w:szCs w:val="20"/>
                <w:lang w:val="pt-BR" w:eastAsia="pt-BR"/>
                <w:rPrChange w:id="1410"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411" w:author="HENRIQUE OLIVEIRA" w:date="2023-11-22T14:09:00Z">
                  <w:rPr>
                    <w:rFonts w:ascii="Calibri" w:hAnsi="Calibri" w:cs="Calibri"/>
                    <w:sz w:val="22"/>
                    <w:lang w:val="pt-BR" w:eastAsia="pt-BR"/>
                  </w:rPr>
                </w:rPrChange>
              </w:rPr>
              <w:t>Moalemi</w:t>
            </w:r>
            <w:proofErr w:type="spellEnd"/>
            <w:r w:rsidRPr="00271BF2">
              <w:rPr>
                <w:rFonts w:ascii="Calibri" w:hAnsi="Calibri" w:cs="Calibri"/>
                <w:sz w:val="20"/>
                <w:szCs w:val="20"/>
                <w:lang w:val="pt-BR" w:eastAsia="pt-BR"/>
                <w:rPrChange w:id="1412" w:author="HENRIQUE OLIVEIRA" w:date="2023-11-22T14:09:00Z">
                  <w:rPr>
                    <w:rFonts w:ascii="Calibri" w:hAnsi="Calibri" w:cs="Calibri"/>
                    <w:sz w:val="22"/>
                    <w:lang w:val="pt-BR" w:eastAsia="pt-BR"/>
                  </w:rPr>
                </w:rPrChange>
              </w:rPr>
              <w:t>, 2014</w:t>
            </w:r>
          </w:p>
        </w:tc>
        <w:tc>
          <w:tcPr>
            <w:tcW w:w="1760" w:type="dxa"/>
            <w:tcBorders>
              <w:top w:val="nil"/>
              <w:left w:val="nil"/>
              <w:bottom w:val="single" w:sz="4" w:space="0" w:color="auto"/>
              <w:right w:val="single" w:sz="4" w:space="0" w:color="auto"/>
            </w:tcBorders>
            <w:shd w:val="clear" w:color="auto" w:fill="auto"/>
            <w:noWrap/>
            <w:vAlign w:val="bottom"/>
            <w:hideMark/>
          </w:tcPr>
          <w:p w14:paraId="6673038F"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13"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14"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655C7903"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1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16" w:author="HENRIQUE OLIVEIRA" w:date="2023-11-22T14:09:00Z">
                  <w:rPr>
                    <w:rFonts w:ascii="Calibri" w:hAnsi="Calibri" w:cs="Calibri"/>
                    <w:i/>
                    <w:iCs/>
                    <w:sz w:val="22"/>
                    <w:lang w:val="pt-BR" w:eastAsia="pt-BR"/>
                  </w:rPr>
                </w:rPrChange>
              </w:rPr>
              <w:t>Polianthes</w:t>
            </w:r>
            <w:proofErr w:type="spellEnd"/>
            <w:r w:rsidRPr="00271BF2">
              <w:rPr>
                <w:rFonts w:ascii="Calibri" w:hAnsi="Calibri" w:cs="Calibri"/>
                <w:i/>
                <w:iCs/>
                <w:sz w:val="20"/>
                <w:szCs w:val="20"/>
                <w:lang w:val="pt-BR" w:eastAsia="pt-BR"/>
                <w:rPrChange w:id="1417" w:author="HENRIQUE OLIVEIRA" w:date="2023-11-22T14:09:00Z">
                  <w:rPr>
                    <w:rFonts w:ascii="Calibri" w:hAnsi="Calibri" w:cs="Calibri"/>
                    <w:i/>
                    <w:iCs/>
                    <w:sz w:val="22"/>
                    <w:lang w:val="pt-BR" w:eastAsia="pt-BR"/>
                  </w:rPr>
                </w:rPrChange>
              </w:rPr>
              <w:t xml:space="preserve"> tuberosa</w:t>
            </w:r>
          </w:p>
        </w:tc>
      </w:tr>
      <w:tr w:rsidR="00271BF2" w:rsidRPr="00271BF2" w14:paraId="3C97874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C50E13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1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19" w:author="HENRIQUE OLIVEIRA" w:date="2023-11-22T14:09:00Z">
                  <w:rPr>
                    <w:rFonts w:ascii="Calibri" w:hAnsi="Calibri" w:cs="Calibri"/>
                    <w:sz w:val="22"/>
                    <w:lang w:val="pt-BR" w:eastAsia="pt-BR"/>
                  </w:rPr>
                </w:rPrChange>
              </w:rPr>
              <w:t>Einizadeh</w:t>
            </w:r>
            <w:proofErr w:type="spellEnd"/>
            <w:r w:rsidRPr="00271BF2">
              <w:rPr>
                <w:rFonts w:ascii="Calibri" w:hAnsi="Calibri" w:cs="Calibri"/>
                <w:sz w:val="20"/>
                <w:szCs w:val="20"/>
                <w:lang w:val="pt-BR" w:eastAsia="pt-BR"/>
                <w:rPrChange w:id="1420"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421"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422"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423" w:author="HENRIQUE OLIVEIRA" w:date="2023-11-22T14:09:00Z">
                  <w:rPr>
                    <w:rFonts w:ascii="Calibri" w:hAnsi="Calibri" w:cs="Calibri"/>
                    <w:sz w:val="22"/>
                    <w:lang w:val="pt-BR" w:eastAsia="pt-BR"/>
                  </w:rPr>
                </w:rPrChange>
              </w:rPr>
              <w:t>Shokouhian</w:t>
            </w:r>
            <w:proofErr w:type="spellEnd"/>
            <w:r w:rsidRPr="00271BF2">
              <w:rPr>
                <w:rFonts w:ascii="Calibri" w:hAnsi="Calibri" w:cs="Calibri"/>
                <w:sz w:val="20"/>
                <w:szCs w:val="20"/>
                <w:lang w:val="pt-BR" w:eastAsia="pt-BR"/>
                <w:rPrChange w:id="1424" w:author="HENRIQUE OLIVEIRA" w:date="2023-11-22T14:09:00Z">
                  <w:rPr>
                    <w:rFonts w:ascii="Calibri" w:hAnsi="Calibri" w:cs="Calibri"/>
                    <w:sz w:val="22"/>
                    <w:lang w:val="pt-BR" w:eastAsia="pt-BR"/>
                  </w:rPr>
                </w:rPrChange>
              </w:rPr>
              <w:t>, 2018</w:t>
            </w:r>
          </w:p>
        </w:tc>
        <w:tc>
          <w:tcPr>
            <w:tcW w:w="1760" w:type="dxa"/>
            <w:tcBorders>
              <w:top w:val="nil"/>
              <w:left w:val="nil"/>
              <w:bottom w:val="single" w:sz="4" w:space="0" w:color="auto"/>
              <w:right w:val="single" w:sz="4" w:space="0" w:color="auto"/>
            </w:tcBorders>
            <w:shd w:val="clear" w:color="auto" w:fill="auto"/>
            <w:noWrap/>
            <w:vAlign w:val="bottom"/>
            <w:hideMark/>
          </w:tcPr>
          <w:p w14:paraId="15DC8C84"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2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26"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49076AC3"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27"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428" w:author="HENRIQUE OLIVEIRA" w:date="2023-11-22T14:09:00Z">
                  <w:rPr>
                    <w:rFonts w:ascii="Calibri" w:hAnsi="Calibri" w:cs="Calibri"/>
                    <w:i/>
                    <w:iCs/>
                    <w:sz w:val="22"/>
                    <w:lang w:val="pt-BR" w:eastAsia="pt-BR"/>
                  </w:rPr>
                </w:rPrChange>
              </w:rPr>
              <w:t xml:space="preserve">Fragaria </w:t>
            </w:r>
            <w:proofErr w:type="spellStart"/>
            <w:r w:rsidRPr="00271BF2">
              <w:rPr>
                <w:rFonts w:ascii="Calibri" w:hAnsi="Calibri" w:cs="Calibri"/>
                <w:i/>
                <w:iCs/>
                <w:sz w:val="20"/>
                <w:szCs w:val="20"/>
                <w:lang w:val="pt-BR" w:eastAsia="pt-BR"/>
                <w:rPrChange w:id="1429" w:author="HENRIQUE OLIVEIRA" w:date="2023-11-22T14:09:00Z">
                  <w:rPr>
                    <w:rFonts w:ascii="Calibri" w:hAnsi="Calibri" w:cs="Calibri"/>
                    <w:i/>
                    <w:iCs/>
                    <w:sz w:val="22"/>
                    <w:lang w:val="pt-BR" w:eastAsia="pt-BR"/>
                  </w:rPr>
                </w:rPrChange>
              </w:rPr>
              <w:t>ananassa</w:t>
            </w:r>
            <w:proofErr w:type="spellEnd"/>
          </w:p>
        </w:tc>
      </w:tr>
      <w:tr w:rsidR="00271BF2" w:rsidRPr="00271BF2" w14:paraId="2F301BB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C2D200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30"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31" w:author="HENRIQUE OLIVEIRA" w:date="2023-11-22T14:09:00Z">
                  <w:rPr>
                    <w:rFonts w:ascii="Calibri" w:hAnsi="Calibri" w:cs="Calibri"/>
                    <w:sz w:val="22"/>
                    <w:lang w:val="pt-BR" w:eastAsia="pt-BR"/>
                  </w:rPr>
                </w:rPrChange>
              </w:rPr>
              <w:t>Elhindi</w:t>
            </w:r>
            <w:proofErr w:type="spellEnd"/>
            <w:r w:rsidRPr="00271BF2">
              <w:rPr>
                <w:rFonts w:ascii="Calibri" w:hAnsi="Calibri" w:cs="Calibri"/>
                <w:sz w:val="20"/>
                <w:szCs w:val="20"/>
                <w:lang w:val="pt-BR" w:eastAsia="pt-BR"/>
                <w:rPrChange w:id="1432" w:author="HENRIQUE OLIVEIRA" w:date="2023-11-22T14:09:00Z">
                  <w:rPr>
                    <w:rFonts w:ascii="Calibri" w:hAnsi="Calibri" w:cs="Calibri"/>
                    <w:sz w:val="22"/>
                    <w:lang w:val="pt-BR" w:eastAsia="pt-BR"/>
                  </w:rPr>
                </w:rPrChange>
              </w:rPr>
              <w:t xml:space="preserve">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0A32B51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3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34" w:author="HENRIQUE OLIVEIRA" w:date="2023-11-22T14:09:00Z">
                  <w:rPr>
                    <w:rFonts w:ascii="Calibri" w:hAnsi="Calibri" w:cs="Calibri"/>
                    <w:sz w:val="22"/>
                    <w:lang w:val="pt-BR" w:eastAsia="pt-BR"/>
                  </w:rPr>
                </w:rPrChange>
              </w:rPr>
              <w:t>Egypt</w:t>
            </w:r>
            <w:proofErr w:type="spellEnd"/>
          </w:p>
        </w:tc>
        <w:tc>
          <w:tcPr>
            <w:tcW w:w="3768" w:type="dxa"/>
            <w:tcBorders>
              <w:top w:val="nil"/>
              <w:left w:val="nil"/>
              <w:bottom w:val="single" w:sz="4" w:space="0" w:color="auto"/>
              <w:right w:val="nil"/>
            </w:tcBorders>
            <w:shd w:val="clear" w:color="auto" w:fill="auto"/>
            <w:noWrap/>
            <w:vAlign w:val="bottom"/>
            <w:hideMark/>
          </w:tcPr>
          <w:p w14:paraId="5658FEB4"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3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36" w:author="HENRIQUE OLIVEIRA" w:date="2023-11-22T14:09:00Z">
                  <w:rPr>
                    <w:rFonts w:ascii="Calibri" w:hAnsi="Calibri" w:cs="Calibri"/>
                    <w:i/>
                    <w:iCs/>
                    <w:sz w:val="22"/>
                    <w:lang w:val="pt-BR" w:eastAsia="pt-BR"/>
                  </w:rPr>
                </w:rPrChange>
              </w:rPr>
              <w:t>Zinnia</w:t>
            </w:r>
            <w:proofErr w:type="spellEnd"/>
            <w:r w:rsidRPr="00271BF2">
              <w:rPr>
                <w:rFonts w:ascii="Calibri" w:hAnsi="Calibri" w:cs="Calibri"/>
                <w:i/>
                <w:iCs/>
                <w:sz w:val="20"/>
                <w:szCs w:val="20"/>
                <w:lang w:val="pt-BR" w:eastAsia="pt-BR"/>
                <w:rPrChange w:id="1437"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438" w:author="HENRIQUE OLIVEIRA" w:date="2023-11-22T14:09:00Z">
                  <w:rPr>
                    <w:rFonts w:ascii="Calibri" w:hAnsi="Calibri" w:cs="Calibri"/>
                    <w:i/>
                    <w:iCs/>
                    <w:sz w:val="22"/>
                    <w:lang w:val="pt-BR" w:eastAsia="pt-BR"/>
                  </w:rPr>
                </w:rPrChange>
              </w:rPr>
              <w:t>elegans</w:t>
            </w:r>
            <w:proofErr w:type="spellEnd"/>
          </w:p>
        </w:tc>
      </w:tr>
      <w:tr w:rsidR="00271BF2" w:rsidRPr="00271BF2" w14:paraId="285B680B"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3A399D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3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40" w:author="HENRIQUE OLIVEIRA" w:date="2023-11-22T14:09:00Z">
                  <w:rPr>
                    <w:rFonts w:ascii="Calibri" w:hAnsi="Calibri" w:cs="Calibri"/>
                    <w:sz w:val="22"/>
                    <w:lang w:val="pt-BR" w:eastAsia="pt-BR"/>
                  </w:rPr>
                </w:rPrChange>
              </w:rPr>
              <w:t>El-</w:t>
            </w:r>
            <w:proofErr w:type="spellStart"/>
            <w:r w:rsidRPr="00271BF2">
              <w:rPr>
                <w:rFonts w:ascii="Calibri" w:hAnsi="Calibri" w:cs="Calibri"/>
                <w:sz w:val="20"/>
                <w:szCs w:val="20"/>
                <w:lang w:val="pt-BR" w:eastAsia="pt-BR"/>
                <w:rPrChange w:id="1441" w:author="HENRIQUE OLIVEIRA" w:date="2023-11-22T14:09:00Z">
                  <w:rPr>
                    <w:rFonts w:ascii="Calibri" w:hAnsi="Calibri" w:cs="Calibri"/>
                    <w:sz w:val="22"/>
                    <w:lang w:val="pt-BR" w:eastAsia="pt-BR"/>
                  </w:rPr>
                </w:rPrChange>
              </w:rPr>
              <w:t>Motaium</w:t>
            </w:r>
            <w:proofErr w:type="spellEnd"/>
            <w:r w:rsidRPr="00271BF2">
              <w:rPr>
                <w:rFonts w:ascii="Calibri" w:hAnsi="Calibri" w:cs="Calibri"/>
                <w:sz w:val="20"/>
                <w:szCs w:val="20"/>
                <w:lang w:val="pt-BR" w:eastAsia="pt-BR"/>
                <w:rPrChange w:id="1442" w:author="HENRIQUE OLIVEIRA" w:date="2023-11-22T14:09:00Z">
                  <w:rPr>
                    <w:rFonts w:ascii="Calibri" w:hAnsi="Calibri" w:cs="Calibri"/>
                    <w:sz w:val="22"/>
                    <w:lang w:val="pt-BR" w:eastAsia="pt-BR"/>
                  </w:rPr>
                </w:rPrChange>
              </w:rPr>
              <w:t xml:space="preserve">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16519198"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4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44" w:author="HENRIQUE OLIVEIRA" w:date="2023-11-22T14:09:00Z">
                  <w:rPr>
                    <w:rFonts w:ascii="Calibri" w:hAnsi="Calibri" w:cs="Calibri"/>
                    <w:sz w:val="22"/>
                    <w:lang w:val="pt-BR" w:eastAsia="pt-BR"/>
                  </w:rPr>
                </w:rPrChange>
              </w:rPr>
              <w:t>Egypt</w:t>
            </w:r>
            <w:proofErr w:type="spellEnd"/>
            <w:r w:rsidRPr="00271BF2">
              <w:rPr>
                <w:rFonts w:ascii="Calibri" w:hAnsi="Calibri" w:cs="Calibri"/>
                <w:sz w:val="20"/>
                <w:szCs w:val="20"/>
                <w:lang w:val="pt-BR" w:eastAsia="pt-BR"/>
                <w:rPrChange w:id="1445" w:author="HENRIQUE OLIVEIRA" w:date="2023-11-22T14:09:00Z">
                  <w:rPr>
                    <w:rFonts w:ascii="Calibri" w:hAnsi="Calibri" w:cs="Calibri"/>
                    <w:sz w:val="22"/>
                    <w:lang w:val="pt-BR" w:eastAsia="pt-BR"/>
                  </w:rPr>
                </w:rPrChange>
              </w:rPr>
              <w:t xml:space="preserve"> </w:t>
            </w:r>
          </w:p>
        </w:tc>
        <w:tc>
          <w:tcPr>
            <w:tcW w:w="3768" w:type="dxa"/>
            <w:tcBorders>
              <w:top w:val="nil"/>
              <w:left w:val="nil"/>
              <w:bottom w:val="single" w:sz="4" w:space="0" w:color="auto"/>
              <w:right w:val="nil"/>
            </w:tcBorders>
            <w:shd w:val="clear" w:color="auto" w:fill="auto"/>
            <w:noWrap/>
            <w:vAlign w:val="bottom"/>
            <w:hideMark/>
          </w:tcPr>
          <w:p w14:paraId="524B287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4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47" w:author="HENRIQUE OLIVEIRA" w:date="2023-11-22T14:09:00Z">
                  <w:rPr>
                    <w:rFonts w:ascii="Calibri" w:hAnsi="Calibri" w:cs="Calibri"/>
                    <w:i/>
                    <w:iCs/>
                    <w:sz w:val="22"/>
                    <w:lang w:val="pt-BR" w:eastAsia="pt-BR"/>
                  </w:rPr>
                </w:rPrChange>
              </w:rPr>
              <w:t>Zebda</w:t>
            </w:r>
            <w:proofErr w:type="spellEnd"/>
            <w:r w:rsidRPr="00271BF2">
              <w:rPr>
                <w:rFonts w:ascii="Calibri" w:hAnsi="Calibri" w:cs="Calibri"/>
                <w:i/>
                <w:iCs/>
                <w:sz w:val="20"/>
                <w:szCs w:val="20"/>
                <w:lang w:val="pt-BR" w:eastAsia="pt-BR"/>
                <w:rPrChange w:id="1448" w:author="HENRIQUE OLIVEIRA" w:date="2023-11-22T14:09:00Z">
                  <w:rPr>
                    <w:rFonts w:ascii="Calibri" w:hAnsi="Calibri" w:cs="Calibri"/>
                    <w:i/>
                    <w:iCs/>
                    <w:sz w:val="22"/>
                    <w:lang w:val="pt-BR" w:eastAsia="pt-BR"/>
                  </w:rPr>
                </w:rPrChange>
              </w:rPr>
              <w:t xml:space="preserve"> mango</w:t>
            </w:r>
          </w:p>
        </w:tc>
      </w:tr>
      <w:tr w:rsidR="00271BF2" w:rsidRPr="00271BF2" w14:paraId="3F1109DC"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5B3448A"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4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50" w:author="HENRIQUE OLIVEIRA" w:date="2023-11-22T14:09:00Z">
                  <w:rPr>
                    <w:rFonts w:ascii="Calibri" w:hAnsi="Calibri" w:cs="Calibri"/>
                    <w:sz w:val="22"/>
                    <w:lang w:val="pt-BR" w:eastAsia="pt-BR"/>
                  </w:rPr>
                </w:rPrChange>
              </w:rPr>
              <w:t>Estaji</w:t>
            </w:r>
            <w:proofErr w:type="spellEnd"/>
            <w:r w:rsidRPr="00271BF2">
              <w:rPr>
                <w:rFonts w:ascii="Calibri" w:hAnsi="Calibri" w:cs="Calibri"/>
                <w:sz w:val="20"/>
                <w:szCs w:val="20"/>
                <w:lang w:val="pt-BR" w:eastAsia="pt-BR"/>
                <w:rPrChange w:id="1451"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452" w:author="HENRIQUE OLIVEIRA" w:date="2023-11-22T14:09:00Z">
                  <w:rPr>
                    <w:rFonts w:ascii="Calibri" w:hAnsi="Calibri" w:cs="Calibri"/>
                    <w:sz w:val="22"/>
                    <w:lang w:val="pt-BR" w:eastAsia="pt-BR"/>
                  </w:rPr>
                </w:rPrChange>
              </w:rPr>
              <w:t>Souri</w:t>
            </w:r>
            <w:proofErr w:type="spellEnd"/>
            <w:r w:rsidRPr="00271BF2">
              <w:rPr>
                <w:rFonts w:ascii="Calibri" w:hAnsi="Calibri" w:cs="Calibri"/>
                <w:sz w:val="20"/>
                <w:szCs w:val="20"/>
                <w:lang w:val="pt-BR" w:eastAsia="pt-BR"/>
                <w:rPrChange w:id="1453"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454" w:author="HENRIQUE OLIVEIRA" w:date="2023-11-22T14:09:00Z">
                  <w:rPr>
                    <w:rFonts w:ascii="Calibri" w:hAnsi="Calibri" w:cs="Calibri"/>
                    <w:sz w:val="22"/>
                    <w:lang w:val="pt-BR" w:eastAsia="pt-BR"/>
                  </w:rPr>
                </w:rPrChange>
              </w:rPr>
              <w:t>Omidbigi</w:t>
            </w:r>
            <w:proofErr w:type="spellEnd"/>
            <w:r w:rsidRPr="00271BF2">
              <w:rPr>
                <w:rFonts w:ascii="Calibri" w:hAnsi="Calibri" w:cs="Calibri"/>
                <w:sz w:val="20"/>
                <w:szCs w:val="20"/>
                <w:lang w:val="pt-BR" w:eastAsia="pt-BR"/>
                <w:rPrChange w:id="1455" w:author="HENRIQUE OLIVEIRA" w:date="2023-11-22T14:09:00Z">
                  <w:rPr>
                    <w:rFonts w:ascii="Calibri" w:hAnsi="Calibri" w:cs="Calibri"/>
                    <w:sz w:val="22"/>
                    <w:lang w:val="pt-BR" w:eastAsia="pt-BR"/>
                  </w:rPr>
                </w:rPrChange>
              </w:rPr>
              <w:t>, 2011</w:t>
            </w:r>
          </w:p>
        </w:tc>
        <w:tc>
          <w:tcPr>
            <w:tcW w:w="1760" w:type="dxa"/>
            <w:tcBorders>
              <w:top w:val="nil"/>
              <w:left w:val="nil"/>
              <w:bottom w:val="single" w:sz="4" w:space="0" w:color="auto"/>
              <w:right w:val="single" w:sz="4" w:space="0" w:color="auto"/>
            </w:tcBorders>
            <w:shd w:val="clear" w:color="auto" w:fill="auto"/>
            <w:noWrap/>
            <w:vAlign w:val="bottom"/>
            <w:hideMark/>
          </w:tcPr>
          <w:p w14:paraId="5959341A"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5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57"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4E30BEB5"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5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59" w:author="HENRIQUE OLIVEIRA" w:date="2023-11-22T14:09:00Z">
                  <w:rPr>
                    <w:rFonts w:ascii="Calibri" w:hAnsi="Calibri" w:cs="Calibri"/>
                    <w:i/>
                    <w:iCs/>
                    <w:sz w:val="22"/>
                    <w:lang w:val="pt-BR" w:eastAsia="pt-BR"/>
                  </w:rPr>
                </w:rPrChange>
              </w:rPr>
              <w:t>Sylilbum</w:t>
            </w:r>
            <w:proofErr w:type="spellEnd"/>
            <w:r w:rsidRPr="00271BF2">
              <w:rPr>
                <w:rFonts w:ascii="Calibri" w:hAnsi="Calibri" w:cs="Calibri"/>
                <w:i/>
                <w:iCs/>
                <w:sz w:val="20"/>
                <w:szCs w:val="20"/>
                <w:lang w:val="pt-BR" w:eastAsia="pt-BR"/>
                <w:rPrChange w:id="1460"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461" w:author="HENRIQUE OLIVEIRA" w:date="2023-11-22T14:09:00Z">
                  <w:rPr>
                    <w:rFonts w:ascii="Calibri" w:hAnsi="Calibri" w:cs="Calibri"/>
                    <w:i/>
                    <w:iCs/>
                    <w:sz w:val="22"/>
                    <w:lang w:val="pt-BR" w:eastAsia="pt-BR"/>
                  </w:rPr>
                </w:rPrChange>
              </w:rPr>
              <w:t>Marianum</w:t>
            </w:r>
            <w:proofErr w:type="spellEnd"/>
          </w:p>
        </w:tc>
      </w:tr>
      <w:tr w:rsidR="00271BF2" w:rsidRPr="00271BF2" w14:paraId="7F1E635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BB40A2D"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6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63" w:author="HENRIQUE OLIVEIRA" w:date="2023-11-22T14:09:00Z">
                  <w:rPr>
                    <w:rFonts w:ascii="Calibri" w:hAnsi="Calibri" w:cs="Calibri"/>
                    <w:sz w:val="22"/>
                    <w:lang w:val="pt-BR" w:eastAsia="pt-BR"/>
                  </w:rPr>
                </w:rPrChange>
              </w:rPr>
              <w:t>Ferreira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14F71E3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6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65" w:author="HENRIQUE OLIVEIRA" w:date="2023-11-22T14:09:00Z">
                  <w:rPr>
                    <w:rFonts w:ascii="Calibri" w:hAnsi="Calibri" w:cs="Calibri"/>
                    <w:sz w:val="22"/>
                    <w:lang w:val="pt-BR" w:eastAsia="pt-BR"/>
                  </w:rPr>
                </w:rPrChange>
              </w:rPr>
              <w:t>Brazil</w:t>
            </w:r>
            <w:proofErr w:type="spellEnd"/>
            <w:r w:rsidRPr="00271BF2">
              <w:rPr>
                <w:rFonts w:ascii="Calibri" w:hAnsi="Calibri" w:cs="Calibri"/>
                <w:sz w:val="20"/>
                <w:szCs w:val="20"/>
                <w:lang w:val="pt-BR" w:eastAsia="pt-BR"/>
                <w:rPrChange w:id="1466" w:author="HENRIQUE OLIVEIRA" w:date="2023-11-22T14:09:00Z">
                  <w:rPr>
                    <w:rFonts w:ascii="Calibri" w:hAnsi="Calibri" w:cs="Calibri"/>
                    <w:sz w:val="22"/>
                    <w:lang w:val="pt-BR" w:eastAsia="pt-BR"/>
                  </w:rPr>
                </w:rPrChange>
              </w:rPr>
              <w:t xml:space="preserve"> </w:t>
            </w:r>
          </w:p>
        </w:tc>
        <w:tc>
          <w:tcPr>
            <w:tcW w:w="3768" w:type="dxa"/>
            <w:tcBorders>
              <w:top w:val="nil"/>
              <w:left w:val="nil"/>
              <w:bottom w:val="single" w:sz="4" w:space="0" w:color="auto"/>
              <w:right w:val="nil"/>
            </w:tcBorders>
            <w:shd w:val="clear" w:color="auto" w:fill="auto"/>
            <w:noWrap/>
            <w:vAlign w:val="bottom"/>
            <w:hideMark/>
          </w:tcPr>
          <w:p w14:paraId="674FE559"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67"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68" w:author="HENRIQUE OLIVEIRA" w:date="2023-11-22T14:09:00Z">
                  <w:rPr>
                    <w:rFonts w:ascii="Calibri" w:hAnsi="Calibri" w:cs="Calibri"/>
                    <w:i/>
                    <w:iCs/>
                    <w:sz w:val="22"/>
                    <w:lang w:val="pt-BR" w:eastAsia="pt-BR"/>
                  </w:rPr>
                </w:rPrChange>
              </w:rPr>
              <w:t>Prunus</w:t>
            </w:r>
            <w:proofErr w:type="spellEnd"/>
            <w:r w:rsidRPr="00271BF2">
              <w:rPr>
                <w:rFonts w:ascii="Calibri" w:hAnsi="Calibri" w:cs="Calibri"/>
                <w:i/>
                <w:iCs/>
                <w:sz w:val="20"/>
                <w:szCs w:val="20"/>
                <w:lang w:val="pt-BR" w:eastAsia="pt-BR"/>
                <w:rPrChange w:id="1469"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470" w:author="HENRIQUE OLIVEIRA" w:date="2023-11-22T14:09:00Z">
                  <w:rPr>
                    <w:rFonts w:ascii="Calibri" w:hAnsi="Calibri" w:cs="Calibri"/>
                    <w:i/>
                    <w:iCs/>
                    <w:sz w:val="22"/>
                    <w:lang w:val="pt-BR" w:eastAsia="pt-BR"/>
                  </w:rPr>
                </w:rPrChange>
              </w:rPr>
              <w:t>persica</w:t>
            </w:r>
            <w:proofErr w:type="spellEnd"/>
          </w:p>
        </w:tc>
      </w:tr>
      <w:tr w:rsidR="00271BF2" w:rsidRPr="00271BF2" w14:paraId="2B39275D"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BD602E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7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72" w:author="HENRIQUE OLIVEIRA" w:date="2023-11-22T14:09:00Z">
                  <w:rPr>
                    <w:rFonts w:ascii="Calibri" w:hAnsi="Calibri" w:cs="Calibri"/>
                    <w:sz w:val="22"/>
                    <w:lang w:val="pt-BR" w:eastAsia="pt-BR"/>
                  </w:rPr>
                </w:rPrChange>
              </w:rPr>
              <w:t>Kurtz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6C3A535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7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74" w:author="HENRIQUE OLIVEIRA" w:date="2023-11-22T14:09:00Z">
                  <w:rPr>
                    <w:rFonts w:ascii="Calibri" w:hAnsi="Calibri" w:cs="Calibri"/>
                    <w:sz w:val="22"/>
                    <w:lang w:val="pt-BR" w:eastAsia="pt-BR"/>
                  </w:rPr>
                </w:rPrChange>
              </w:rPr>
              <w:t>Brazil</w:t>
            </w:r>
            <w:proofErr w:type="spellEnd"/>
          </w:p>
        </w:tc>
        <w:tc>
          <w:tcPr>
            <w:tcW w:w="3768" w:type="dxa"/>
            <w:tcBorders>
              <w:top w:val="nil"/>
              <w:left w:val="nil"/>
              <w:bottom w:val="single" w:sz="4" w:space="0" w:color="auto"/>
              <w:right w:val="nil"/>
            </w:tcBorders>
            <w:shd w:val="clear" w:color="auto" w:fill="auto"/>
            <w:noWrap/>
            <w:vAlign w:val="bottom"/>
            <w:hideMark/>
          </w:tcPr>
          <w:p w14:paraId="149B7737"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7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76" w:author="HENRIQUE OLIVEIRA" w:date="2023-11-22T14:09:00Z">
                  <w:rPr>
                    <w:rFonts w:ascii="Calibri" w:hAnsi="Calibri" w:cs="Calibri"/>
                    <w:i/>
                    <w:iCs/>
                    <w:sz w:val="22"/>
                    <w:lang w:val="pt-BR" w:eastAsia="pt-BR"/>
                  </w:rPr>
                </w:rPrChange>
              </w:rPr>
              <w:t>Allium</w:t>
            </w:r>
            <w:proofErr w:type="spellEnd"/>
            <w:r w:rsidRPr="00271BF2">
              <w:rPr>
                <w:rFonts w:ascii="Calibri" w:hAnsi="Calibri" w:cs="Calibri"/>
                <w:i/>
                <w:iCs/>
                <w:sz w:val="20"/>
                <w:szCs w:val="20"/>
                <w:lang w:val="pt-BR" w:eastAsia="pt-BR"/>
                <w:rPrChange w:id="1477" w:author="HENRIQUE OLIVEIRA" w:date="2023-11-22T14:09:00Z">
                  <w:rPr>
                    <w:rFonts w:ascii="Calibri" w:hAnsi="Calibri" w:cs="Calibri"/>
                    <w:i/>
                    <w:iCs/>
                    <w:sz w:val="22"/>
                    <w:lang w:val="pt-BR" w:eastAsia="pt-BR"/>
                  </w:rPr>
                </w:rPrChange>
              </w:rPr>
              <w:t xml:space="preserve"> cepa</w:t>
            </w:r>
          </w:p>
        </w:tc>
      </w:tr>
      <w:tr w:rsidR="00271BF2" w:rsidRPr="00271BF2" w14:paraId="694B782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AA7DEF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7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79" w:author="HENRIQUE OLIVEIRA" w:date="2023-11-22T14:09:00Z">
                  <w:rPr>
                    <w:rFonts w:ascii="Calibri" w:hAnsi="Calibri" w:cs="Calibri"/>
                    <w:sz w:val="22"/>
                    <w:lang w:val="pt-BR" w:eastAsia="pt-BR"/>
                  </w:rPr>
                </w:rPrChange>
              </w:rPr>
              <w:t>Gadagi</w:t>
            </w:r>
            <w:proofErr w:type="spellEnd"/>
            <w:r w:rsidRPr="00271BF2">
              <w:rPr>
                <w:rFonts w:ascii="Calibri" w:hAnsi="Calibri" w:cs="Calibri"/>
                <w:sz w:val="20"/>
                <w:szCs w:val="20"/>
                <w:lang w:val="pt-BR" w:eastAsia="pt-BR"/>
                <w:rPrChange w:id="1480" w:author="HENRIQUE OLIVEIRA" w:date="2023-11-22T14:09:00Z">
                  <w:rPr>
                    <w:rFonts w:ascii="Calibri" w:hAnsi="Calibri" w:cs="Calibri"/>
                    <w:sz w:val="22"/>
                    <w:lang w:val="pt-BR" w:eastAsia="pt-BR"/>
                  </w:rPr>
                </w:rPrChange>
              </w:rPr>
              <w:t xml:space="preserve"> et al., 2004</w:t>
            </w:r>
          </w:p>
        </w:tc>
        <w:tc>
          <w:tcPr>
            <w:tcW w:w="1760" w:type="dxa"/>
            <w:tcBorders>
              <w:top w:val="nil"/>
              <w:left w:val="nil"/>
              <w:bottom w:val="single" w:sz="4" w:space="0" w:color="auto"/>
              <w:right w:val="single" w:sz="4" w:space="0" w:color="auto"/>
            </w:tcBorders>
            <w:shd w:val="clear" w:color="auto" w:fill="auto"/>
            <w:noWrap/>
            <w:vAlign w:val="bottom"/>
            <w:hideMark/>
          </w:tcPr>
          <w:p w14:paraId="2521B52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8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82"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1930341A"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83"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84" w:author="HENRIQUE OLIVEIRA" w:date="2023-11-22T14:09:00Z">
                  <w:rPr>
                    <w:rFonts w:ascii="Calibri" w:hAnsi="Calibri" w:cs="Calibri"/>
                    <w:i/>
                    <w:iCs/>
                    <w:sz w:val="22"/>
                    <w:lang w:val="pt-BR" w:eastAsia="pt-BR"/>
                  </w:rPr>
                </w:rPrChange>
              </w:rPr>
              <w:t>Gaillardia</w:t>
            </w:r>
            <w:proofErr w:type="spellEnd"/>
            <w:r w:rsidRPr="00271BF2">
              <w:rPr>
                <w:rFonts w:ascii="Calibri" w:hAnsi="Calibri" w:cs="Calibri"/>
                <w:i/>
                <w:iCs/>
                <w:sz w:val="20"/>
                <w:szCs w:val="20"/>
                <w:lang w:val="pt-BR" w:eastAsia="pt-BR"/>
                <w:rPrChange w:id="1485"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486" w:author="HENRIQUE OLIVEIRA" w:date="2023-11-22T14:09:00Z">
                  <w:rPr>
                    <w:rFonts w:ascii="Calibri" w:hAnsi="Calibri" w:cs="Calibri"/>
                    <w:i/>
                    <w:iCs/>
                    <w:sz w:val="22"/>
                    <w:lang w:val="pt-BR" w:eastAsia="pt-BR"/>
                  </w:rPr>
                </w:rPrChange>
              </w:rPr>
              <w:t>pulchella</w:t>
            </w:r>
            <w:proofErr w:type="spellEnd"/>
          </w:p>
        </w:tc>
      </w:tr>
      <w:tr w:rsidR="00271BF2" w:rsidRPr="00271BF2" w14:paraId="018267C2"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F4C43B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8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88" w:author="HENRIQUE OLIVEIRA" w:date="2023-11-22T14:09:00Z">
                  <w:rPr>
                    <w:rFonts w:ascii="Calibri" w:hAnsi="Calibri" w:cs="Calibri"/>
                    <w:sz w:val="22"/>
                    <w:lang w:val="pt-BR" w:eastAsia="pt-BR"/>
                  </w:rPr>
                </w:rPrChange>
              </w:rPr>
              <w:t>Gandomi</w:t>
            </w:r>
            <w:proofErr w:type="spellEnd"/>
            <w:r w:rsidRPr="00271BF2">
              <w:rPr>
                <w:rFonts w:ascii="Calibri" w:hAnsi="Calibri" w:cs="Calibri"/>
                <w:sz w:val="20"/>
                <w:szCs w:val="20"/>
                <w:lang w:val="pt-BR" w:eastAsia="pt-BR"/>
                <w:rPrChange w:id="1489" w:author="HENRIQUE OLIVEIRA" w:date="2023-11-22T14:09:00Z">
                  <w:rPr>
                    <w:rFonts w:ascii="Calibri" w:hAnsi="Calibri" w:cs="Calibri"/>
                    <w:sz w:val="22"/>
                    <w:lang w:val="pt-BR" w:eastAsia="pt-BR"/>
                  </w:rPr>
                </w:rPrChange>
              </w:rPr>
              <w:t xml:space="preserve"> et al., 2021</w:t>
            </w:r>
          </w:p>
        </w:tc>
        <w:tc>
          <w:tcPr>
            <w:tcW w:w="1760" w:type="dxa"/>
            <w:tcBorders>
              <w:top w:val="nil"/>
              <w:left w:val="nil"/>
              <w:bottom w:val="single" w:sz="4" w:space="0" w:color="auto"/>
              <w:right w:val="single" w:sz="4" w:space="0" w:color="auto"/>
            </w:tcBorders>
            <w:shd w:val="clear" w:color="auto" w:fill="auto"/>
            <w:noWrap/>
            <w:vAlign w:val="bottom"/>
            <w:hideMark/>
          </w:tcPr>
          <w:p w14:paraId="7BCD652A"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9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491"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11AEFF3C"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49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493" w:author="HENRIQUE OLIVEIRA" w:date="2023-11-22T14:09:00Z">
                  <w:rPr>
                    <w:rFonts w:ascii="Calibri" w:hAnsi="Calibri" w:cs="Calibri"/>
                    <w:i/>
                    <w:iCs/>
                    <w:sz w:val="22"/>
                    <w:lang w:val="pt-BR" w:eastAsia="pt-BR"/>
                  </w:rPr>
                </w:rPrChange>
              </w:rPr>
              <w:t>Matricaria</w:t>
            </w:r>
            <w:proofErr w:type="spellEnd"/>
            <w:r w:rsidRPr="00271BF2">
              <w:rPr>
                <w:rFonts w:ascii="Calibri" w:hAnsi="Calibri" w:cs="Calibri"/>
                <w:i/>
                <w:iCs/>
                <w:sz w:val="20"/>
                <w:szCs w:val="20"/>
                <w:lang w:val="pt-BR" w:eastAsia="pt-BR"/>
                <w:rPrChange w:id="149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495" w:author="HENRIQUE OLIVEIRA" w:date="2023-11-22T14:09:00Z">
                  <w:rPr>
                    <w:rFonts w:ascii="Calibri" w:hAnsi="Calibri" w:cs="Calibri"/>
                    <w:i/>
                    <w:iCs/>
                    <w:sz w:val="22"/>
                    <w:lang w:val="pt-BR" w:eastAsia="pt-BR"/>
                  </w:rPr>
                </w:rPrChange>
              </w:rPr>
              <w:t>chamomilla</w:t>
            </w:r>
            <w:proofErr w:type="spellEnd"/>
          </w:p>
        </w:tc>
      </w:tr>
      <w:tr w:rsidR="00271BF2" w:rsidRPr="00271BF2" w14:paraId="4477270B"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2D3317B"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49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497" w:author="HENRIQUE OLIVEIRA" w:date="2023-11-22T14:09:00Z">
                  <w:rPr>
                    <w:rFonts w:ascii="Calibri" w:hAnsi="Calibri" w:cs="Calibri"/>
                    <w:sz w:val="22"/>
                    <w:lang w:val="pt-BR" w:eastAsia="pt-BR"/>
                  </w:rPr>
                </w:rPrChange>
              </w:rPr>
              <w:t>Giannoulis</w:t>
            </w:r>
            <w:proofErr w:type="spellEnd"/>
            <w:r w:rsidRPr="00271BF2">
              <w:rPr>
                <w:rFonts w:ascii="Calibri" w:hAnsi="Calibri" w:cs="Calibri"/>
                <w:sz w:val="20"/>
                <w:szCs w:val="20"/>
                <w:lang w:val="pt-BR" w:eastAsia="pt-BR"/>
                <w:rPrChange w:id="1498" w:author="HENRIQUE OLIVEIRA" w:date="2023-11-22T14:09:00Z">
                  <w:rPr>
                    <w:rFonts w:ascii="Calibri" w:hAnsi="Calibri" w:cs="Calibri"/>
                    <w:sz w:val="22"/>
                    <w:lang w:val="pt-BR" w:eastAsia="pt-BR"/>
                  </w:rPr>
                </w:rPrChange>
              </w:rPr>
              <w:t xml:space="preserve"> et al., 2020</w:t>
            </w:r>
          </w:p>
        </w:tc>
        <w:tc>
          <w:tcPr>
            <w:tcW w:w="1760" w:type="dxa"/>
            <w:tcBorders>
              <w:top w:val="nil"/>
              <w:left w:val="nil"/>
              <w:bottom w:val="single" w:sz="4" w:space="0" w:color="auto"/>
              <w:right w:val="single" w:sz="4" w:space="0" w:color="auto"/>
            </w:tcBorders>
            <w:shd w:val="clear" w:color="auto" w:fill="auto"/>
            <w:noWrap/>
            <w:vAlign w:val="bottom"/>
            <w:hideMark/>
          </w:tcPr>
          <w:p w14:paraId="7B1DF168"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49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00" w:author="HENRIQUE OLIVEIRA" w:date="2023-11-22T14:09:00Z">
                  <w:rPr>
                    <w:rFonts w:ascii="Calibri" w:hAnsi="Calibri" w:cs="Calibri"/>
                    <w:sz w:val="22"/>
                    <w:lang w:val="pt-BR" w:eastAsia="pt-BR"/>
                  </w:rPr>
                </w:rPrChange>
              </w:rPr>
              <w:t>Greece</w:t>
            </w:r>
            <w:proofErr w:type="spellEnd"/>
          </w:p>
        </w:tc>
        <w:tc>
          <w:tcPr>
            <w:tcW w:w="3768" w:type="dxa"/>
            <w:tcBorders>
              <w:top w:val="nil"/>
              <w:left w:val="nil"/>
              <w:bottom w:val="single" w:sz="4" w:space="0" w:color="auto"/>
              <w:right w:val="nil"/>
            </w:tcBorders>
            <w:shd w:val="clear" w:color="auto" w:fill="auto"/>
            <w:noWrap/>
            <w:vAlign w:val="bottom"/>
            <w:hideMark/>
          </w:tcPr>
          <w:p w14:paraId="46C31130"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0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02" w:author="HENRIQUE OLIVEIRA" w:date="2023-11-22T14:09:00Z">
                  <w:rPr>
                    <w:rFonts w:ascii="Calibri" w:hAnsi="Calibri" w:cs="Calibri"/>
                    <w:i/>
                    <w:iCs/>
                    <w:sz w:val="22"/>
                    <w:lang w:val="pt-BR" w:eastAsia="pt-BR"/>
                  </w:rPr>
                </w:rPrChange>
              </w:rPr>
              <w:t>Origanum</w:t>
            </w:r>
            <w:proofErr w:type="spellEnd"/>
            <w:r w:rsidRPr="00271BF2">
              <w:rPr>
                <w:rFonts w:ascii="Calibri" w:hAnsi="Calibri" w:cs="Calibri"/>
                <w:i/>
                <w:iCs/>
                <w:sz w:val="20"/>
                <w:szCs w:val="20"/>
                <w:lang w:val="pt-BR" w:eastAsia="pt-BR"/>
                <w:rPrChange w:id="150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504" w:author="HENRIQUE OLIVEIRA" w:date="2023-11-22T14:09:00Z">
                  <w:rPr>
                    <w:rFonts w:ascii="Calibri" w:hAnsi="Calibri" w:cs="Calibri"/>
                    <w:i/>
                    <w:iCs/>
                    <w:sz w:val="22"/>
                    <w:lang w:val="pt-BR" w:eastAsia="pt-BR"/>
                  </w:rPr>
                </w:rPrChange>
              </w:rPr>
              <w:t>majorana</w:t>
            </w:r>
            <w:proofErr w:type="spellEnd"/>
          </w:p>
        </w:tc>
      </w:tr>
      <w:tr w:rsidR="00271BF2" w:rsidRPr="00271BF2" w14:paraId="5D2C52CB"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A21AB3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05"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06" w:author="HENRIQUE OLIVEIRA" w:date="2023-11-22T14:09:00Z">
                  <w:rPr>
                    <w:rFonts w:ascii="Calibri" w:hAnsi="Calibri" w:cs="Calibri"/>
                    <w:sz w:val="22"/>
                    <w:lang w:val="pt-BR" w:eastAsia="pt-BR"/>
                  </w:rPr>
                </w:rPrChange>
              </w:rPr>
              <w:t>Guirao</w:t>
            </w:r>
            <w:proofErr w:type="spellEnd"/>
            <w:r w:rsidRPr="00271BF2">
              <w:rPr>
                <w:rFonts w:ascii="Calibri" w:hAnsi="Calibri" w:cs="Calibri"/>
                <w:sz w:val="20"/>
                <w:szCs w:val="20"/>
                <w:lang w:val="pt-BR" w:eastAsia="pt-BR"/>
                <w:rPrChange w:id="1507" w:author="HENRIQUE OLIVEIRA" w:date="2023-11-22T14:09:00Z">
                  <w:rPr>
                    <w:rFonts w:ascii="Calibri" w:hAnsi="Calibri" w:cs="Calibri"/>
                    <w:sz w:val="22"/>
                    <w:lang w:val="pt-BR" w:eastAsia="pt-BR"/>
                  </w:rPr>
                </w:rPrChange>
              </w:rPr>
              <w:t xml:space="preserve">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68B204C4"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0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09" w:author="HENRIQUE OLIVEIRA" w:date="2023-11-22T14:09:00Z">
                  <w:rPr>
                    <w:rFonts w:ascii="Calibri" w:hAnsi="Calibri" w:cs="Calibri"/>
                    <w:sz w:val="22"/>
                    <w:lang w:val="pt-BR" w:eastAsia="pt-BR"/>
                  </w:rPr>
                </w:rPrChange>
              </w:rPr>
              <w:t>Brazil</w:t>
            </w:r>
            <w:proofErr w:type="spellEnd"/>
          </w:p>
        </w:tc>
        <w:tc>
          <w:tcPr>
            <w:tcW w:w="3768" w:type="dxa"/>
            <w:tcBorders>
              <w:top w:val="nil"/>
              <w:left w:val="nil"/>
              <w:bottom w:val="single" w:sz="4" w:space="0" w:color="auto"/>
              <w:right w:val="nil"/>
            </w:tcBorders>
            <w:shd w:val="clear" w:color="auto" w:fill="auto"/>
            <w:noWrap/>
            <w:vAlign w:val="bottom"/>
            <w:hideMark/>
          </w:tcPr>
          <w:p w14:paraId="106DBE5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10"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11" w:author="HENRIQUE OLIVEIRA" w:date="2023-11-22T14:09:00Z">
                  <w:rPr>
                    <w:rFonts w:ascii="Calibri" w:hAnsi="Calibri" w:cs="Calibri"/>
                    <w:i/>
                    <w:iCs/>
                    <w:sz w:val="22"/>
                    <w:lang w:val="pt-BR" w:eastAsia="pt-BR"/>
                  </w:rPr>
                </w:rPrChange>
              </w:rPr>
              <w:t>Oryza</w:t>
            </w:r>
            <w:proofErr w:type="spellEnd"/>
            <w:r w:rsidRPr="00271BF2">
              <w:rPr>
                <w:rFonts w:ascii="Calibri" w:hAnsi="Calibri" w:cs="Calibri"/>
                <w:i/>
                <w:iCs/>
                <w:sz w:val="20"/>
                <w:szCs w:val="20"/>
                <w:lang w:val="pt-BR" w:eastAsia="pt-BR"/>
                <w:rPrChange w:id="1512" w:author="HENRIQUE OLIVEIRA" w:date="2023-11-22T14:09:00Z">
                  <w:rPr>
                    <w:rFonts w:ascii="Calibri" w:hAnsi="Calibri" w:cs="Calibri"/>
                    <w:i/>
                    <w:iCs/>
                    <w:sz w:val="22"/>
                    <w:lang w:val="pt-BR" w:eastAsia="pt-BR"/>
                  </w:rPr>
                </w:rPrChange>
              </w:rPr>
              <w:t xml:space="preserve"> sativa</w:t>
            </w:r>
          </w:p>
        </w:tc>
      </w:tr>
      <w:tr w:rsidR="00271BF2" w:rsidRPr="00271BF2" w14:paraId="5AB99BB9"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871164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1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14" w:author="HENRIQUE OLIVEIRA" w:date="2023-11-22T14:09:00Z">
                  <w:rPr>
                    <w:rFonts w:ascii="Calibri" w:hAnsi="Calibri" w:cs="Calibri"/>
                    <w:sz w:val="22"/>
                    <w:lang w:val="pt-BR" w:eastAsia="pt-BR"/>
                  </w:rPr>
                </w:rPrChange>
              </w:rPr>
              <w:t>Higaki</w:t>
            </w:r>
            <w:proofErr w:type="spellEnd"/>
            <w:r w:rsidRPr="00271BF2">
              <w:rPr>
                <w:rFonts w:ascii="Calibri" w:hAnsi="Calibri" w:cs="Calibri"/>
                <w:sz w:val="20"/>
                <w:szCs w:val="20"/>
                <w:lang w:val="pt-BR" w:eastAsia="pt-BR"/>
                <w:rPrChange w:id="1515" w:author="HENRIQUE OLIVEIRA" w:date="2023-11-22T14:09:00Z">
                  <w:rPr>
                    <w:rFonts w:ascii="Calibri" w:hAnsi="Calibri" w:cs="Calibri"/>
                    <w:sz w:val="22"/>
                    <w:lang w:val="pt-BR" w:eastAsia="pt-BR"/>
                  </w:rPr>
                </w:rPrChange>
              </w:rPr>
              <w:t>; Imamura; Paul, 1992</w:t>
            </w:r>
          </w:p>
        </w:tc>
        <w:tc>
          <w:tcPr>
            <w:tcW w:w="1760" w:type="dxa"/>
            <w:tcBorders>
              <w:top w:val="nil"/>
              <w:left w:val="nil"/>
              <w:bottom w:val="single" w:sz="4" w:space="0" w:color="auto"/>
              <w:right w:val="single" w:sz="4" w:space="0" w:color="auto"/>
            </w:tcBorders>
            <w:shd w:val="clear" w:color="auto" w:fill="auto"/>
            <w:noWrap/>
            <w:vAlign w:val="bottom"/>
            <w:hideMark/>
          </w:tcPr>
          <w:p w14:paraId="756F93A7"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1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17" w:author="HENRIQUE OLIVEIRA" w:date="2023-11-22T14:09:00Z">
                  <w:rPr>
                    <w:rFonts w:ascii="Calibri" w:hAnsi="Calibri" w:cs="Calibri"/>
                    <w:sz w:val="22"/>
                    <w:lang w:val="pt-BR" w:eastAsia="pt-BR"/>
                  </w:rPr>
                </w:rPrChange>
              </w:rPr>
              <w:t>Havai</w:t>
            </w:r>
          </w:p>
        </w:tc>
        <w:tc>
          <w:tcPr>
            <w:tcW w:w="3768" w:type="dxa"/>
            <w:tcBorders>
              <w:top w:val="nil"/>
              <w:left w:val="nil"/>
              <w:bottom w:val="single" w:sz="4" w:space="0" w:color="auto"/>
              <w:right w:val="nil"/>
            </w:tcBorders>
            <w:shd w:val="clear" w:color="auto" w:fill="auto"/>
            <w:noWrap/>
            <w:vAlign w:val="bottom"/>
            <w:hideMark/>
          </w:tcPr>
          <w:p w14:paraId="548057EA"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1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19" w:author="HENRIQUE OLIVEIRA" w:date="2023-11-22T14:09:00Z">
                  <w:rPr>
                    <w:rFonts w:ascii="Calibri" w:hAnsi="Calibri" w:cs="Calibri"/>
                    <w:i/>
                    <w:iCs/>
                    <w:sz w:val="22"/>
                    <w:lang w:val="pt-BR" w:eastAsia="pt-BR"/>
                  </w:rPr>
                </w:rPrChange>
              </w:rPr>
              <w:t>Anthurium</w:t>
            </w:r>
            <w:proofErr w:type="spellEnd"/>
            <w:r w:rsidRPr="00271BF2">
              <w:rPr>
                <w:rFonts w:ascii="Calibri" w:hAnsi="Calibri" w:cs="Calibri"/>
                <w:i/>
                <w:iCs/>
                <w:sz w:val="20"/>
                <w:szCs w:val="20"/>
                <w:lang w:val="pt-BR" w:eastAsia="pt-BR"/>
                <w:rPrChange w:id="1520"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521" w:author="HENRIQUE OLIVEIRA" w:date="2023-11-22T14:09:00Z">
                  <w:rPr>
                    <w:rFonts w:ascii="Calibri" w:hAnsi="Calibri" w:cs="Calibri"/>
                    <w:i/>
                    <w:iCs/>
                    <w:sz w:val="22"/>
                    <w:lang w:val="pt-BR" w:eastAsia="pt-BR"/>
                  </w:rPr>
                </w:rPrChange>
              </w:rPr>
              <w:t>andraeanum</w:t>
            </w:r>
            <w:proofErr w:type="spellEnd"/>
          </w:p>
        </w:tc>
      </w:tr>
      <w:tr w:rsidR="00271BF2" w:rsidRPr="00271BF2" w14:paraId="65BA8B9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D9801BE"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22"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23" w:author="HENRIQUE OLIVEIRA" w:date="2023-11-22T14:09:00Z">
                  <w:rPr>
                    <w:rFonts w:ascii="Calibri" w:hAnsi="Calibri" w:cs="Calibri"/>
                    <w:sz w:val="22"/>
                    <w:lang w:val="pt-BR" w:eastAsia="pt-BR"/>
                  </w:rPr>
                </w:rPrChange>
              </w:rPr>
              <w:t>Swetha</w:t>
            </w:r>
            <w:proofErr w:type="spellEnd"/>
            <w:r w:rsidRPr="00271BF2">
              <w:rPr>
                <w:rFonts w:ascii="Calibri" w:hAnsi="Calibri" w:cs="Calibri"/>
                <w:sz w:val="20"/>
                <w:szCs w:val="20"/>
                <w:lang w:val="pt-BR" w:eastAsia="pt-BR"/>
                <w:rPrChange w:id="1524" w:author="HENRIQUE OLIVEIRA" w:date="2023-11-22T14:09:00Z">
                  <w:rPr>
                    <w:rFonts w:ascii="Calibri" w:hAnsi="Calibri" w:cs="Calibri"/>
                    <w:sz w:val="22"/>
                    <w:lang w:val="pt-BR" w:eastAsia="pt-BR"/>
                  </w:rPr>
                </w:rPrChange>
              </w:rPr>
              <w:t xml:space="preserve"> et al., 2018</w:t>
            </w:r>
          </w:p>
        </w:tc>
        <w:tc>
          <w:tcPr>
            <w:tcW w:w="1760" w:type="dxa"/>
            <w:tcBorders>
              <w:top w:val="nil"/>
              <w:left w:val="nil"/>
              <w:bottom w:val="single" w:sz="4" w:space="0" w:color="auto"/>
              <w:right w:val="single" w:sz="4" w:space="0" w:color="auto"/>
            </w:tcBorders>
            <w:shd w:val="clear" w:color="auto" w:fill="auto"/>
            <w:noWrap/>
            <w:vAlign w:val="bottom"/>
            <w:hideMark/>
          </w:tcPr>
          <w:p w14:paraId="6B87A15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2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26"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4D44DC0C"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27"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28" w:author="HENRIQUE OLIVEIRA" w:date="2023-11-22T14:09:00Z">
                  <w:rPr>
                    <w:rFonts w:ascii="Calibri" w:hAnsi="Calibri" w:cs="Calibri"/>
                    <w:i/>
                    <w:iCs/>
                    <w:sz w:val="22"/>
                    <w:lang w:val="pt-BR" w:eastAsia="pt-BR"/>
                  </w:rPr>
                </w:rPrChange>
              </w:rPr>
              <w:t>Lilium</w:t>
            </w:r>
            <w:proofErr w:type="spellEnd"/>
            <w:r w:rsidRPr="00271BF2">
              <w:rPr>
                <w:rFonts w:ascii="Calibri" w:hAnsi="Calibri" w:cs="Calibri"/>
                <w:i/>
                <w:iCs/>
                <w:sz w:val="20"/>
                <w:szCs w:val="20"/>
                <w:lang w:val="pt-BR" w:eastAsia="pt-BR"/>
                <w:rPrChange w:id="1529"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530" w:author="HENRIQUE OLIVEIRA" w:date="2023-11-22T14:09:00Z">
                  <w:rPr>
                    <w:rFonts w:ascii="Calibri" w:hAnsi="Calibri" w:cs="Calibri"/>
                    <w:i/>
                    <w:iCs/>
                    <w:sz w:val="22"/>
                    <w:lang w:val="pt-BR" w:eastAsia="pt-BR"/>
                  </w:rPr>
                </w:rPrChange>
              </w:rPr>
              <w:t>auratum</w:t>
            </w:r>
            <w:proofErr w:type="spellEnd"/>
          </w:p>
        </w:tc>
      </w:tr>
      <w:tr w:rsidR="00271BF2" w:rsidRPr="00271BF2" w14:paraId="1F0E26D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08A8B95"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3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32" w:author="HENRIQUE OLIVEIRA" w:date="2023-11-22T14:09:00Z">
                  <w:rPr>
                    <w:rFonts w:ascii="Calibri" w:hAnsi="Calibri" w:cs="Calibri"/>
                    <w:sz w:val="22"/>
                    <w:lang w:val="pt-BR" w:eastAsia="pt-BR"/>
                  </w:rPr>
                </w:rPrChange>
              </w:rPr>
              <w:t>Jolliff</w:t>
            </w:r>
            <w:proofErr w:type="spellEnd"/>
            <w:r w:rsidRPr="00271BF2">
              <w:rPr>
                <w:rFonts w:ascii="Calibri" w:hAnsi="Calibri" w:cs="Calibri"/>
                <w:sz w:val="20"/>
                <w:szCs w:val="20"/>
                <w:lang w:val="pt-BR" w:eastAsia="pt-BR"/>
                <w:rPrChange w:id="1533" w:author="HENRIQUE OLIVEIRA" w:date="2023-11-22T14:09:00Z">
                  <w:rPr>
                    <w:rFonts w:ascii="Calibri" w:hAnsi="Calibri" w:cs="Calibri"/>
                    <w:sz w:val="22"/>
                    <w:lang w:val="pt-BR" w:eastAsia="pt-BR"/>
                  </w:rPr>
                </w:rPrChange>
              </w:rPr>
              <w:t xml:space="preserve">; </w:t>
            </w:r>
            <w:proofErr w:type="spellStart"/>
            <w:proofErr w:type="gramStart"/>
            <w:r w:rsidRPr="00271BF2">
              <w:rPr>
                <w:rFonts w:ascii="Calibri" w:hAnsi="Calibri" w:cs="Calibri"/>
                <w:sz w:val="20"/>
                <w:szCs w:val="20"/>
                <w:lang w:val="pt-BR" w:eastAsia="pt-BR"/>
                <w:rPrChange w:id="1534" w:author="HENRIQUE OLIVEIRA" w:date="2023-11-22T14:09:00Z">
                  <w:rPr>
                    <w:rFonts w:ascii="Calibri" w:hAnsi="Calibri" w:cs="Calibri"/>
                    <w:sz w:val="22"/>
                    <w:lang w:val="pt-BR" w:eastAsia="pt-BR"/>
                  </w:rPr>
                </w:rPrChange>
              </w:rPr>
              <w:t>Seddih;Mcgahuey</w:t>
            </w:r>
            <w:proofErr w:type="spellEnd"/>
            <w:proofErr w:type="gramEnd"/>
            <w:r w:rsidRPr="00271BF2">
              <w:rPr>
                <w:rFonts w:ascii="Calibri" w:hAnsi="Calibri" w:cs="Calibri"/>
                <w:sz w:val="20"/>
                <w:szCs w:val="20"/>
                <w:lang w:val="pt-BR" w:eastAsia="pt-BR"/>
                <w:rPrChange w:id="1535" w:author="HENRIQUE OLIVEIRA" w:date="2023-11-22T14:09:00Z">
                  <w:rPr>
                    <w:rFonts w:ascii="Calibri" w:hAnsi="Calibri" w:cs="Calibri"/>
                    <w:sz w:val="22"/>
                    <w:lang w:val="pt-BR" w:eastAsia="pt-BR"/>
                  </w:rPr>
                </w:rPrChange>
              </w:rPr>
              <w:t>, 1993</w:t>
            </w:r>
          </w:p>
        </w:tc>
        <w:tc>
          <w:tcPr>
            <w:tcW w:w="1760" w:type="dxa"/>
            <w:tcBorders>
              <w:top w:val="nil"/>
              <w:left w:val="nil"/>
              <w:bottom w:val="single" w:sz="4" w:space="0" w:color="auto"/>
              <w:right w:val="single" w:sz="4" w:space="0" w:color="auto"/>
            </w:tcBorders>
            <w:shd w:val="clear" w:color="auto" w:fill="auto"/>
            <w:noWrap/>
            <w:vAlign w:val="bottom"/>
            <w:hideMark/>
          </w:tcPr>
          <w:p w14:paraId="1E19978A"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3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37"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56D75CC0"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3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39" w:author="HENRIQUE OLIVEIRA" w:date="2023-11-22T14:09:00Z">
                  <w:rPr>
                    <w:rFonts w:ascii="Calibri" w:hAnsi="Calibri" w:cs="Calibri"/>
                    <w:i/>
                    <w:iCs/>
                    <w:sz w:val="22"/>
                    <w:lang w:val="pt-BR" w:eastAsia="pt-BR"/>
                  </w:rPr>
                </w:rPrChange>
              </w:rPr>
              <w:t>Limnanthes</w:t>
            </w:r>
            <w:proofErr w:type="spellEnd"/>
            <w:r w:rsidRPr="00271BF2">
              <w:rPr>
                <w:rFonts w:ascii="Calibri" w:hAnsi="Calibri" w:cs="Calibri"/>
                <w:i/>
                <w:iCs/>
                <w:sz w:val="20"/>
                <w:szCs w:val="20"/>
                <w:lang w:val="pt-BR" w:eastAsia="pt-BR"/>
                <w:rPrChange w:id="1540" w:author="HENRIQUE OLIVEIRA" w:date="2023-11-22T14:09:00Z">
                  <w:rPr>
                    <w:rFonts w:ascii="Calibri" w:hAnsi="Calibri" w:cs="Calibri"/>
                    <w:i/>
                    <w:iCs/>
                    <w:sz w:val="22"/>
                    <w:lang w:val="pt-BR" w:eastAsia="pt-BR"/>
                  </w:rPr>
                </w:rPrChange>
              </w:rPr>
              <w:t xml:space="preserve"> alba</w:t>
            </w:r>
          </w:p>
        </w:tc>
      </w:tr>
      <w:tr w:rsidR="00271BF2" w:rsidRPr="00271BF2" w14:paraId="748AA03B"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CF5C27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4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42" w:author="HENRIQUE OLIVEIRA" w:date="2023-11-22T14:09:00Z">
                  <w:rPr>
                    <w:rFonts w:ascii="Calibri" w:hAnsi="Calibri" w:cs="Calibri"/>
                    <w:sz w:val="22"/>
                    <w:lang w:val="pt-BR" w:eastAsia="pt-BR"/>
                  </w:rPr>
                </w:rPrChange>
              </w:rPr>
              <w:t>Jolliff</w:t>
            </w:r>
            <w:proofErr w:type="spellEnd"/>
            <w:r w:rsidRPr="00271BF2">
              <w:rPr>
                <w:rFonts w:ascii="Calibri" w:hAnsi="Calibri" w:cs="Calibri"/>
                <w:sz w:val="20"/>
                <w:szCs w:val="20"/>
                <w:lang w:val="pt-BR" w:eastAsia="pt-BR"/>
                <w:rPrChange w:id="1543" w:author="HENRIQUE OLIVEIRA" w:date="2023-11-22T14:09:00Z">
                  <w:rPr>
                    <w:rFonts w:ascii="Calibri" w:hAnsi="Calibri" w:cs="Calibri"/>
                    <w:sz w:val="22"/>
                    <w:lang w:val="pt-BR" w:eastAsia="pt-BR"/>
                  </w:rPr>
                </w:rPrChange>
              </w:rPr>
              <w:t xml:space="preserve"> et al.,1993</w:t>
            </w:r>
          </w:p>
        </w:tc>
        <w:tc>
          <w:tcPr>
            <w:tcW w:w="1760" w:type="dxa"/>
            <w:tcBorders>
              <w:top w:val="nil"/>
              <w:left w:val="nil"/>
              <w:bottom w:val="single" w:sz="4" w:space="0" w:color="auto"/>
              <w:right w:val="single" w:sz="4" w:space="0" w:color="auto"/>
            </w:tcBorders>
            <w:shd w:val="clear" w:color="auto" w:fill="auto"/>
            <w:noWrap/>
            <w:vAlign w:val="bottom"/>
            <w:hideMark/>
          </w:tcPr>
          <w:p w14:paraId="7B31B1A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4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45"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3C78776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4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47" w:author="HENRIQUE OLIVEIRA" w:date="2023-11-22T14:09:00Z">
                  <w:rPr>
                    <w:rFonts w:ascii="Calibri" w:hAnsi="Calibri" w:cs="Calibri"/>
                    <w:i/>
                    <w:iCs/>
                    <w:sz w:val="22"/>
                    <w:lang w:val="pt-BR" w:eastAsia="pt-BR"/>
                  </w:rPr>
                </w:rPrChange>
              </w:rPr>
              <w:t>Linmanthes</w:t>
            </w:r>
            <w:proofErr w:type="spellEnd"/>
            <w:r w:rsidRPr="00271BF2">
              <w:rPr>
                <w:rFonts w:ascii="Calibri" w:hAnsi="Calibri" w:cs="Calibri"/>
                <w:i/>
                <w:iCs/>
                <w:sz w:val="20"/>
                <w:szCs w:val="20"/>
                <w:lang w:val="pt-BR" w:eastAsia="pt-BR"/>
                <w:rPrChange w:id="1548" w:author="HENRIQUE OLIVEIRA" w:date="2023-11-22T14:09:00Z">
                  <w:rPr>
                    <w:rFonts w:ascii="Calibri" w:hAnsi="Calibri" w:cs="Calibri"/>
                    <w:i/>
                    <w:iCs/>
                    <w:sz w:val="22"/>
                    <w:lang w:val="pt-BR" w:eastAsia="pt-BR"/>
                  </w:rPr>
                </w:rPrChange>
              </w:rPr>
              <w:t xml:space="preserve"> flocosa</w:t>
            </w:r>
          </w:p>
        </w:tc>
      </w:tr>
      <w:tr w:rsidR="00271BF2" w:rsidRPr="00271BF2" w14:paraId="13444F1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531FF8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4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50" w:author="HENRIQUE OLIVEIRA" w:date="2023-11-22T14:09:00Z">
                  <w:rPr>
                    <w:rFonts w:ascii="Calibri" w:hAnsi="Calibri" w:cs="Calibri"/>
                    <w:sz w:val="22"/>
                    <w:lang w:val="pt-BR" w:eastAsia="pt-BR"/>
                  </w:rPr>
                </w:rPrChange>
              </w:rPr>
              <w:t>Khalaj</w:t>
            </w:r>
            <w:proofErr w:type="spellEnd"/>
            <w:r w:rsidRPr="00271BF2">
              <w:rPr>
                <w:rFonts w:ascii="Calibri" w:hAnsi="Calibri" w:cs="Calibri"/>
                <w:sz w:val="20"/>
                <w:szCs w:val="20"/>
                <w:lang w:val="pt-BR" w:eastAsia="pt-BR"/>
                <w:rPrChange w:id="1551"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552" w:author="HENRIQUE OLIVEIRA" w:date="2023-11-22T14:09:00Z">
                  <w:rPr>
                    <w:rFonts w:ascii="Calibri" w:hAnsi="Calibri" w:cs="Calibri"/>
                    <w:sz w:val="22"/>
                    <w:lang w:val="pt-BR" w:eastAsia="pt-BR"/>
                  </w:rPr>
                </w:rPrChange>
              </w:rPr>
              <w:t>Edrisi</w:t>
            </w:r>
            <w:proofErr w:type="spellEnd"/>
            <w:r w:rsidRPr="00271BF2">
              <w:rPr>
                <w:rFonts w:ascii="Calibri" w:hAnsi="Calibri" w:cs="Calibri"/>
                <w:sz w:val="20"/>
                <w:szCs w:val="20"/>
                <w:lang w:val="pt-BR" w:eastAsia="pt-BR"/>
                <w:rPrChange w:id="1553" w:author="HENRIQUE OLIVEIRA" w:date="2023-11-22T14:09:00Z">
                  <w:rPr>
                    <w:rFonts w:ascii="Calibri" w:hAnsi="Calibri" w:cs="Calibri"/>
                    <w:sz w:val="22"/>
                    <w:lang w:val="pt-BR" w:eastAsia="pt-BR"/>
                  </w:rPr>
                </w:rPrChange>
              </w:rPr>
              <w:t>, 2012</w:t>
            </w:r>
          </w:p>
        </w:tc>
        <w:tc>
          <w:tcPr>
            <w:tcW w:w="1760" w:type="dxa"/>
            <w:tcBorders>
              <w:top w:val="nil"/>
              <w:left w:val="nil"/>
              <w:bottom w:val="single" w:sz="4" w:space="0" w:color="auto"/>
              <w:right w:val="single" w:sz="4" w:space="0" w:color="auto"/>
            </w:tcBorders>
            <w:shd w:val="clear" w:color="auto" w:fill="auto"/>
            <w:noWrap/>
            <w:vAlign w:val="bottom"/>
            <w:hideMark/>
          </w:tcPr>
          <w:p w14:paraId="6A23CC4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5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55"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7A61C15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5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57" w:author="HENRIQUE OLIVEIRA" w:date="2023-11-22T14:09:00Z">
                  <w:rPr>
                    <w:rFonts w:ascii="Calibri" w:hAnsi="Calibri" w:cs="Calibri"/>
                    <w:i/>
                    <w:iCs/>
                    <w:sz w:val="22"/>
                    <w:lang w:val="pt-BR" w:eastAsia="pt-BR"/>
                  </w:rPr>
                </w:rPrChange>
              </w:rPr>
              <w:t>Polianthes</w:t>
            </w:r>
            <w:proofErr w:type="spellEnd"/>
            <w:r w:rsidRPr="00271BF2">
              <w:rPr>
                <w:rFonts w:ascii="Calibri" w:hAnsi="Calibri" w:cs="Calibri"/>
                <w:i/>
                <w:iCs/>
                <w:sz w:val="20"/>
                <w:szCs w:val="20"/>
                <w:lang w:val="pt-BR" w:eastAsia="pt-BR"/>
                <w:rPrChange w:id="1558" w:author="HENRIQUE OLIVEIRA" w:date="2023-11-22T14:09:00Z">
                  <w:rPr>
                    <w:rFonts w:ascii="Calibri" w:hAnsi="Calibri" w:cs="Calibri"/>
                    <w:i/>
                    <w:iCs/>
                    <w:sz w:val="22"/>
                    <w:lang w:val="pt-BR" w:eastAsia="pt-BR"/>
                  </w:rPr>
                </w:rPrChange>
              </w:rPr>
              <w:t xml:space="preserve"> tuberosa</w:t>
            </w:r>
          </w:p>
        </w:tc>
      </w:tr>
      <w:tr w:rsidR="00271BF2" w:rsidRPr="00271BF2" w14:paraId="6BAF07E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E9A659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5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60" w:author="HENRIQUE OLIVEIRA" w:date="2023-11-22T14:09:00Z">
                  <w:rPr>
                    <w:rFonts w:ascii="Calibri" w:hAnsi="Calibri" w:cs="Calibri"/>
                    <w:sz w:val="22"/>
                    <w:lang w:val="pt-BR" w:eastAsia="pt-BR"/>
                  </w:rPr>
                </w:rPrChange>
              </w:rPr>
              <w:t>Rajan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44383BF4"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6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62"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3C60E14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63"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64" w:author="HENRIQUE OLIVEIRA" w:date="2023-11-22T14:09:00Z">
                  <w:rPr>
                    <w:rFonts w:ascii="Calibri" w:hAnsi="Calibri" w:cs="Calibri"/>
                    <w:i/>
                    <w:iCs/>
                    <w:sz w:val="22"/>
                    <w:lang w:val="pt-BR" w:eastAsia="pt-BR"/>
                  </w:rPr>
                </w:rPrChange>
              </w:rPr>
              <w:t>Chrysanthemum</w:t>
            </w:r>
            <w:proofErr w:type="spellEnd"/>
            <w:r w:rsidRPr="00271BF2">
              <w:rPr>
                <w:rFonts w:ascii="Calibri" w:hAnsi="Calibri" w:cs="Calibri"/>
                <w:i/>
                <w:iCs/>
                <w:sz w:val="20"/>
                <w:szCs w:val="20"/>
                <w:lang w:val="pt-BR" w:eastAsia="pt-BR"/>
                <w:rPrChange w:id="1565"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566" w:author="HENRIQUE OLIVEIRA" w:date="2023-11-22T14:09:00Z">
                  <w:rPr>
                    <w:rFonts w:ascii="Calibri" w:hAnsi="Calibri" w:cs="Calibri"/>
                    <w:i/>
                    <w:iCs/>
                    <w:sz w:val="22"/>
                    <w:lang w:val="pt-BR" w:eastAsia="pt-BR"/>
                  </w:rPr>
                </w:rPrChange>
              </w:rPr>
              <w:t>morifolium</w:t>
            </w:r>
            <w:proofErr w:type="spellEnd"/>
            <w:r w:rsidRPr="00271BF2">
              <w:rPr>
                <w:rFonts w:ascii="Calibri" w:hAnsi="Calibri" w:cs="Calibri"/>
                <w:i/>
                <w:iCs/>
                <w:sz w:val="20"/>
                <w:szCs w:val="20"/>
                <w:lang w:val="pt-BR" w:eastAsia="pt-BR"/>
                <w:rPrChange w:id="1567" w:author="HENRIQUE OLIVEIRA" w:date="2023-11-22T14:09:00Z">
                  <w:rPr>
                    <w:rFonts w:ascii="Calibri" w:hAnsi="Calibri" w:cs="Calibri"/>
                    <w:i/>
                    <w:iCs/>
                    <w:sz w:val="22"/>
                    <w:lang w:val="pt-BR" w:eastAsia="pt-BR"/>
                  </w:rPr>
                </w:rPrChange>
              </w:rPr>
              <w:t> </w:t>
            </w:r>
            <w:proofErr w:type="spellStart"/>
            <w:r w:rsidRPr="00271BF2">
              <w:rPr>
                <w:rFonts w:ascii="Calibri" w:hAnsi="Calibri" w:cs="Calibri"/>
                <w:i/>
                <w:iCs/>
                <w:sz w:val="20"/>
                <w:szCs w:val="20"/>
                <w:lang w:val="pt-BR" w:eastAsia="pt-BR"/>
                <w:rPrChange w:id="1568" w:author="HENRIQUE OLIVEIRA" w:date="2023-11-22T14:09:00Z">
                  <w:rPr>
                    <w:rFonts w:ascii="Calibri" w:hAnsi="Calibri" w:cs="Calibri"/>
                    <w:i/>
                    <w:iCs/>
                    <w:sz w:val="22"/>
                    <w:lang w:val="pt-BR" w:eastAsia="pt-BR"/>
                  </w:rPr>
                </w:rPrChange>
              </w:rPr>
              <w:t>Ramat</w:t>
            </w:r>
            <w:proofErr w:type="spellEnd"/>
            <w:r w:rsidRPr="00271BF2">
              <w:rPr>
                <w:rFonts w:ascii="Calibri" w:hAnsi="Calibri" w:cs="Calibri"/>
                <w:i/>
                <w:iCs/>
                <w:sz w:val="20"/>
                <w:szCs w:val="20"/>
                <w:lang w:val="pt-BR" w:eastAsia="pt-BR"/>
                <w:rPrChange w:id="1569" w:author="HENRIQUE OLIVEIRA" w:date="2023-11-22T14:09:00Z">
                  <w:rPr>
                    <w:rFonts w:ascii="Calibri" w:hAnsi="Calibri" w:cs="Calibri"/>
                    <w:i/>
                    <w:iCs/>
                    <w:sz w:val="22"/>
                    <w:lang w:val="pt-BR" w:eastAsia="pt-BR"/>
                  </w:rPr>
                </w:rPrChange>
              </w:rPr>
              <w:t>.</w:t>
            </w:r>
          </w:p>
        </w:tc>
      </w:tr>
      <w:tr w:rsidR="00271BF2" w:rsidRPr="00271BF2" w14:paraId="47273809"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4CF2214"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70"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71" w:author="HENRIQUE OLIVEIRA" w:date="2023-11-22T14:09:00Z">
                  <w:rPr>
                    <w:rFonts w:ascii="Calibri" w:hAnsi="Calibri" w:cs="Calibri"/>
                    <w:sz w:val="22"/>
                    <w:lang w:val="pt-BR" w:eastAsia="pt-BR"/>
                  </w:rPr>
                </w:rPrChange>
              </w:rPr>
              <w:t>Krol</w:t>
            </w:r>
            <w:proofErr w:type="spellEnd"/>
            <w:r w:rsidRPr="00271BF2">
              <w:rPr>
                <w:rFonts w:ascii="Calibri" w:hAnsi="Calibri" w:cs="Calibri"/>
                <w:sz w:val="20"/>
                <w:szCs w:val="20"/>
                <w:lang w:val="pt-BR" w:eastAsia="pt-BR"/>
                <w:rPrChange w:id="1572" w:author="HENRIQUE OLIVEIRA" w:date="2023-11-22T14:09:00Z">
                  <w:rPr>
                    <w:rFonts w:ascii="Calibri" w:hAnsi="Calibri" w:cs="Calibri"/>
                    <w:sz w:val="22"/>
                    <w:lang w:val="pt-BR" w:eastAsia="pt-BR"/>
                  </w:rPr>
                </w:rPrChange>
              </w:rPr>
              <w:t>, 2011</w:t>
            </w:r>
          </w:p>
        </w:tc>
        <w:tc>
          <w:tcPr>
            <w:tcW w:w="1760" w:type="dxa"/>
            <w:tcBorders>
              <w:top w:val="nil"/>
              <w:left w:val="nil"/>
              <w:bottom w:val="single" w:sz="4" w:space="0" w:color="auto"/>
              <w:right w:val="single" w:sz="4" w:space="0" w:color="auto"/>
            </w:tcBorders>
            <w:shd w:val="clear" w:color="auto" w:fill="auto"/>
            <w:noWrap/>
            <w:vAlign w:val="bottom"/>
            <w:hideMark/>
          </w:tcPr>
          <w:p w14:paraId="095B282B"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7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74" w:author="HENRIQUE OLIVEIRA" w:date="2023-11-22T14:09:00Z">
                  <w:rPr>
                    <w:rFonts w:ascii="Calibri" w:hAnsi="Calibri" w:cs="Calibri"/>
                    <w:sz w:val="22"/>
                    <w:lang w:val="pt-BR" w:eastAsia="pt-BR"/>
                  </w:rPr>
                </w:rPrChange>
              </w:rPr>
              <w:t>Polinie</w:t>
            </w:r>
            <w:proofErr w:type="spellEnd"/>
          </w:p>
        </w:tc>
        <w:tc>
          <w:tcPr>
            <w:tcW w:w="3768" w:type="dxa"/>
            <w:tcBorders>
              <w:top w:val="nil"/>
              <w:left w:val="nil"/>
              <w:bottom w:val="single" w:sz="4" w:space="0" w:color="auto"/>
              <w:right w:val="nil"/>
            </w:tcBorders>
            <w:shd w:val="clear" w:color="auto" w:fill="auto"/>
            <w:noWrap/>
            <w:vAlign w:val="bottom"/>
            <w:hideMark/>
          </w:tcPr>
          <w:p w14:paraId="0920B75E"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7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76" w:author="HENRIQUE OLIVEIRA" w:date="2023-11-22T14:09:00Z">
                  <w:rPr>
                    <w:rFonts w:ascii="Calibri" w:hAnsi="Calibri" w:cs="Calibri"/>
                    <w:i/>
                    <w:iCs/>
                    <w:sz w:val="22"/>
                    <w:lang w:val="pt-BR" w:eastAsia="pt-BR"/>
                  </w:rPr>
                </w:rPrChange>
              </w:rPr>
              <w:t>Calendula</w:t>
            </w:r>
            <w:proofErr w:type="spellEnd"/>
            <w:r w:rsidRPr="00271BF2">
              <w:rPr>
                <w:rFonts w:ascii="Calibri" w:hAnsi="Calibri" w:cs="Calibri"/>
                <w:i/>
                <w:iCs/>
                <w:sz w:val="20"/>
                <w:szCs w:val="20"/>
                <w:lang w:val="pt-BR" w:eastAsia="pt-BR"/>
                <w:rPrChange w:id="1577"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578" w:author="HENRIQUE OLIVEIRA" w:date="2023-11-22T14:09:00Z">
                  <w:rPr>
                    <w:rFonts w:ascii="Calibri" w:hAnsi="Calibri" w:cs="Calibri"/>
                    <w:i/>
                    <w:iCs/>
                    <w:sz w:val="22"/>
                    <w:lang w:val="pt-BR" w:eastAsia="pt-BR"/>
                  </w:rPr>
                </w:rPrChange>
              </w:rPr>
              <w:t>officinalis</w:t>
            </w:r>
            <w:proofErr w:type="spellEnd"/>
          </w:p>
        </w:tc>
      </w:tr>
      <w:tr w:rsidR="00271BF2" w:rsidRPr="00271BF2" w14:paraId="0E725F56"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69D958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7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80" w:author="HENRIQUE OLIVEIRA" w:date="2023-11-22T14:09:00Z">
                  <w:rPr>
                    <w:rFonts w:ascii="Calibri" w:hAnsi="Calibri" w:cs="Calibri"/>
                    <w:sz w:val="22"/>
                    <w:lang w:val="pt-BR" w:eastAsia="pt-BR"/>
                  </w:rPr>
                </w:rPrChange>
              </w:rPr>
              <w:t>Kumar et al., 2017</w:t>
            </w:r>
          </w:p>
        </w:tc>
        <w:tc>
          <w:tcPr>
            <w:tcW w:w="1760" w:type="dxa"/>
            <w:tcBorders>
              <w:top w:val="nil"/>
              <w:left w:val="nil"/>
              <w:bottom w:val="single" w:sz="4" w:space="0" w:color="auto"/>
              <w:right w:val="single" w:sz="4" w:space="0" w:color="auto"/>
            </w:tcBorders>
            <w:shd w:val="clear" w:color="auto" w:fill="auto"/>
            <w:noWrap/>
            <w:vAlign w:val="bottom"/>
            <w:hideMark/>
          </w:tcPr>
          <w:p w14:paraId="267E10DF"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8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82"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4D59F0A9"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83"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584" w:author="HENRIQUE OLIVEIRA" w:date="2023-11-22T14:09:00Z">
                  <w:rPr>
                    <w:rFonts w:ascii="Calibri" w:hAnsi="Calibri" w:cs="Calibri"/>
                    <w:i/>
                    <w:iCs/>
                    <w:sz w:val="22"/>
                    <w:lang w:val="pt-BR" w:eastAsia="pt-BR"/>
                  </w:rPr>
                </w:rPrChange>
              </w:rPr>
              <w:t>Rosa damascena</w:t>
            </w:r>
          </w:p>
        </w:tc>
      </w:tr>
      <w:tr w:rsidR="00271BF2" w:rsidRPr="00271BF2" w14:paraId="0E4D1F0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4C014D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85"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586" w:author="HENRIQUE OLIVEIRA" w:date="2023-11-22T14:09:00Z">
                  <w:rPr>
                    <w:rFonts w:ascii="Calibri" w:hAnsi="Calibri" w:cs="Calibri"/>
                    <w:sz w:val="22"/>
                    <w:lang w:val="pt-BR" w:eastAsia="pt-BR"/>
                  </w:rPr>
                </w:rPrChange>
              </w:rPr>
              <w:t>Gowthami</w:t>
            </w:r>
            <w:proofErr w:type="spellEnd"/>
            <w:r w:rsidRPr="00271BF2">
              <w:rPr>
                <w:rFonts w:ascii="Calibri" w:hAnsi="Calibri" w:cs="Calibri"/>
                <w:sz w:val="20"/>
                <w:szCs w:val="20"/>
                <w:lang w:val="pt-BR" w:eastAsia="pt-BR"/>
                <w:rPrChange w:id="1587" w:author="HENRIQUE OLIVEIRA" w:date="2023-11-22T14:09:00Z">
                  <w:rPr>
                    <w:rFonts w:ascii="Calibri" w:hAnsi="Calibri" w:cs="Calibri"/>
                    <w:sz w:val="22"/>
                    <w:lang w:val="pt-BR" w:eastAsia="pt-BR"/>
                  </w:rPr>
                </w:rPrChange>
              </w:rPr>
              <w:t xml:space="preserve"> et al., 2017</w:t>
            </w:r>
          </w:p>
        </w:tc>
        <w:tc>
          <w:tcPr>
            <w:tcW w:w="1760" w:type="dxa"/>
            <w:tcBorders>
              <w:top w:val="nil"/>
              <w:left w:val="nil"/>
              <w:bottom w:val="single" w:sz="4" w:space="0" w:color="auto"/>
              <w:right w:val="single" w:sz="4" w:space="0" w:color="auto"/>
            </w:tcBorders>
            <w:shd w:val="clear" w:color="auto" w:fill="auto"/>
            <w:noWrap/>
            <w:vAlign w:val="bottom"/>
            <w:hideMark/>
          </w:tcPr>
          <w:p w14:paraId="67ECA1EB"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88"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89"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7C0CB37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90"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591" w:author="HENRIQUE OLIVEIRA" w:date="2023-11-22T14:09:00Z">
                  <w:rPr>
                    <w:rFonts w:ascii="Calibri" w:hAnsi="Calibri" w:cs="Calibri"/>
                    <w:i/>
                    <w:iCs/>
                    <w:sz w:val="22"/>
                    <w:lang w:val="pt-BR" w:eastAsia="pt-BR"/>
                  </w:rPr>
                </w:rPrChange>
              </w:rPr>
              <w:t>Crossandra</w:t>
            </w:r>
            <w:proofErr w:type="spellEnd"/>
            <w:r w:rsidRPr="00271BF2">
              <w:rPr>
                <w:rFonts w:ascii="Calibri" w:hAnsi="Calibri" w:cs="Calibri"/>
                <w:i/>
                <w:iCs/>
                <w:sz w:val="20"/>
                <w:szCs w:val="20"/>
                <w:lang w:val="pt-BR" w:eastAsia="pt-BR"/>
                <w:rPrChange w:id="1592"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593" w:author="HENRIQUE OLIVEIRA" w:date="2023-11-22T14:09:00Z">
                  <w:rPr>
                    <w:rFonts w:ascii="Calibri" w:hAnsi="Calibri" w:cs="Calibri"/>
                    <w:i/>
                    <w:iCs/>
                    <w:sz w:val="22"/>
                    <w:lang w:val="pt-BR" w:eastAsia="pt-BR"/>
                  </w:rPr>
                </w:rPrChange>
              </w:rPr>
              <w:t>infundibuluformis</w:t>
            </w:r>
            <w:proofErr w:type="spellEnd"/>
            <w:r w:rsidRPr="00271BF2">
              <w:rPr>
                <w:rFonts w:ascii="Calibri" w:hAnsi="Calibri" w:cs="Calibri"/>
                <w:i/>
                <w:iCs/>
                <w:sz w:val="20"/>
                <w:szCs w:val="20"/>
                <w:lang w:val="pt-BR" w:eastAsia="pt-BR"/>
                <w:rPrChange w:id="1594" w:author="HENRIQUE OLIVEIRA" w:date="2023-11-22T14:09:00Z">
                  <w:rPr>
                    <w:rFonts w:ascii="Calibri" w:hAnsi="Calibri" w:cs="Calibri"/>
                    <w:i/>
                    <w:iCs/>
                    <w:sz w:val="22"/>
                    <w:lang w:val="pt-BR" w:eastAsia="pt-BR"/>
                  </w:rPr>
                </w:rPrChange>
              </w:rPr>
              <w:t xml:space="preserve"> L</w:t>
            </w:r>
          </w:p>
        </w:tc>
      </w:tr>
      <w:tr w:rsidR="00271BF2" w:rsidRPr="00271BF2" w14:paraId="5DF379B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FABA70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59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96" w:author="HENRIQUE OLIVEIRA" w:date="2023-11-22T14:09:00Z">
                  <w:rPr>
                    <w:rFonts w:ascii="Calibri" w:hAnsi="Calibri" w:cs="Calibri"/>
                    <w:sz w:val="22"/>
                    <w:lang w:val="pt-BR" w:eastAsia="pt-BR"/>
                  </w:rPr>
                </w:rPrChange>
              </w:rPr>
              <w:t>Li et al., 2018</w:t>
            </w:r>
          </w:p>
        </w:tc>
        <w:tc>
          <w:tcPr>
            <w:tcW w:w="1760" w:type="dxa"/>
            <w:tcBorders>
              <w:top w:val="nil"/>
              <w:left w:val="nil"/>
              <w:bottom w:val="single" w:sz="4" w:space="0" w:color="auto"/>
              <w:right w:val="single" w:sz="4" w:space="0" w:color="auto"/>
            </w:tcBorders>
            <w:shd w:val="clear" w:color="auto" w:fill="auto"/>
            <w:noWrap/>
            <w:vAlign w:val="bottom"/>
            <w:hideMark/>
          </w:tcPr>
          <w:p w14:paraId="3732C74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597"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598"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3214AB1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599"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00" w:author="HENRIQUE OLIVEIRA" w:date="2023-11-22T14:09:00Z">
                  <w:rPr>
                    <w:rFonts w:ascii="Calibri" w:hAnsi="Calibri" w:cs="Calibri"/>
                    <w:i/>
                    <w:iCs/>
                    <w:sz w:val="22"/>
                    <w:lang w:val="pt-BR" w:eastAsia="pt-BR"/>
                  </w:rPr>
                </w:rPrChange>
              </w:rPr>
              <w:t>Rhododendron</w:t>
            </w:r>
            <w:proofErr w:type="spellEnd"/>
            <w:r w:rsidRPr="00271BF2">
              <w:rPr>
                <w:rFonts w:ascii="Calibri" w:hAnsi="Calibri" w:cs="Calibri"/>
                <w:i/>
                <w:iCs/>
                <w:sz w:val="20"/>
                <w:szCs w:val="20"/>
                <w:lang w:val="pt-BR" w:eastAsia="pt-BR"/>
                <w:rPrChange w:id="1601"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02" w:author="HENRIQUE OLIVEIRA" w:date="2023-11-22T14:09:00Z">
                  <w:rPr>
                    <w:rFonts w:ascii="Calibri" w:hAnsi="Calibri" w:cs="Calibri"/>
                    <w:i/>
                    <w:iCs/>
                    <w:sz w:val="22"/>
                    <w:lang w:val="pt-BR" w:eastAsia="pt-BR"/>
                  </w:rPr>
                </w:rPrChange>
              </w:rPr>
              <w:t>sp</w:t>
            </w:r>
            <w:proofErr w:type="spellEnd"/>
          </w:p>
        </w:tc>
      </w:tr>
      <w:tr w:rsidR="00271BF2" w:rsidRPr="00271BF2" w14:paraId="68497A3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090AFA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03"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04" w:author="HENRIQUE OLIVEIRA" w:date="2023-11-22T14:09:00Z">
                  <w:rPr>
                    <w:rFonts w:ascii="Calibri" w:hAnsi="Calibri" w:cs="Calibri"/>
                    <w:sz w:val="22"/>
                    <w:lang w:val="pt-BR" w:eastAsia="pt-BR"/>
                  </w:rPr>
                </w:rPrChange>
              </w:rPr>
              <w:t>Lin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29AF7B87"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0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06" w:author="HENRIQUE OLIVEIRA" w:date="2023-11-22T14:09:00Z">
                  <w:rPr>
                    <w:rFonts w:ascii="Calibri" w:hAnsi="Calibri" w:cs="Calibri"/>
                    <w:sz w:val="22"/>
                    <w:lang w:val="pt-BR" w:eastAsia="pt-BR"/>
                  </w:rPr>
                </w:rPrChange>
              </w:rPr>
              <w:t>Taiwan</w:t>
            </w:r>
          </w:p>
        </w:tc>
        <w:tc>
          <w:tcPr>
            <w:tcW w:w="3768" w:type="dxa"/>
            <w:tcBorders>
              <w:top w:val="nil"/>
              <w:left w:val="nil"/>
              <w:bottom w:val="single" w:sz="4" w:space="0" w:color="auto"/>
              <w:right w:val="nil"/>
            </w:tcBorders>
            <w:shd w:val="clear" w:color="auto" w:fill="auto"/>
            <w:noWrap/>
            <w:vAlign w:val="bottom"/>
            <w:hideMark/>
          </w:tcPr>
          <w:p w14:paraId="4C22A60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07"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08" w:author="HENRIQUE OLIVEIRA" w:date="2023-11-22T14:09:00Z">
                  <w:rPr>
                    <w:rFonts w:ascii="Calibri" w:hAnsi="Calibri" w:cs="Calibri"/>
                    <w:i/>
                    <w:iCs/>
                    <w:sz w:val="22"/>
                    <w:lang w:val="pt-BR" w:eastAsia="pt-BR"/>
                  </w:rPr>
                </w:rPrChange>
              </w:rPr>
              <w:t>Phaseolus</w:t>
            </w:r>
            <w:proofErr w:type="spellEnd"/>
            <w:r w:rsidRPr="00271BF2">
              <w:rPr>
                <w:rFonts w:ascii="Calibri" w:hAnsi="Calibri" w:cs="Calibri"/>
                <w:i/>
                <w:iCs/>
                <w:sz w:val="20"/>
                <w:szCs w:val="20"/>
                <w:lang w:val="pt-BR" w:eastAsia="pt-BR"/>
                <w:rPrChange w:id="1609"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10" w:author="HENRIQUE OLIVEIRA" w:date="2023-11-22T14:09:00Z">
                  <w:rPr>
                    <w:rFonts w:ascii="Calibri" w:hAnsi="Calibri" w:cs="Calibri"/>
                    <w:i/>
                    <w:iCs/>
                    <w:sz w:val="22"/>
                    <w:lang w:val="pt-BR" w:eastAsia="pt-BR"/>
                  </w:rPr>
                </w:rPrChange>
              </w:rPr>
              <w:t>vugaris</w:t>
            </w:r>
            <w:proofErr w:type="spellEnd"/>
            <w:r w:rsidRPr="00271BF2">
              <w:rPr>
                <w:rFonts w:ascii="Calibri" w:hAnsi="Calibri" w:cs="Calibri"/>
                <w:i/>
                <w:iCs/>
                <w:sz w:val="20"/>
                <w:szCs w:val="20"/>
                <w:lang w:val="pt-BR" w:eastAsia="pt-BR"/>
                <w:rPrChange w:id="1611" w:author="HENRIQUE OLIVEIRA" w:date="2023-11-22T14:09:00Z">
                  <w:rPr>
                    <w:rFonts w:ascii="Calibri" w:hAnsi="Calibri" w:cs="Calibri"/>
                    <w:i/>
                    <w:iCs/>
                    <w:sz w:val="22"/>
                    <w:lang w:val="pt-BR" w:eastAsia="pt-BR"/>
                  </w:rPr>
                </w:rPrChange>
              </w:rPr>
              <w:t xml:space="preserve"> </w:t>
            </w:r>
          </w:p>
        </w:tc>
      </w:tr>
      <w:tr w:rsidR="00271BF2" w:rsidRPr="00271BF2" w14:paraId="5805407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5E392D5"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1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13" w:author="HENRIQUE OLIVEIRA" w:date="2023-11-22T14:09:00Z">
                  <w:rPr>
                    <w:rFonts w:ascii="Calibri" w:hAnsi="Calibri" w:cs="Calibri"/>
                    <w:sz w:val="22"/>
                    <w:lang w:val="pt-BR" w:eastAsia="pt-BR"/>
                  </w:rPr>
                </w:rPrChange>
              </w:rPr>
              <w:t xml:space="preserve">Liu, WP; </w:t>
            </w:r>
            <w:proofErr w:type="spellStart"/>
            <w:r w:rsidRPr="00271BF2">
              <w:rPr>
                <w:rFonts w:ascii="Calibri" w:hAnsi="Calibri" w:cs="Calibri"/>
                <w:sz w:val="20"/>
                <w:szCs w:val="20"/>
                <w:lang w:val="pt-BR" w:eastAsia="pt-BR"/>
                <w:rPrChange w:id="1614" w:author="HENRIQUE OLIVEIRA" w:date="2023-11-22T14:09:00Z">
                  <w:rPr>
                    <w:rFonts w:ascii="Calibri" w:hAnsi="Calibri" w:cs="Calibri"/>
                    <w:sz w:val="22"/>
                    <w:lang w:val="pt-BR" w:eastAsia="pt-BR"/>
                  </w:rPr>
                </w:rPrChange>
              </w:rPr>
              <w:t>Muzolf-Panek</w:t>
            </w:r>
            <w:proofErr w:type="spellEnd"/>
            <w:r w:rsidRPr="00271BF2">
              <w:rPr>
                <w:rFonts w:ascii="Calibri" w:hAnsi="Calibri" w:cs="Calibri"/>
                <w:sz w:val="20"/>
                <w:szCs w:val="20"/>
                <w:lang w:val="pt-BR" w:eastAsia="pt-BR"/>
                <w:rPrChange w:id="1615" w:author="HENRIQUE OLIVEIRA" w:date="2023-11-22T14:09:00Z">
                  <w:rPr>
                    <w:rFonts w:ascii="Calibri" w:hAnsi="Calibri" w:cs="Calibri"/>
                    <w:sz w:val="22"/>
                    <w:lang w:val="pt-BR" w:eastAsia="pt-BR"/>
                  </w:rPr>
                </w:rPrChange>
              </w:rPr>
              <w:t>, M; Kleiber, T</w:t>
            </w:r>
          </w:p>
        </w:tc>
        <w:tc>
          <w:tcPr>
            <w:tcW w:w="1760" w:type="dxa"/>
            <w:tcBorders>
              <w:top w:val="nil"/>
              <w:left w:val="nil"/>
              <w:bottom w:val="single" w:sz="4" w:space="0" w:color="auto"/>
              <w:right w:val="single" w:sz="4" w:space="0" w:color="auto"/>
            </w:tcBorders>
            <w:shd w:val="clear" w:color="auto" w:fill="auto"/>
            <w:noWrap/>
            <w:vAlign w:val="bottom"/>
            <w:hideMark/>
          </w:tcPr>
          <w:p w14:paraId="6684EE5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1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17" w:author="HENRIQUE OLIVEIRA" w:date="2023-11-22T14:09:00Z">
                  <w:rPr>
                    <w:rFonts w:ascii="Calibri" w:hAnsi="Calibri" w:cs="Calibri"/>
                    <w:sz w:val="22"/>
                    <w:lang w:val="pt-BR" w:eastAsia="pt-BR"/>
                  </w:rPr>
                </w:rPrChange>
              </w:rPr>
              <w:t>Poland</w:t>
            </w:r>
            <w:proofErr w:type="spellEnd"/>
          </w:p>
        </w:tc>
        <w:tc>
          <w:tcPr>
            <w:tcW w:w="3768" w:type="dxa"/>
            <w:tcBorders>
              <w:top w:val="nil"/>
              <w:left w:val="nil"/>
              <w:bottom w:val="single" w:sz="4" w:space="0" w:color="auto"/>
              <w:right w:val="nil"/>
            </w:tcBorders>
            <w:shd w:val="clear" w:color="auto" w:fill="auto"/>
            <w:noWrap/>
            <w:vAlign w:val="bottom"/>
            <w:hideMark/>
          </w:tcPr>
          <w:p w14:paraId="14B75359"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1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19" w:author="HENRIQUE OLIVEIRA" w:date="2023-11-22T14:09:00Z">
                  <w:rPr>
                    <w:rFonts w:ascii="Calibri" w:hAnsi="Calibri" w:cs="Calibri"/>
                    <w:i/>
                    <w:iCs/>
                    <w:sz w:val="22"/>
                    <w:lang w:val="pt-BR" w:eastAsia="pt-BR"/>
                  </w:rPr>
                </w:rPrChange>
              </w:rPr>
              <w:t>Brassica</w:t>
            </w:r>
            <w:proofErr w:type="spellEnd"/>
            <w:r w:rsidRPr="00271BF2">
              <w:rPr>
                <w:rFonts w:ascii="Calibri" w:hAnsi="Calibri" w:cs="Calibri"/>
                <w:i/>
                <w:iCs/>
                <w:sz w:val="20"/>
                <w:szCs w:val="20"/>
                <w:lang w:val="pt-BR" w:eastAsia="pt-BR"/>
                <w:rPrChange w:id="1620"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21" w:author="HENRIQUE OLIVEIRA" w:date="2023-11-22T14:09:00Z">
                  <w:rPr>
                    <w:rFonts w:ascii="Calibri" w:hAnsi="Calibri" w:cs="Calibri"/>
                    <w:i/>
                    <w:iCs/>
                    <w:sz w:val="22"/>
                    <w:lang w:val="pt-BR" w:eastAsia="pt-BR"/>
                  </w:rPr>
                </w:rPrChange>
              </w:rPr>
              <w:t>campestris</w:t>
            </w:r>
            <w:proofErr w:type="spellEnd"/>
            <w:r w:rsidRPr="00271BF2">
              <w:rPr>
                <w:rFonts w:ascii="Calibri" w:hAnsi="Calibri" w:cs="Calibri"/>
                <w:i/>
                <w:iCs/>
                <w:sz w:val="20"/>
                <w:szCs w:val="20"/>
                <w:lang w:val="pt-BR" w:eastAsia="pt-BR"/>
                <w:rPrChange w:id="1622" w:author="HENRIQUE OLIVEIRA" w:date="2023-11-22T14:09:00Z">
                  <w:rPr>
                    <w:rFonts w:ascii="Calibri" w:hAnsi="Calibri" w:cs="Calibri"/>
                    <w:i/>
                    <w:iCs/>
                    <w:sz w:val="22"/>
                    <w:lang w:val="pt-BR" w:eastAsia="pt-BR"/>
                  </w:rPr>
                </w:rPrChange>
              </w:rPr>
              <w:t xml:space="preserve"> L</w:t>
            </w:r>
          </w:p>
        </w:tc>
      </w:tr>
      <w:tr w:rsidR="00271BF2" w:rsidRPr="00271BF2" w14:paraId="65E444D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C870BD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2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24" w:author="HENRIQUE OLIVEIRA" w:date="2023-11-22T14:09:00Z">
                  <w:rPr>
                    <w:rFonts w:ascii="Calibri" w:hAnsi="Calibri" w:cs="Calibri"/>
                    <w:sz w:val="22"/>
                    <w:lang w:val="pt-BR" w:eastAsia="pt-BR"/>
                  </w:rPr>
                </w:rPrChange>
              </w:rPr>
              <w:t>Aminifard</w:t>
            </w:r>
            <w:proofErr w:type="spellEnd"/>
            <w:r w:rsidRPr="00271BF2">
              <w:rPr>
                <w:rFonts w:ascii="Calibri" w:hAnsi="Calibri" w:cs="Calibri"/>
                <w:sz w:val="20"/>
                <w:szCs w:val="20"/>
                <w:lang w:val="pt-BR" w:eastAsia="pt-BR"/>
                <w:rPrChange w:id="1625" w:author="HENRIQUE OLIVEIRA" w:date="2023-11-22T14:09:00Z">
                  <w:rPr>
                    <w:rFonts w:ascii="Calibri" w:hAnsi="Calibri" w:cs="Calibri"/>
                    <w:sz w:val="22"/>
                    <w:lang w:val="pt-BR" w:eastAsia="pt-BR"/>
                  </w:rPr>
                </w:rPrChange>
              </w:rPr>
              <w:t xml:space="preserve"> et al., 2010</w:t>
            </w:r>
          </w:p>
        </w:tc>
        <w:tc>
          <w:tcPr>
            <w:tcW w:w="1760" w:type="dxa"/>
            <w:tcBorders>
              <w:top w:val="nil"/>
              <w:left w:val="nil"/>
              <w:bottom w:val="single" w:sz="4" w:space="0" w:color="auto"/>
              <w:right w:val="single" w:sz="4" w:space="0" w:color="auto"/>
            </w:tcBorders>
            <w:shd w:val="clear" w:color="auto" w:fill="auto"/>
            <w:noWrap/>
            <w:vAlign w:val="bottom"/>
            <w:hideMark/>
          </w:tcPr>
          <w:p w14:paraId="43DE258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2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27"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3C53620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2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29" w:author="HENRIQUE OLIVEIRA" w:date="2023-11-22T14:09:00Z">
                  <w:rPr>
                    <w:rFonts w:ascii="Calibri" w:hAnsi="Calibri" w:cs="Calibri"/>
                    <w:i/>
                    <w:iCs/>
                    <w:sz w:val="22"/>
                    <w:lang w:val="pt-BR" w:eastAsia="pt-BR"/>
                  </w:rPr>
                </w:rPrChange>
              </w:rPr>
              <w:t>Capsicum</w:t>
            </w:r>
            <w:proofErr w:type="spellEnd"/>
            <w:r w:rsidRPr="00271BF2">
              <w:rPr>
                <w:rFonts w:ascii="Calibri" w:hAnsi="Calibri" w:cs="Calibri"/>
                <w:i/>
                <w:iCs/>
                <w:sz w:val="20"/>
                <w:szCs w:val="20"/>
                <w:lang w:val="pt-BR" w:eastAsia="pt-BR"/>
                <w:rPrChange w:id="1630"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31" w:author="HENRIQUE OLIVEIRA" w:date="2023-11-22T14:09:00Z">
                  <w:rPr>
                    <w:rFonts w:ascii="Calibri" w:hAnsi="Calibri" w:cs="Calibri"/>
                    <w:i/>
                    <w:iCs/>
                    <w:sz w:val="22"/>
                    <w:lang w:val="pt-BR" w:eastAsia="pt-BR"/>
                  </w:rPr>
                </w:rPrChange>
              </w:rPr>
              <w:t>annuum</w:t>
            </w:r>
            <w:proofErr w:type="spellEnd"/>
          </w:p>
        </w:tc>
      </w:tr>
      <w:tr w:rsidR="00271BF2" w:rsidRPr="00271BF2" w14:paraId="174BC5D2"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130C81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32"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33" w:author="HENRIQUE OLIVEIRA" w:date="2023-11-22T14:09:00Z">
                  <w:rPr>
                    <w:rFonts w:ascii="Calibri" w:hAnsi="Calibri" w:cs="Calibri"/>
                    <w:sz w:val="22"/>
                    <w:lang w:val="pt-BR" w:eastAsia="pt-BR"/>
                  </w:rPr>
                </w:rPrChange>
              </w:rPr>
              <w:t>Haque</w:t>
            </w:r>
            <w:proofErr w:type="spellEnd"/>
            <w:r w:rsidRPr="00271BF2">
              <w:rPr>
                <w:rFonts w:ascii="Calibri" w:hAnsi="Calibri" w:cs="Calibri"/>
                <w:sz w:val="20"/>
                <w:szCs w:val="20"/>
                <w:lang w:val="pt-BR" w:eastAsia="pt-BR"/>
                <w:rPrChange w:id="1634" w:author="HENRIQUE OLIVEIRA" w:date="2023-11-22T14:09:00Z">
                  <w:rPr>
                    <w:rFonts w:ascii="Calibri" w:hAnsi="Calibri" w:cs="Calibri"/>
                    <w:sz w:val="22"/>
                    <w:lang w:val="pt-BR" w:eastAsia="pt-BR"/>
                  </w:rPr>
                </w:rPrChange>
              </w:rPr>
              <w:t xml:space="preserve"> et al., 2011</w:t>
            </w:r>
          </w:p>
        </w:tc>
        <w:tc>
          <w:tcPr>
            <w:tcW w:w="1760" w:type="dxa"/>
            <w:tcBorders>
              <w:top w:val="nil"/>
              <w:left w:val="nil"/>
              <w:bottom w:val="single" w:sz="4" w:space="0" w:color="auto"/>
              <w:right w:val="single" w:sz="4" w:space="0" w:color="auto"/>
            </w:tcBorders>
            <w:shd w:val="clear" w:color="auto" w:fill="auto"/>
            <w:noWrap/>
            <w:vAlign w:val="bottom"/>
            <w:hideMark/>
          </w:tcPr>
          <w:p w14:paraId="4778DCB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3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36" w:author="HENRIQUE OLIVEIRA" w:date="2023-11-22T14:09:00Z">
                  <w:rPr>
                    <w:rFonts w:ascii="Calibri" w:hAnsi="Calibri" w:cs="Calibri"/>
                    <w:sz w:val="22"/>
                    <w:lang w:val="pt-BR" w:eastAsia="pt-BR"/>
                  </w:rPr>
                </w:rPrChange>
              </w:rPr>
              <w:t>Bangladesh</w:t>
            </w:r>
          </w:p>
        </w:tc>
        <w:tc>
          <w:tcPr>
            <w:tcW w:w="3768" w:type="dxa"/>
            <w:tcBorders>
              <w:top w:val="nil"/>
              <w:left w:val="nil"/>
              <w:bottom w:val="single" w:sz="4" w:space="0" w:color="auto"/>
              <w:right w:val="nil"/>
            </w:tcBorders>
            <w:shd w:val="clear" w:color="auto" w:fill="auto"/>
            <w:noWrap/>
            <w:vAlign w:val="bottom"/>
            <w:hideMark/>
          </w:tcPr>
          <w:p w14:paraId="02B93C5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37"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38" w:author="HENRIQUE OLIVEIRA" w:date="2023-11-22T14:09:00Z">
                  <w:rPr>
                    <w:rFonts w:ascii="Calibri" w:hAnsi="Calibri" w:cs="Calibri"/>
                    <w:i/>
                    <w:iCs/>
                    <w:sz w:val="22"/>
                    <w:lang w:val="pt-BR" w:eastAsia="pt-BR"/>
                  </w:rPr>
                </w:rPrChange>
              </w:rPr>
              <w:t>Lycopersicon</w:t>
            </w:r>
            <w:proofErr w:type="spellEnd"/>
            <w:r w:rsidRPr="00271BF2">
              <w:rPr>
                <w:rFonts w:ascii="Calibri" w:hAnsi="Calibri" w:cs="Calibri"/>
                <w:i/>
                <w:iCs/>
                <w:sz w:val="20"/>
                <w:szCs w:val="20"/>
                <w:lang w:val="pt-BR" w:eastAsia="pt-BR"/>
                <w:rPrChange w:id="1639"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40" w:author="HENRIQUE OLIVEIRA" w:date="2023-11-22T14:09:00Z">
                  <w:rPr>
                    <w:rFonts w:ascii="Calibri" w:hAnsi="Calibri" w:cs="Calibri"/>
                    <w:i/>
                    <w:iCs/>
                    <w:sz w:val="22"/>
                    <w:lang w:val="pt-BR" w:eastAsia="pt-BR"/>
                  </w:rPr>
                </w:rPrChange>
              </w:rPr>
              <w:t>esculentum</w:t>
            </w:r>
            <w:proofErr w:type="spellEnd"/>
          </w:p>
        </w:tc>
      </w:tr>
      <w:tr w:rsidR="00271BF2" w:rsidRPr="00271BF2" w14:paraId="5B3844AC"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0F0CD5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4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42" w:author="HENRIQUE OLIVEIRA" w:date="2023-11-22T14:09:00Z">
                  <w:rPr>
                    <w:rFonts w:ascii="Calibri" w:hAnsi="Calibri" w:cs="Calibri"/>
                    <w:sz w:val="22"/>
                    <w:lang w:val="pt-BR" w:eastAsia="pt-BR"/>
                  </w:rPr>
                </w:rPrChange>
              </w:rPr>
              <w:t>Naik</w:t>
            </w:r>
            <w:proofErr w:type="spellEnd"/>
            <w:r w:rsidRPr="00271BF2">
              <w:rPr>
                <w:rFonts w:ascii="Calibri" w:hAnsi="Calibri" w:cs="Calibri"/>
                <w:sz w:val="20"/>
                <w:szCs w:val="20"/>
                <w:lang w:val="pt-BR" w:eastAsia="pt-BR"/>
                <w:rPrChange w:id="1643" w:author="HENRIQUE OLIVEIRA" w:date="2023-11-22T14:09:00Z">
                  <w:rPr>
                    <w:rFonts w:ascii="Calibri" w:hAnsi="Calibri" w:cs="Calibri"/>
                    <w:sz w:val="22"/>
                    <w:lang w:val="pt-BR" w:eastAsia="pt-BR"/>
                  </w:rPr>
                </w:rPrChange>
              </w:rPr>
              <w:t>, 2014</w:t>
            </w:r>
          </w:p>
        </w:tc>
        <w:tc>
          <w:tcPr>
            <w:tcW w:w="1760" w:type="dxa"/>
            <w:tcBorders>
              <w:top w:val="nil"/>
              <w:left w:val="nil"/>
              <w:bottom w:val="single" w:sz="4" w:space="0" w:color="auto"/>
              <w:right w:val="single" w:sz="4" w:space="0" w:color="auto"/>
            </w:tcBorders>
            <w:shd w:val="clear" w:color="auto" w:fill="auto"/>
            <w:noWrap/>
            <w:vAlign w:val="bottom"/>
            <w:hideMark/>
          </w:tcPr>
          <w:p w14:paraId="4101D74C"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4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45"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7EAD58E5"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46"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647" w:author="HENRIQUE OLIVEIRA" w:date="2023-11-22T14:09:00Z">
                  <w:rPr>
                    <w:rFonts w:ascii="Calibri" w:hAnsi="Calibri" w:cs="Calibri"/>
                    <w:i/>
                    <w:iCs/>
                    <w:sz w:val="22"/>
                    <w:lang w:val="pt-BR" w:eastAsia="pt-BR"/>
                  </w:rPr>
                </w:rPrChange>
              </w:rPr>
              <w:t xml:space="preserve">Tagetes </w:t>
            </w:r>
            <w:proofErr w:type="spellStart"/>
            <w:r w:rsidRPr="00271BF2">
              <w:rPr>
                <w:rFonts w:ascii="Calibri" w:hAnsi="Calibri" w:cs="Calibri"/>
                <w:i/>
                <w:iCs/>
                <w:sz w:val="20"/>
                <w:szCs w:val="20"/>
                <w:lang w:val="pt-BR" w:eastAsia="pt-BR"/>
                <w:rPrChange w:id="1648" w:author="HENRIQUE OLIVEIRA" w:date="2023-11-22T14:09:00Z">
                  <w:rPr>
                    <w:rFonts w:ascii="Calibri" w:hAnsi="Calibri" w:cs="Calibri"/>
                    <w:i/>
                    <w:iCs/>
                    <w:sz w:val="22"/>
                    <w:lang w:val="pt-BR" w:eastAsia="pt-BR"/>
                  </w:rPr>
                </w:rPrChange>
              </w:rPr>
              <w:t>erecta</w:t>
            </w:r>
            <w:proofErr w:type="spellEnd"/>
          </w:p>
        </w:tc>
      </w:tr>
      <w:tr w:rsidR="00271BF2" w:rsidRPr="00271BF2" w14:paraId="745ADCE8"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8AF618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4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50" w:author="HENRIQUE OLIVEIRA" w:date="2023-11-22T14:09:00Z">
                  <w:rPr>
                    <w:rFonts w:ascii="Calibri" w:hAnsi="Calibri" w:cs="Calibri"/>
                    <w:sz w:val="22"/>
                    <w:lang w:val="pt-BR" w:eastAsia="pt-BR"/>
                  </w:rPr>
                </w:rPrChange>
              </w:rPr>
              <w:t>Pandey</w:t>
            </w:r>
            <w:proofErr w:type="spellEnd"/>
            <w:r w:rsidRPr="00271BF2">
              <w:rPr>
                <w:rFonts w:ascii="Calibri" w:hAnsi="Calibri" w:cs="Calibri"/>
                <w:sz w:val="20"/>
                <w:szCs w:val="20"/>
                <w:lang w:val="pt-BR" w:eastAsia="pt-BR"/>
                <w:rPrChange w:id="1651" w:author="HENRIQUE OLIVEIRA" w:date="2023-11-22T14:09:00Z">
                  <w:rPr>
                    <w:rFonts w:ascii="Calibri" w:hAnsi="Calibri" w:cs="Calibri"/>
                    <w:sz w:val="22"/>
                    <w:lang w:val="pt-BR" w:eastAsia="pt-BR"/>
                  </w:rPr>
                </w:rPrChange>
              </w:rPr>
              <w:t xml:space="preserve"> et al., 2021</w:t>
            </w:r>
          </w:p>
        </w:tc>
        <w:tc>
          <w:tcPr>
            <w:tcW w:w="1760" w:type="dxa"/>
            <w:tcBorders>
              <w:top w:val="nil"/>
              <w:left w:val="nil"/>
              <w:bottom w:val="single" w:sz="4" w:space="0" w:color="auto"/>
              <w:right w:val="single" w:sz="4" w:space="0" w:color="auto"/>
            </w:tcBorders>
            <w:shd w:val="clear" w:color="auto" w:fill="auto"/>
            <w:noWrap/>
            <w:vAlign w:val="bottom"/>
            <w:hideMark/>
          </w:tcPr>
          <w:p w14:paraId="1B3CAF1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5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53" w:author="HENRIQUE OLIVEIRA" w:date="2023-11-22T14:09:00Z">
                  <w:rPr>
                    <w:rFonts w:ascii="Calibri" w:hAnsi="Calibri" w:cs="Calibri"/>
                    <w:sz w:val="22"/>
                    <w:lang w:val="pt-BR" w:eastAsia="pt-BR"/>
                  </w:rPr>
                </w:rPrChange>
              </w:rPr>
              <w:t>Nepal</w:t>
            </w:r>
          </w:p>
        </w:tc>
        <w:tc>
          <w:tcPr>
            <w:tcW w:w="3768" w:type="dxa"/>
            <w:tcBorders>
              <w:top w:val="nil"/>
              <w:left w:val="nil"/>
              <w:bottom w:val="single" w:sz="4" w:space="0" w:color="auto"/>
              <w:right w:val="nil"/>
            </w:tcBorders>
            <w:shd w:val="clear" w:color="auto" w:fill="auto"/>
            <w:noWrap/>
            <w:vAlign w:val="bottom"/>
            <w:hideMark/>
          </w:tcPr>
          <w:p w14:paraId="0214D5CD"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54"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655" w:author="HENRIQUE OLIVEIRA" w:date="2023-11-22T14:09:00Z">
                  <w:rPr>
                    <w:rFonts w:ascii="Calibri" w:hAnsi="Calibri" w:cs="Calibri"/>
                    <w:i/>
                    <w:iCs/>
                    <w:sz w:val="22"/>
                    <w:lang w:val="pt-BR" w:eastAsia="pt-BR"/>
                  </w:rPr>
                </w:rPrChange>
              </w:rPr>
              <w:t xml:space="preserve">Tagetes </w:t>
            </w:r>
            <w:proofErr w:type="spellStart"/>
            <w:r w:rsidRPr="00271BF2">
              <w:rPr>
                <w:rFonts w:ascii="Calibri" w:hAnsi="Calibri" w:cs="Calibri"/>
                <w:i/>
                <w:iCs/>
                <w:sz w:val="20"/>
                <w:szCs w:val="20"/>
                <w:lang w:val="pt-BR" w:eastAsia="pt-BR"/>
                <w:rPrChange w:id="1656" w:author="HENRIQUE OLIVEIRA" w:date="2023-11-22T14:09:00Z">
                  <w:rPr>
                    <w:rFonts w:ascii="Calibri" w:hAnsi="Calibri" w:cs="Calibri"/>
                    <w:i/>
                    <w:iCs/>
                    <w:sz w:val="22"/>
                    <w:lang w:val="pt-BR" w:eastAsia="pt-BR"/>
                  </w:rPr>
                </w:rPrChange>
              </w:rPr>
              <w:t>erecta</w:t>
            </w:r>
            <w:proofErr w:type="spellEnd"/>
          </w:p>
        </w:tc>
      </w:tr>
      <w:tr w:rsidR="00271BF2" w:rsidRPr="00271BF2" w14:paraId="490F941D"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CD99C6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5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58" w:author="HENRIQUE OLIVEIRA" w:date="2023-11-22T14:09:00Z">
                  <w:rPr>
                    <w:rFonts w:ascii="Calibri" w:hAnsi="Calibri" w:cs="Calibri"/>
                    <w:sz w:val="22"/>
                    <w:lang w:val="pt-BR" w:eastAsia="pt-BR"/>
                  </w:rPr>
                </w:rPrChange>
              </w:rPr>
              <w:t>Matysiak</w:t>
            </w:r>
            <w:proofErr w:type="spellEnd"/>
            <w:r w:rsidRPr="00271BF2">
              <w:rPr>
                <w:rFonts w:ascii="Calibri" w:hAnsi="Calibri" w:cs="Calibri"/>
                <w:sz w:val="20"/>
                <w:szCs w:val="20"/>
                <w:lang w:val="pt-BR" w:eastAsia="pt-BR"/>
                <w:rPrChange w:id="1659"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660"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661"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662" w:author="HENRIQUE OLIVEIRA" w:date="2023-11-22T14:09:00Z">
                  <w:rPr>
                    <w:rFonts w:ascii="Calibri" w:hAnsi="Calibri" w:cs="Calibri"/>
                    <w:sz w:val="22"/>
                    <w:lang w:val="pt-BR" w:eastAsia="pt-BR"/>
                  </w:rPr>
                </w:rPrChange>
              </w:rPr>
              <w:t>Bielenin</w:t>
            </w:r>
            <w:proofErr w:type="spellEnd"/>
            <w:r w:rsidRPr="00271BF2">
              <w:rPr>
                <w:rFonts w:ascii="Calibri" w:hAnsi="Calibri" w:cs="Calibri"/>
                <w:sz w:val="20"/>
                <w:szCs w:val="20"/>
                <w:lang w:val="pt-BR" w:eastAsia="pt-BR"/>
                <w:rPrChange w:id="1663" w:author="HENRIQUE OLIVEIRA" w:date="2023-11-22T14:09:00Z">
                  <w:rPr>
                    <w:rFonts w:ascii="Calibri" w:hAnsi="Calibri" w:cs="Calibri"/>
                    <w:sz w:val="22"/>
                    <w:lang w:val="pt-BR" w:eastAsia="pt-BR"/>
                  </w:rPr>
                </w:rPrChange>
              </w:rPr>
              <w:t>, 2005</w:t>
            </w:r>
          </w:p>
        </w:tc>
        <w:tc>
          <w:tcPr>
            <w:tcW w:w="1760" w:type="dxa"/>
            <w:tcBorders>
              <w:top w:val="nil"/>
              <w:left w:val="nil"/>
              <w:bottom w:val="single" w:sz="4" w:space="0" w:color="auto"/>
              <w:right w:val="single" w:sz="4" w:space="0" w:color="auto"/>
            </w:tcBorders>
            <w:shd w:val="clear" w:color="auto" w:fill="auto"/>
            <w:noWrap/>
            <w:vAlign w:val="bottom"/>
            <w:hideMark/>
          </w:tcPr>
          <w:p w14:paraId="23521062"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64"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65" w:author="HENRIQUE OLIVEIRA" w:date="2023-11-22T14:09:00Z">
                  <w:rPr>
                    <w:rFonts w:ascii="Calibri" w:hAnsi="Calibri" w:cs="Calibri"/>
                    <w:sz w:val="22"/>
                    <w:lang w:val="pt-BR" w:eastAsia="pt-BR"/>
                  </w:rPr>
                </w:rPrChange>
              </w:rPr>
              <w:t>Poland</w:t>
            </w:r>
            <w:proofErr w:type="spellEnd"/>
          </w:p>
        </w:tc>
        <w:tc>
          <w:tcPr>
            <w:tcW w:w="3768" w:type="dxa"/>
            <w:tcBorders>
              <w:top w:val="nil"/>
              <w:left w:val="nil"/>
              <w:bottom w:val="single" w:sz="4" w:space="0" w:color="auto"/>
              <w:right w:val="nil"/>
            </w:tcBorders>
            <w:shd w:val="clear" w:color="auto" w:fill="auto"/>
            <w:noWrap/>
            <w:vAlign w:val="bottom"/>
            <w:hideMark/>
          </w:tcPr>
          <w:p w14:paraId="1E4B47D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6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67" w:author="HENRIQUE OLIVEIRA" w:date="2023-11-22T14:09:00Z">
                  <w:rPr>
                    <w:rFonts w:ascii="Calibri" w:hAnsi="Calibri" w:cs="Calibri"/>
                    <w:i/>
                    <w:iCs/>
                    <w:sz w:val="22"/>
                    <w:lang w:val="pt-BR" w:eastAsia="pt-BR"/>
                  </w:rPr>
                </w:rPrChange>
              </w:rPr>
              <w:t>Rhododendron</w:t>
            </w:r>
            <w:proofErr w:type="spellEnd"/>
            <w:r w:rsidRPr="00271BF2">
              <w:rPr>
                <w:rFonts w:ascii="Calibri" w:hAnsi="Calibri" w:cs="Calibri"/>
                <w:i/>
                <w:iCs/>
                <w:sz w:val="20"/>
                <w:szCs w:val="20"/>
                <w:lang w:val="pt-BR" w:eastAsia="pt-BR"/>
                <w:rPrChange w:id="1668"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69" w:author="HENRIQUE OLIVEIRA" w:date="2023-11-22T14:09:00Z">
                  <w:rPr>
                    <w:rFonts w:ascii="Calibri" w:hAnsi="Calibri" w:cs="Calibri"/>
                    <w:i/>
                    <w:iCs/>
                    <w:sz w:val="22"/>
                    <w:lang w:val="pt-BR" w:eastAsia="pt-BR"/>
                  </w:rPr>
                </w:rPrChange>
              </w:rPr>
              <w:t>sp</w:t>
            </w:r>
            <w:proofErr w:type="spellEnd"/>
          </w:p>
        </w:tc>
      </w:tr>
      <w:tr w:rsidR="00271BF2" w:rsidRPr="00271BF2" w14:paraId="44BE337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5B1FF4A"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7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71" w:author="HENRIQUE OLIVEIRA" w:date="2023-11-22T14:09:00Z">
                  <w:rPr>
                    <w:rFonts w:ascii="Calibri" w:hAnsi="Calibri" w:cs="Calibri"/>
                    <w:sz w:val="22"/>
                    <w:lang w:val="pt-BR" w:eastAsia="pt-BR"/>
                  </w:rPr>
                </w:rPrChange>
              </w:rPr>
              <w:t>Islam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489BA328"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7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673" w:author="HENRIQUE OLIVEIRA" w:date="2023-11-22T14:09:00Z">
                  <w:rPr>
                    <w:rFonts w:ascii="Calibri" w:hAnsi="Calibri" w:cs="Calibri"/>
                    <w:sz w:val="22"/>
                    <w:lang w:val="pt-BR" w:eastAsia="pt-BR"/>
                  </w:rPr>
                </w:rPrChange>
              </w:rPr>
              <w:t>Bangladesh</w:t>
            </w:r>
          </w:p>
        </w:tc>
        <w:tc>
          <w:tcPr>
            <w:tcW w:w="3768" w:type="dxa"/>
            <w:tcBorders>
              <w:top w:val="nil"/>
              <w:left w:val="nil"/>
              <w:bottom w:val="single" w:sz="4" w:space="0" w:color="auto"/>
              <w:right w:val="nil"/>
            </w:tcBorders>
            <w:shd w:val="clear" w:color="auto" w:fill="auto"/>
            <w:noWrap/>
            <w:vAlign w:val="bottom"/>
            <w:hideMark/>
          </w:tcPr>
          <w:p w14:paraId="15CF175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7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75" w:author="HENRIQUE OLIVEIRA" w:date="2023-11-22T14:09:00Z">
                  <w:rPr>
                    <w:rFonts w:ascii="Calibri" w:hAnsi="Calibri" w:cs="Calibri"/>
                    <w:i/>
                    <w:iCs/>
                    <w:sz w:val="22"/>
                    <w:lang w:val="pt-BR" w:eastAsia="pt-BR"/>
                  </w:rPr>
                </w:rPrChange>
              </w:rPr>
              <w:t>Spinacia</w:t>
            </w:r>
            <w:proofErr w:type="spellEnd"/>
            <w:r w:rsidRPr="00271BF2">
              <w:rPr>
                <w:rFonts w:ascii="Calibri" w:hAnsi="Calibri" w:cs="Calibri"/>
                <w:i/>
                <w:iCs/>
                <w:sz w:val="20"/>
                <w:szCs w:val="20"/>
                <w:lang w:val="pt-BR" w:eastAsia="pt-BR"/>
                <w:rPrChange w:id="1676"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77" w:author="HENRIQUE OLIVEIRA" w:date="2023-11-22T14:09:00Z">
                  <w:rPr>
                    <w:rFonts w:ascii="Calibri" w:hAnsi="Calibri" w:cs="Calibri"/>
                    <w:i/>
                    <w:iCs/>
                    <w:sz w:val="22"/>
                    <w:lang w:val="pt-BR" w:eastAsia="pt-BR"/>
                  </w:rPr>
                </w:rPrChange>
              </w:rPr>
              <w:t>oleracea</w:t>
            </w:r>
            <w:proofErr w:type="spellEnd"/>
          </w:p>
        </w:tc>
      </w:tr>
      <w:tr w:rsidR="00271BF2" w:rsidRPr="00271BF2" w14:paraId="2940A80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FC999E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7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79" w:author="HENRIQUE OLIVEIRA" w:date="2023-11-22T14:09:00Z">
                  <w:rPr>
                    <w:rFonts w:ascii="Calibri" w:hAnsi="Calibri" w:cs="Calibri"/>
                    <w:sz w:val="22"/>
                    <w:lang w:val="pt-BR" w:eastAsia="pt-BR"/>
                  </w:rPr>
                </w:rPrChange>
              </w:rPr>
              <w:t>Merida</w:t>
            </w:r>
            <w:proofErr w:type="spellEnd"/>
            <w:r w:rsidRPr="00271BF2">
              <w:rPr>
                <w:rFonts w:ascii="Calibri" w:hAnsi="Calibri" w:cs="Calibri"/>
                <w:sz w:val="20"/>
                <w:szCs w:val="20"/>
                <w:lang w:val="pt-BR" w:eastAsia="pt-BR"/>
                <w:rPrChange w:id="1680" w:author="HENRIQUE OLIVEIRA" w:date="2023-11-22T14:09:00Z">
                  <w:rPr>
                    <w:rFonts w:ascii="Calibri" w:hAnsi="Calibri" w:cs="Calibri"/>
                    <w:sz w:val="22"/>
                    <w:lang w:val="pt-BR" w:eastAsia="pt-BR"/>
                  </w:rPr>
                </w:rPrChange>
              </w:rPr>
              <w:t xml:space="preserve"> et al., 2017</w:t>
            </w:r>
          </w:p>
        </w:tc>
        <w:tc>
          <w:tcPr>
            <w:tcW w:w="1760" w:type="dxa"/>
            <w:tcBorders>
              <w:top w:val="nil"/>
              <w:left w:val="nil"/>
              <w:bottom w:val="single" w:sz="4" w:space="0" w:color="auto"/>
              <w:right w:val="single" w:sz="4" w:space="0" w:color="auto"/>
            </w:tcBorders>
            <w:shd w:val="clear" w:color="auto" w:fill="auto"/>
            <w:noWrap/>
            <w:vAlign w:val="bottom"/>
            <w:hideMark/>
          </w:tcPr>
          <w:p w14:paraId="0420F5F4"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8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82" w:author="HENRIQUE OLIVEIRA" w:date="2023-11-22T14:09:00Z">
                  <w:rPr>
                    <w:rFonts w:ascii="Calibri" w:hAnsi="Calibri" w:cs="Calibri"/>
                    <w:sz w:val="22"/>
                    <w:lang w:val="pt-BR" w:eastAsia="pt-BR"/>
                  </w:rPr>
                </w:rPrChange>
              </w:rPr>
              <w:t>Brazil</w:t>
            </w:r>
            <w:proofErr w:type="spellEnd"/>
            <w:r w:rsidRPr="00271BF2">
              <w:rPr>
                <w:rFonts w:ascii="Calibri" w:hAnsi="Calibri" w:cs="Calibri"/>
                <w:sz w:val="20"/>
                <w:szCs w:val="20"/>
                <w:lang w:val="pt-BR" w:eastAsia="pt-BR"/>
                <w:rPrChange w:id="1683" w:author="HENRIQUE OLIVEIRA" w:date="2023-11-22T14:09:00Z">
                  <w:rPr>
                    <w:rFonts w:ascii="Calibri" w:hAnsi="Calibri" w:cs="Calibri"/>
                    <w:sz w:val="22"/>
                    <w:lang w:val="pt-BR" w:eastAsia="pt-BR"/>
                  </w:rPr>
                </w:rPrChange>
              </w:rPr>
              <w:t xml:space="preserve"> </w:t>
            </w:r>
          </w:p>
        </w:tc>
        <w:tc>
          <w:tcPr>
            <w:tcW w:w="3768" w:type="dxa"/>
            <w:tcBorders>
              <w:top w:val="nil"/>
              <w:left w:val="nil"/>
              <w:bottom w:val="single" w:sz="4" w:space="0" w:color="auto"/>
              <w:right w:val="nil"/>
            </w:tcBorders>
            <w:shd w:val="clear" w:color="auto" w:fill="auto"/>
            <w:noWrap/>
            <w:vAlign w:val="bottom"/>
            <w:hideMark/>
          </w:tcPr>
          <w:p w14:paraId="7F88415E"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8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85" w:author="HENRIQUE OLIVEIRA" w:date="2023-11-22T14:09:00Z">
                  <w:rPr>
                    <w:rFonts w:ascii="Calibri" w:hAnsi="Calibri" w:cs="Calibri"/>
                    <w:i/>
                    <w:iCs/>
                    <w:sz w:val="22"/>
                    <w:lang w:val="pt-BR" w:eastAsia="pt-BR"/>
                  </w:rPr>
                </w:rPrChange>
              </w:rPr>
              <w:t>Costus</w:t>
            </w:r>
            <w:proofErr w:type="spellEnd"/>
            <w:r w:rsidRPr="00271BF2">
              <w:rPr>
                <w:rFonts w:ascii="Calibri" w:hAnsi="Calibri" w:cs="Calibri"/>
                <w:i/>
                <w:iCs/>
                <w:sz w:val="20"/>
                <w:szCs w:val="20"/>
                <w:lang w:val="pt-BR" w:eastAsia="pt-BR"/>
                <w:rPrChange w:id="1686"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687" w:author="HENRIQUE OLIVEIRA" w:date="2023-11-22T14:09:00Z">
                  <w:rPr>
                    <w:rFonts w:ascii="Calibri" w:hAnsi="Calibri" w:cs="Calibri"/>
                    <w:i/>
                    <w:iCs/>
                    <w:sz w:val="22"/>
                    <w:lang w:val="pt-BR" w:eastAsia="pt-BR"/>
                  </w:rPr>
                </w:rPrChange>
              </w:rPr>
              <w:t>productus</w:t>
            </w:r>
            <w:proofErr w:type="spellEnd"/>
          </w:p>
        </w:tc>
      </w:tr>
      <w:tr w:rsidR="00271BF2" w:rsidRPr="00271BF2" w14:paraId="75B0E87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07B48E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8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89" w:author="HENRIQUE OLIVEIRA" w:date="2023-11-22T14:09:00Z">
                  <w:rPr>
                    <w:rFonts w:ascii="Calibri" w:hAnsi="Calibri" w:cs="Calibri"/>
                    <w:sz w:val="22"/>
                    <w:lang w:val="pt-BR" w:eastAsia="pt-BR"/>
                  </w:rPr>
                </w:rPrChange>
              </w:rPr>
              <w:lastRenderedPageBreak/>
              <w:t>Milic</w:t>
            </w:r>
            <w:proofErr w:type="spellEnd"/>
            <w:r w:rsidRPr="00271BF2">
              <w:rPr>
                <w:rFonts w:ascii="Calibri" w:hAnsi="Calibri" w:cs="Calibri"/>
                <w:sz w:val="20"/>
                <w:szCs w:val="20"/>
                <w:lang w:val="pt-BR" w:eastAsia="pt-BR"/>
                <w:rPrChange w:id="1690" w:author="HENRIQUE OLIVEIRA" w:date="2023-11-22T14:09:00Z">
                  <w:rPr>
                    <w:rFonts w:ascii="Calibri" w:hAnsi="Calibri" w:cs="Calibri"/>
                    <w:sz w:val="22"/>
                    <w:lang w:val="pt-BR" w:eastAsia="pt-BR"/>
                  </w:rPr>
                </w:rPrChange>
              </w:rPr>
              <w:t xml:space="preserve"> et al., 2012</w:t>
            </w:r>
          </w:p>
        </w:tc>
        <w:tc>
          <w:tcPr>
            <w:tcW w:w="1760" w:type="dxa"/>
            <w:tcBorders>
              <w:top w:val="nil"/>
              <w:left w:val="nil"/>
              <w:bottom w:val="single" w:sz="4" w:space="0" w:color="auto"/>
              <w:right w:val="single" w:sz="4" w:space="0" w:color="auto"/>
            </w:tcBorders>
            <w:shd w:val="clear" w:color="auto" w:fill="auto"/>
            <w:noWrap/>
            <w:vAlign w:val="bottom"/>
            <w:hideMark/>
          </w:tcPr>
          <w:p w14:paraId="04A85B0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69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92" w:author="HENRIQUE OLIVEIRA" w:date="2023-11-22T14:09:00Z">
                  <w:rPr>
                    <w:rFonts w:ascii="Calibri" w:hAnsi="Calibri" w:cs="Calibri"/>
                    <w:sz w:val="22"/>
                    <w:lang w:val="pt-BR" w:eastAsia="pt-BR"/>
                  </w:rPr>
                </w:rPrChange>
              </w:rPr>
              <w:t>Serbia</w:t>
            </w:r>
            <w:proofErr w:type="spellEnd"/>
            <w:r w:rsidRPr="00271BF2">
              <w:rPr>
                <w:rFonts w:ascii="Calibri" w:hAnsi="Calibri" w:cs="Calibri"/>
                <w:sz w:val="20"/>
                <w:szCs w:val="20"/>
                <w:lang w:val="pt-BR" w:eastAsia="pt-BR"/>
                <w:rPrChange w:id="1693" w:author="HENRIQUE OLIVEIRA" w:date="2023-11-22T14:09:00Z">
                  <w:rPr>
                    <w:rFonts w:ascii="Calibri" w:hAnsi="Calibri" w:cs="Calibri"/>
                    <w:sz w:val="22"/>
                    <w:lang w:val="pt-BR" w:eastAsia="pt-BR"/>
                  </w:rPr>
                </w:rPrChange>
              </w:rPr>
              <w:t xml:space="preserve"> </w:t>
            </w:r>
          </w:p>
        </w:tc>
        <w:tc>
          <w:tcPr>
            <w:tcW w:w="3768" w:type="dxa"/>
            <w:tcBorders>
              <w:top w:val="nil"/>
              <w:left w:val="nil"/>
              <w:bottom w:val="single" w:sz="4" w:space="0" w:color="auto"/>
              <w:right w:val="nil"/>
            </w:tcBorders>
            <w:shd w:val="clear" w:color="auto" w:fill="auto"/>
            <w:noWrap/>
            <w:vAlign w:val="bottom"/>
            <w:hideMark/>
          </w:tcPr>
          <w:p w14:paraId="49B9BDBD"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69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695" w:author="HENRIQUE OLIVEIRA" w:date="2023-11-22T14:09:00Z">
                  <w:rPr>
                    <w:rFonts w:ascii="Calibri" w:hAnsi="Calibri" w:cs="Calibri"/>
                    <w:i/>
                    <w:iCs/>
                    <w:sz w:val="22"/>
                    <w:lang w:val="pt-BR" w:eastAsia="pt-BR"/>
                  </w:rPr>
                </w:rPrChange>
              </w:rPr>
              <w:t>Malus</w:t>
            </w:r>
            <w:proofErr w:type="spellEnd"/>
            <w:r w:rsidRPr="00271BF2">
              <w:rPr>
                <w:rFonts w:ascii="Calibri" w:hAnsi="Calibri" w:cs="Calibri"/>
                <w:i/>
                <w:iCs/>
                <w:sz w:val="20"/>
                <w:szCs w:val="20"/>
                <w:lang w:val="pt-BR" w:eastAsia="pt-BR"/>
                <w:rPrChange w:id="1696" w:author="HENRIQUE OLIVEIRA" w:date="2023-11-22T14:09:00Z">
                  <w:rPr>
                    <w:rFonts w:ascii="Calibri" w:hAnsi="Calibri" w:cs="Calibri"/>
                    <w:i/>
                    <w:iCs/>
                    <w:sz w:val="22"/>
                    <w:lang w:val="pt-BR" w:eastAsia="pt-BR"/>
                  </w:rPr>
                </w:rPrChange>
              </w:rPr>
              <w:t xml:space="preserve"> domestica</w:t>
            </w:r>
          </w:p>
        </w:tc>
      </w:tr>
      <w:tr w:rsidR="00271BF2" w:rsidRPr="00271BF2" w14:paraId="46D45E72"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ED2A074"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69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698" w:author="HENRIQUE OLIVEIRA" w:date="2023-11-22T14:09:00Z">
                  <w:rPr>
                    <w:rFonts w:ascii="Calibri" w:hAnsi="Calibri" w:cs="Calibri"/>
                    <w:sz w:val="22"/>
                    <w:lang w:val="pt-BR" w:eastAsia="pt-BR"/>
                  </w:rPr>
                </w:rPrChange>
              </w:rPr>
              <w:t>Aminifard</w:t>
            </w:r>
            <w:proofErr w:type="spellEnd"/>
            <w:r w:rsidRPr="00271BF2">
              <w:rPr>
                <w:rFonts w:ascii="Calibri" w:hAnsi="Calibri" w:cs="Calibri"/>
                <w:sz w:val="20"/>
                <w:szCs w:val="20"/>
                <w:lang w:val="pt-BR" w:eastAsia="pt-BR"/>
                <w:rPrChange w:id="1699" w:author="HENRIQUE OLIVEIRA" w:date="2023-11-22T14:09:00Z">
                  <w:rPr>
                    <w:rFonts w:ascii="Calibri" w:hAnsi="Calibri" w:cs="Calibri"/>
                    <w:sz w:val="22"/>
                    <w:lang w:val="pt-BR" w:eastAsia="pt-BR"/>
                  </w:rPr>
                </w:rPrChange>
              </w:rPr>
              <w:t xml:space="preserve"> et al., 2010</w:t>
            </w:r>
          </w:p>
        </w:tc>
        <w:tc>
          <w:tcPr>
            <w:tcW w:w="1760" w:type="dxa"/>
            <w:tcBorders>
              <w:top w:val="nil"/>
              <w:left w:val="nil"/>
              <w:bottom w:val="single" w:sz="4" w:space="0" w:color="auto"/>
              <w:right w:val="single" w:sz="4" w:space="0" w:color="auto"/>
            </w:tcBorders>
            <w:shd w:val="clear" w:color="auto" w:fill="auto"/>
            <w:noWrap/>
            <w:vAlign w:val="bottom"/>
            <w:hideMark/>
          </w:tcPr>
          <w:p w14:paraId="116254CA"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0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01"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045B8A4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0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03" w:author="HENRIQUE OLIVEIRA" w:date="2023-11-22T14:09:00Z">
                  <w:rPr>
                    <w:rFonts w:ascii="Calibri" w:hAnsi="Calibri" w:cs="Calibri"/>
                    <w:i/>
                    <w:iCs/>
                    <w:sz w:val="22"/>
                    <w:lang w:val="pt-BR" w:eastAsia="pt-BR"/>
                  </w:rPr>
                </w:rPrChange>
              </w:rPr>
              <w:t>Solanum</w:t>
            </w:r>
            <w:proofErr w:type="spellEnd"/>
            <w:r w:rsidRPr="00271BF2">
              <w:rPr>
                <w:rFonts w:ascii="Calibri" w:hAnsi="Calibri" w:cs="Calibri"/>
                <w:i/>
                <w:iCs/>
                <w:sz w:val="20"/>
                <w:szCs w:val="20"/>
                <w:lang w:val="pt-BR" w:eastAsia="pt-BR"/>
                <w:rPrChange w:id="170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05" w:author="HENRIQUE OLIVEIRA" w:date="2023-11-22T14:09:00Z">
                  <w:rPr>
                    <w:rFonts w:ascii="Calibri" w:hAnsi="Calibri" w:cs="Calibri"/>
                    <w:i/>
                    <w:iCs/>
                    <w:sz w:val="22"/>
                    <w:lang w:val="pt-BR" w:eastAsia="pt-BR"/>
                  </w:rPr>
                </w:rPrChange>
              </w:rPr>
              <w:t>melogena</w:t>
            </w:r>
            <w:proofErr w:type="spellEnd"/>
            <w:r w:rsidRPr="00271BF2">
              <w:rPr>
                <w:rFonts w:ascii="Calibri" w:hAnsi="Calibri" w:cs="Calibri"/>
                <w:i/>
                <w:iCs/>
                <w:sz w:val="20"/>
                <w:szCs w:val="20"/>
                <w:lang w:val="pt-BR" w:eastAsia="pt-BR"/>
                <w:rPrChange w:id="1706" w:author="HENRIQUE OLIVEIRA" w:date="2023-11-22T14:09:00Z">
                  <w:rPr>
                    <w:rFonts w:ascii="Calibri" w:hAnsi="Calibri" w:cs="Calibri"/>
                    <w:i/>
                    <w:iCs/>
                    <w:sz w:val="22"/>
                    <w:lang w:val="pt-BR" w:eastAsia="pt-BR"/>
                  </w:rPr>
                </w:rPrChange>
              </w:rPr>
              <w:t xml:space="preserve"> </w:t>
            </w:r>
          </w:p>
        </w:tc>
      </w:tr>
      <w:tr w:rsidR="00271BF2" w:rsidRPr="00271BF2" w14:paraId="6EC8E51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C380C0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0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708" w:author="HENRIQUE OLIVEIRA" w:date="2023-11-22T14:09:00Z">
                  <w:rPr>
                    <w:rFonts w:ascii="Calibri" w:hAnsi="Calibri" w:cs="Calibri"/>
                    <w:sz w:val="22"/>
                    <w:lang w:val="pt-BR" w:eastAsia="pt-BR"/>
                  </w:rPr>
                </w:rPrChange>
              </w:rPr>
              <w:t>Aminifard</w:t>
            </w:r>
            <w:proofErr w:type="spellEnd"/>
            <w:r w:rsidRPr="00271BF2">
              <w:rPr>
                <w:rFonts w:ascii="Calibri" w:hAnsi="Calibri" w:cs="Calibri"/>
                <w:sz w:val="20"/>
                <w:szCs w:val="20"/>
                <w:lang w:val="pt-BR" w:eastAsia="pt-BR"/>
                <w:rPrChange w:id="1709" w:author="HENRIQUE OLIVEIRA" w:date="2023-11-22T14:09:00Z">
                  <w:rPr>
                    <w:rFonts w:ascii="Calibri" w:hAnsi="Calibri" w:cs="Calibri"/>
                    <w:sz w:val="22"/>
                    <w:lang w:val="pt-BR" w:eastAsia="pt-BR"/>
                  </w:rPr>
                </w:rPrChange>
              </w:rPr>
              <w:t xml:space="preserve"> et al., 2018</w:t>
            </w:r>
          </w:p>
        </w:tc>
        <w:tc>
          <w:tcPr>
            <w:tcW w:w="1760" w:type="dxa"/>
            <w:tcBorders>
              <w:top w:val="nil"/>
              <w:left w:val="nil"/>
              <w:bottom w:val="single" w:sz="4" w:space="0" w:color="auto"/>
              <w:right w:val="single" w:sz="4" w:space="0" w:color="auto"/>
            </w:tcBorders>
            <w:shd w:val="clear" w:color="auto" w:fill="auto"/>
            <w:noWrap/>
            <w:vAlign w:val="bottom"/>
            <w:hideMark/>
          </w:tcPr>
          <w:p w14:paraId="6D32A03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1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11"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4A38595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1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13" w:author="HENRIQUE OLIVEIRA" w:date="2023-11-22T14:09:00Z">
                  <w:rPr>
                    <w:rFonts w:ascii="Calibri" w:hAnsi="Calibri" w:cs="Calibri"/>
                    <w:i/>
                    <w:iCs/>
                    <w:sz w:val="22"/>
                    <w:lang w:val="pt-BR" w:eastAsia="pt-BR"/>
                  </w:rPr>
                </w:rPrChange>
              </w:rPr>
              <w:t>Capsicum</w:t>
            </w:r>
            <w:proofErr w:type="spellEnd"/>
            <w:r w:rsidRPr="00271BF2">
              <w:rPr>
                <w:rFonts w:ascii="Calibri" w:hAnsi="Calibri" w:cs="Calibri"/>
                <w:i/>
                <w:iCs/>
                <w:sz w:val="20"/>
                <w:szCs w:val="20"/>
                <w:lang w:val="pt-BR" w:eastAsia="pt-BR"/>
                <w:rPrChange w:id="171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15" w:author="HENRIQUE OLIVEIRA" w:date="2023-11-22T14:09:00Z">
                  <w:rPr>
                    <w:rFonts w:ascii="Calibri" w:hAnsi="Calibri" w:cs="Calibri"/>
                    <w:i/>
                    <w:iCs/>
                    <w:sz w:val="22"/>
                    <w:lang w:val="pt-BR" w:eastAsia="pt-BR"/>
                  </w:rPr>
                </w:rPrChange>
              </w:rPr>
              <w:t>annuum</w:t>
            </w:r>
            <w:proofErr w:type="spellEnd"/>
          </w:p>
        </w:tc>
      </w:tr>
      <w:tr w:rsidR="00271BF2" w:rsidRPr="00271BF2" w14:paraId="1BDF67D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C09151F"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1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717" w:author="HENRIQUE OLIVEIRA" w:date="2023-11-22T14:09:00Z">
                  <w:rPr>
                    <w:rFonts w:ascii="Calibri" w:hAnsi="Calibri" w:cs="Calibri"/>
                    <w:sz w:val="22"/>
                    <w:lang w:val="pt-BR" w:eastAsia="pt-BR"/>
                  </w:rPr>
                </w:rPrChange>
              </w:rPr>
              <w:t>Mou</w:t>
            </w:r>
            <w:proofErr w:type="spellEnd"/>
            <w:r w:rsidRPr="00271BF2">
              <w:rPr>
                <w:rFonts w:ascii="Calibri" w:hAnsi="Calibri" w:cs="Calibri"/>
                <w:sz w:val="20"/>
                <w:szCs w:val="20"/>
                <w:lang w:val="pt-BR" w:eastAsia="pt-BR"/>
                <w:rPrChange w:id="1718" w:author="HENRIQUE OLIVEIRA" w:date="2023-11-22T14:09:00Z">
                  <w:rPr>
                    <w:rFonts w:ascii="Calibri" w:hAnsi="Calibri" w:cs="Calibri"/>
                    <w:sz w:val="22"/>
                    <w:lang w:val="pt-BR" w:eastAsia="pt-BR"/>
                  </w:rPr>
                </w:rPrChange>
              </w:rPr>
              <w:t xml:space="preserve"> et al., 2012</w:t>
            </w:r>
          </w:p>
        </w:tc>
        <w:tc>
          <w:tcPr>
            <w:tcW w:w="1760" w:type="dxa"/>
            <w:tcBorders>
              <w:top w:val="nil"/>
              <w:left w:val="nil"/>
              <w:bottom w:val="single" w:sz="4" w:space="0" w:color="auto"/>
              <w:right w:val="single" w:sz="4" w:space="0" w:color="auto"/>
            </w:tcBorders>
            <w:shd w:val="clear" w:color="auto" w:fill="auto"/>
            <w:noWrap/>
            <w:vAlign w:val="bottom"/>
            <w:hideMark/>
          </w:tcPr>
          <w:p w14:paraId="737C0C9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1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20" w:author="HENRIQUE OLIVEIRA" w:date="2023-11-22T14:09:00Z">
                  <w:rPr>
                    <w:rFonts w:ascii="Calibri" w:hAnsi="Calibri" w:cs="Calibri"/>
                    <w:sz w:val="22"/>
                    <w:lang w:val="pt-BR" w:eastAsia="pt-BR"/>
                  </w:rPr>
                </w:rPrChange>
              </w:rPr>
              <w:t>China</w:t>
            </w:r>
          </w:p>
        </w:tc>
        <w:tc>
          <w:tcPr>
            <w:tcW w:w="3768" w:type="dxa"/>
            <w:tcBorders>
              <w:top w:val="nil"/>
              <w:left w:val="nil"/>
              <w:bottom w:val="single" w:sz="4" w:space="0" w:color="auto"/>
              <w:right w:val="nil"/>
            </w:tcBorders>
            <w:shd w:val="clear" w:color="auto" w:fill="auto"/>
            <w:noWrap/>
            <w:vAlign w:val="bottom"/>
            <w:hideMark/>
          </w:tcPr>
          <w:p w14:paraId="78FCF8BD"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2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22" w:author="HENRIQUE OLIVEIRA" w:date="2023-11-22T14:09:00Z">
                  <w:rPr>
                    <w:rFonts w:ascii="Calibri" w:hAnsi="Calibri" w:cs="Calibri"/>
                    <w:i/>
                    <w:iCs/>
                    <w:sz w:val="22"/>
                    <w:lang w:val="pt-BR" w:eastAsia="pt-BR"/>
                  </w:rPr>
                </w:rPrChange>
              </w:rPr>
              <w:t>Paphiopedilum</w:t>
            </w:r>
            <w:proofErr w:type="spellEnd"/>
            <w:r w:rsidRPr="00271BF2">
              <w:rPr>
                <w:rFonts w:ascii="Calibri" w:hAnsi="Calibri" w:cs="Calibri"/>
                <w:i/>
                <w:iCs/>
                <w:sz w:val="20"/>
                <w:szCs w:val="20"/>
                <w:lang w:val="pt-BR" w:eastAsia="pt-BR"/>
                <w:rPrChange w:id="172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24" w:author="HENRIQUE OLIVEIRA" w:date="2023-11-22T14:09:00Z">
                  <w:rPr>
                    <w:rFonts w:ascii="Calibri" w:hAnsi="Calibri" w:cs="Calibri"/>
                    <w:i/>
                    <w:iCs/>
                    <w:sz w:val="22"/>
                    <w:lang w:val="pt-BR" w:eastAsia="pt-BR"/>
                  </w:rPr>
                </w:rPrChange>
              </w:rPr>
              <w:t>armeniacum</w:t>
            </w:r>
            <w:proofErr w:type="spellEnd"/>
          </w:p>
        </w:tc>
      </w:tr>
      <w:tr w:rsidR="00271BF2" w:rsidRPr="00271BF2" w14:paraId="420421A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4A07734"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25"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726" w:author="HENRIQUE OLIVEIRA" w:date="2023-11-22T14:09:00Z">
                  <w:rPr>
                    <w:rFonts w:ascii="Calibri" w:hAnsi="Calibri" w:cs="Calibri"/>
                    <w:sz w:val="22"/>
                    <w:lang w:val="pt-BR" w:eastAsia="pt-BR"/>
                  </w:rPr>
                </w:rPrChange>
              </w:rPr>
              <w:t>Mudau</w:t>
            </w:r>
            <w:proofErr w:type="spellEnd"/>
            <w:r w:rsidRPr="00271BF2">
              <w:rPr>
                <w:rFonts w:ascii="Calibri" w:hAnsi="Calibri" w:cs="Calibri"/>
                <w:sz w:val="20"/>
                <w:szCs w:val="20"/>
                <w:lang w:val="pt-BR" w:eastAsia="pt-BR"/>
                <w:rPrChange w:id="1727"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728" w:author="HENRIQUE OLIVEIRA" w:date="2023-11-22T14:09:00Z">
                  <w:rPr>
                    <w:rFonts w:ascii="Calibri" w:hAnsi="Calibri" w:cs="Calibri"/>
                    <w:sz w:val="22"/>
                    <w:lang w:val="pt-BR" w:eastAsia="pt-BR"/>
                  </w:rPr>
                </w:rPrChange>
              </w:rPr>
              <w:t>Soundy</w:t>
            </w:r>
            <w:proofErr w:type="spellEnd"/>
            <w:r w:rsidRPr="00271BF2">
              <w:rPr>
                <w:rFonts w:ascii="Calibri" w:hAnsi="Calibri" w:cs="Calibri"/>
                <w:sz w:val="20"/>
                <w:szCs w:val="20"/>
                <w:lang w:val="pt-BR" w:eastAsia="pt-BR"/>
                <w:rPrChange w:id="1729"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730" w:author="HENRIQUE OLIVEIRA" w:date="2023-11-22T14:09:00Z">
                  <w:rPr>
                    <w:rFonts w:ascii="Calibri" w:hAnsi="Calibri" w:cs="Calibri"/>
                    <w:sz w:val="22"/>
                    <w:lang w:val="pt-BR" w:eastAsia="pt-BR"/>
                  </w:rPr>
                </w:rPrChange>
              </w:rPr>
              <w:t>du</w:t>
            </w:r>
            <w:proofErr w:type="spellEnd"/>
            <w:r w:rsidRPr="00271BF2">
              <w:rPr>
                <w:rFonts w:ascii="Calibri" w:hAnsi="Calibri" w:cs="Calibri"/>
                <w:sz w:val="20"/>
                <w:szCs w:val="20"/>
                <w:lang w:val="pt-BR" w:eastAsia="pt-BR"/>
                <w:rPrChange w:id="1731"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732" w:author="HENRIQUE OLIVEIRA" w:date="2023-11-22T14:09:00Z">
                  <w:rPr>
                    <w:rFonts w:ascii="Calibri" w:hAnsi="Calibri" w:cs="Calibri"/>
                    <w:sz w:val="22"/>
                    <w:lang w:val="pt-BR" w:eastAsia="pt-BR"/>
                  </w:rPr>
                </w:rPrChange>
              </w:rPr>
              <w:t>Toit</w:t>
            </w:r>
            <w:proofErr w:type="spellEnd"/>
            <w:r w:rsidRPr="00271BF2">
              <w:rPr>
                <w:rFonts w:ascii="Calibri" w:hAnsi="Calibri" w:cs="Calibri"/>
                <w:sz w:val="20"/>
                <w:szCs w:val="20"/>
                <w:lang w:val="pt-BR" w:eastAsia="pt-BR"/>
                <w:rPrChange w:id="1733" w:author="HENRIQUE OLIVEIRA" w:date="2023-11-22T14:09:00Z">
                  <w:rPr>
                    <w:rFonts w:ascii="Calibri" w:hAnsi="Calibri" w:cs="Calibri"/>
                    <w:sz w:val="22"/>
                    <w:lang w:val="pt-BR" w:eastAsia="pt-BR"/>
                  </w:rPr>
                </w:rPrChange>
              </w:rPr>
              <w:t>, 2005</w:t>
            </w:r>
          </w:p>
        </w:tc>
        <w:tc>
          <w:tcPr>
            <w:tcW w:w="1760" w:type="dxa"/>
            <w:tcBorders>
              <w:top w:val="nil"/>
              <w:left w:val="nil"/>
              <w:bottom w:val="single" w:sz="4" w:space="0" w:color="auto"/>
              <w:right w:val="single" w:sz="4" w:space="0" w:color="auto"/>
            </w:tcBorders>
            <w:shd w:val="clear" w:color="auto" w:fill="auto"/>
            <w:noWrap/>
            <w:vAlign w:val="bottom"/>
            <w:hideMark/>
          </w:tcPr>
          <w:p w14:paraId="7B09F1A2"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3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35" w:author="HENRIQUE OLIVEIRA" w:date="2023-11-22T14:09:00Z">
                  <w:rPr>
                    <w:rFonts w:ascii="Calibri" w:hAnsi="Calibri" w:cs="Calibri"/>
                    <w:sz w:val="22"/>
                    <w:lang w:val="pt-BR" w:eastAsia="pt-BR"/>
                  </w:rPr>
                </w:rPrChange>
              </w:rPr>
              <w:t xml:space="preserve">South </w:t>
            </w:r>
            <w:proofErr w:type="spellStart"/>
            <w:r w:rsidRPr="00271BF2">
              <w:rPr>
                <w:rFonts w:ascii="Calibri" w:hAnsi="Calibri" w:cs="Calibri"/>
                <w:sz w:val="20"/>
                <w:szCs w:val="20"/>
                <w:lang w:val="pt-BR" w:eastAsia="pt-BR"/>
                <w:rPrChange w:id="1736" w:author="HENRIQUE OLIVEIRA" w:date="2023-11-22T14:09:00Z">
                  <w:rPr>
                    <w:rFonts w:ascii="Calibri" w:hAnsi="Calibri" w:cs="Calibri"/>
                    <w:sz w:val="22"/>
                    <w:lang w:val="pt-BR" w:eastAsia="pt-BR"/>
                  </w:rPr>
                </w:rPrChange>
              </w:rPr>
              <w:t>Africa</w:t>
            </w:r>
            <w:proofErr w:type="spellEnd"/>
          </w:p>
        </w:tc>
        <w:tc>
          <w:tcPr>
            <w:tcW w:w="3768" w:type="dxa"/>
            <w:tcBorders>
              <w:top w:val="nil"/>
              <w:left w:val="nil"/>
              <w:bottom w:val="single" w:sz="4" w:space="0" w:color="auto"/>
              <w:right w:val="nil"/>
            </w:tcBorders>
            <w:shd w:val="clear" w:color="auto" w:fill="auto"/>
            <w:noWrap/>
            <w:vAlign w:val="bottom"/>
            <w:hideMark/>
          </w:tcPr>
          <w:p w14:paraId="4787DBB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37"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38" w:author="HENRIQUE OLIVEIRA" w:date="2023-11-22T14:09:00Z">
                  <w:rPr>
                    <w:rFonts w:ascii="Calibri" w:hAnsi="Calibri" w:cs="Calibri"/>
                    <w:i/>
                    <w:iCs/>
                    <w:sz w:val="22"/>
                    <w:lang w:val="pt-BR" w:eastAsia="pt-BR"/>
                  </w:rPr>
                </w:rPrChange>
              </w:rPr>
              <w:t>Ahtrixia</w:t>
            </w:r>
            <w:proofErr w:type="spellEnd"/>
            <w:r w:rsidRPr="00271BF2">
              <w:rPr>
                <w:rFonts w:ascii="Calibri" w:hAnsi="Calibri" w:cs="Calibri"/>
                <w:i/>
                <w:iCs/>
                <w:sz w:val="20"/>
                <w:szCs w:val="20"/>
                <w:lang w:val="pt-BR" w:eastAsia="pt-BR"/>
                <w:rPrChange w:id="1739"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40" w:author="HENRIQUE OLIVEIRA" w:date="2023-11-22T14:09:00Z">
                  <w:rPr>
                    <w:rFonts w:ascii="Calibri" w:hAnsi="Calibri" w:cs="Calibri"/>
                    <w:i/>
                    <w:iCs/>
                    <w:sz w:val="22"/>
                    <w:lang w:val="pt-BR" w:eastAsia="pt-BR"/>
                  </w:rPr>
                </w:rPrChange>
              </w:rPr>
              <w:t>phylicoides</w:t>
            </w:r>
            <w:proofErr w:type="spellEnd"/>
          </w:p>
        </w:tc>
      </w:tr>
      <w:tr w:rsidR="00271BF2" w:rsidRPr="00271BF2" w14:paraId="64B90DC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38B729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41"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742" w:author="HENRIQUE OLIVEIRA" w:date="2023-11-22T14:09:00Z">
                  <w:rPr>
                    <w:rFonts w:ascii="Calibri" w:hAnsi="Calibri" w:cs="Calibri"/>
                    <w:sz w:val="22"/>
                    <w:lang w:val="pt-BR" w:eastAsia="pt-BR"/>
                  </w:rPr>
                </w:rPrChange>
              </w:rPr>
              <w:t>Aslam</w:t>
            </w:r>
            <w:proofErr w:type="spellEnd"/>
            <w:r w:rsidRPr="00271BF2">
              <w:rPr>
                <w:rFonts w:ascii="Calibri" w:hAnsi="Calibri" w:cs="Calibri"/>
                <w:sz w:val="20"/>
                <w:szCs w:val="20"/>
                <w:lang w:val="pt-BR" w:eastAsia="pt-BR"/>
                <w:rPrChange w:id="1743" w:author="HENRIQUE OLIVEIRA" w:date="2023-11-22T14:09:00Z">
                  <w:rPr>
                    <w:rFonts w:ascii="Calibri" w:hAnsi="Calibri" w:cs="Calibri"/>
                    <w:sz w:val="22"/>
                    <w:lang w:val="pt-BR" w:eastAsia="pt-BR"/>
                  </w:rPr>
                </w:rPrChange>
              </w:rPr>
              <w:t xml:space="preserve"> Khan et al., 2004</w:t>
            </w:r>
          </w:p>
        </w:tc>
        <w:tc>
          <w:tcPr>
            <w:tcW w:w="1760" w:type="dxa"/>
            <w:tcBorders>
              <w:top w:val="nil"/>
              <w:left w:val="nil"/>
              <w:bottom w:val="single" w:sz="4" w:space="0" w:color="auto"/>
              <w:right w:val="single" w:sz="4" w:space="0" w:color="auto"/>
            </w:tcBorders>
            <w:shd w:val="clear" w:color="auto" w:fill="auto"/>
            <w:noWrap/>
            <w:vAlign w:val="bottom"/>
            <w:hideMark/>
          </w:tcPr>
          <w:p w14:paraId="07B7AE7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4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45"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2CAC2FF8"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4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47" w:author="HENRIQUE OLIVEIRA" w:date="2023-11-22T14:09:00Z">
                  <w:rPr>
                    <w:rFonts w:ascii="Calibri" w:hAnsi="Calibri" w:cs="Calibri"/>
                    <w:i/>
                    <w:iCs/>
                    <w:sz w:val="22"/>
                    <w:lang w:val="pt-BR" w:eastAsia="pt-BR"/>
                  </w:rPr>
                </w:rPrChange>
              </w:rPr>
              <w:t>Zinnia</w:t>
            </w:r>
            <w:proofErr w:type="spellEnd"/>
            <w:r w:rsidRPr="00271BF2">
              <w:rPr>
                <w:rFonts w:ascii="Calibri" w:hAnsi="Calibri" w:cs="Calibri"/>
                <w:i/>
                <w:iCs/>
                <w:sz w:val="20"/>
                <w:szCs w:val="20"/>
                <w:lang w:val="pt-BR" w:eastAsia="pt-BR"/>
                <w:rPrChange w:id="1748"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49" w:author="HENRIQUE OLIVEIRA" w:date="2023-11-22T14:09:00Z">
                  <w:rPr>
                    <w:rFonts w:ascii="Calibri" w:hAnsi="Calibri" w:cs="Calibri"/>
                    <w:i/>
                    <w:iCs/>
                    <w:sz w:val="22"/>
                    <w:lang w:val="pt-BR" w:eastAsia="pt-BR"/>
                  </w:rPr>
                </w:rPrChange>
              </w:rPr>
              <w:t>elegans</w:t>
            </w:r>
            <w:proofErr w:type="spellEnd"/>
          </w:p>
        </w:tc>
      </w:tr>
      <w:tr w:rsidR="00271BF2" w:rsidRPr="00271BF2" w14:paraId="68638DCD"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A52F04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50"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751" w:author="HENRIQUE OLIVEIRA" w:date="2023-11-22T14:09:00Z">
                  <w:rPr>
                    <w:rFonts w:ascii="Calibri" w:hAnsi="Calibri" w:cs="Calibri"/>
                    <w:sz w:val="22"/>
                    <w:lang w:val="pt-BR" w:eastAsia="pt-BR"/>
                  </w:rPr>
                </w:rPrChange>
              </w:rPr>
              <w:t>Awais</w:t>
            </w:r>
            <w:proofErr w:type="spellEnd"/>
            <w:r w:rsidRPr="00271BF2">
              <w:rPr>
                <w:rFonts w:ascii="Calibri" w:hAnsi="Calibri" w:cs="Calibri"/>
                <w:sz w:val="20"/>
                <w:szCs w:val="20"/>
                <w:lang w:val="pt-BR" w:eastAsia="pt-BR"/>
                <w:rPrChange w:id="1752" w:author="HENRIQUE OLIVEIRA" w:date="2023-11-22T14:09:00Z">
                  <w:rPr>
                    <w:rFonts w:ascii="Calibri" w:hAnsi="Calibri" w:cs="Calibri"/>
                    <w:sz w:val="22"/>
                    <w:lang w:val="pt-BR" w:eastAsia="pt-BR"/>
                  </w:rPr>
                </w:rPrChange>
              </w:rPr>
              <w:t xml:space="preserve"> et al., 2015</w:t>
            </w:r>
          </w:p>
        </w:tc>
        <w:tc>
          <w:tcPr>
            <w:tcW w:w="1760" w:type="dxa"/>
            <w:tcBorders>
              <w:top w:val="nil"/>
              <w:left w:val="nil"/>
              <w:bottom w:val="single" w:sz="4" w:space="0" w:color="auto"/>
              <w:right w:val="single" w:sz="4" w:space="0" w:color="auto"/>
            </w:tcBorders>
            <w:shd w:val="clear" w:color="auto" w:fill="auto"/>
            <w:noWrap/>
            <w:vAlign w:val="bottom"/>
            <w:hideMark/>
          </w:tcPr>
          <w:p w14:paraId="4AD88AD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53"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54"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70542D87"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5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56" w:author="HENRIQUE OLIVEIRA" w:date="2023-11-22T14:09:00Z">
                  <w:rPr>
                    <w:rFonts w:ascii="Calibri" w:hAnsi="Calibri" w:cs="Calibri"/>
                    <w:i/>
                    <w:iCs/>
                    <w:sz w:val="22"/>
                    <w:lang w:val="pt-BR" w:eastAsia="pt-BR"/>
                  </w:rPr>
                </w:rPrChange>
              </w:rPr>
              <w:t>Helianthus</w:t>
            </w:r>
            <w:proofErr w:type="spellEnd"/>
            <w:r w:rsidRPr="00271BF2">
              <w:rPr>
                <w:rFonts w:ascii="Calibri" w:hAnsi="Calibri" w:cs="Calibri"/>
                <w:i/>
                <w:iCs/>
                <w:sz w:val="20"/>
                <w:szCs w:val="20"/>
                <w:lang w:val="pt-BR" w:eastAsia="pt-BR"/>
                <w:rPrChange w:id="1757"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58" w:author="HENRIQUE OLIVEIRA" w:date="2023-11-22T14:09:00Z">
                  <w:rPr>
                    <w:rFonts w:ascii="Calibri" w:hAnsi="Calibri" w:cs="Calibri"/>
                    <w:i/>
                    <w:iCs/>
                    <w:sz w:val="22"/>
                    <w:lang w:val="pt-BR" w:eastAsia="pt-BR"/>
                  </w:rPr>
                </w:rPrChange>
              </w:rPr>
              <w:t>Annus</w:t>
            </w:r>
            <w:proofErr w:type="spellEnd"/>
          </w:p>
        </w:tc>
      </w:tr>
      <w:tr w:rsidR="00271BF2" w:rsidRPr="00271BF2" w14:paraId="42E9A59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E43D1C1"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5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760" w:author="HENRIQUE OLIVEIRA" w:date="2023-11-22T14:09:00Z">
                  <w:rPr>
                    <w:rFonts w:ascii="Calibri" w:hAnsi="Calibri" w:cs="Calibri"/>
                    <w:sz w:val="22"/>
                    <w:lang w:val="pt-BR" w:eastAsia="pt-BR"/>
                  </w:rPr>
                </w:rPrChange>
              </w:rPr>
              <w:t>Polara</w:t>
            </w:r>
            <w:proofErr w:type="spellEnd"/>
            <w:r w:rsidRPr="00271BF2">
              <w:rPr>
                <w:rFonts w:ascii="Calibri" w:hAnsi="Calibri" w:cs="Calibri"/>
                <w:sz w:val="20"/>
                <w:szCs w:val="20"/>
                <w:lang w:val="pt-BR" w:eastAsia="pt-BR"/>
                <w:rPrChange w:id="1761" w:author="HENRIQUE OLIVEIRA" w:date="2023-11-22T14:09:00Z">
                  <w:rPr>
                    <w:rFonts w:ascii="Calibri" w:hAnsi="Calibri" w:cs="Calibri"/>
                    <w:sz w:val="22"/>
                    <w:lang w:val="pt-BR" w:eastAsia="pt-BR"/>
                  </w:rPr>
                </w:rPrChange>
              </w:rPr>
              <w:t xml:space="preserve"> et al., 2015</w:t>
            </w:r>
          </w:p>
        </w:tc>
        <w:tc>
          <w:tcPr>
            <w:tcW w:w="1760" w:type="dxa"/>
            <w:tcBorders>
              <w:top w:val="nil"/>
              <w:left w:val="nil"/>
              <w:bottom w:val="single" w:sz="4" w:space="0" w:color="auto"/>
              <w:right w:val="single" w:sz="4" w:space="0" w:color="auto"/>
            </w:tcBorders>
            <w:shd w:val="clear" w:color="auto" w:fill="auto"/>
            <w:noWrap/>
            <w:vAlign w:val="bottom"/>
            <w:hideMark/>
          </w:tcPr>
          <w:p w14:paraId="1AD2C29D"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6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63"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2280D149"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64"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765" w:author="HENRIQUE OLIVEIRA" w:date="2023-11-22T14:09:00Z">
                  <w:rPr>
                    <w:rFonts w:ascii="Calibri" w:hAnsi="Calibri" w:cs="Calibri"/>
                    <w:i/>
                    <w:iCs/>
                    <w:sz w:val="22"/>
                    <w:lang w:val="pt-BR" w:eastAsia="pt-BR"/>
                  </w:rPr>
                </w:rPrChange>
              </w:rPr>
              <w:t xml:space="preserve">Tagetes </w:t>
            </w:r>
            <w:proofErr w:type="spellStart"/>
            <w:r w:rsidRPr="00271BF2">
              <w:rPr>
                <w:rFonts w:ascii="Calibri" w:hAnsi="Calibri" w:cs="Calibri"/>
                <w:i/>
                <w:iCs/>
                <w:sz w:val="20"/>
                <w:szCs w:val="20"/>
                <w:lang w:val="pt-BR" w:eastAsia="pt-BR"/>
                <w:rPrChange w:id="1766" w:author="HENRIQUE OLIVEIRA" w:date="2023-11-22T14:09:00Z">
                  <w:rPr>
                    <w:rFonts w:ascii="Calibri" w:hAnsi="Calibri" w:cs="Calibri"/>
                    <w:i/>
                    <w:iCs/>
                    <w:sz w:val="22"/>
                    <w:lang w:val="pt-BR" w:eastAsia="pt-BR"/>
                  </w:rPr>
                </w:rPrChange>
              </w:rPr>
              <w:t>erecta</w:t>
            </w:r>
            <w:proofErr w:type="spellEnd"/>
          </w:p>
        </w:tc>
      </w:tr>
      <w:tr w:rsidR="00271BF2" w:rsidRPr="00271BF2" w14:paraId="6081A26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882D4BF"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67"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68" w:author="HENRIQUE OLIVEIRA" w:date="2023-11-22T14:09:00Z">
                  <w:rPr>
                    <w:rFonts w:ascii="Calibri" w:hAnsi="Calibri" w:cs="Calibri"/>
                    <w:sz w:val="22"/>
                    <w:lang w:val="pt-BR" w:eastAsia="pt-BR"/>
                  </w:rPr>
                </w:rPrChange>
              </w:rPr>
              <w:t>Nawaz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6E286805"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6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70"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1F2B7058"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7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72" w:author="HENRIQUE OLIVEIRA" w:date="2023-11-22T14:09:00Z">
                  <w:rPr>
                    <w:rFonts w:ascii="Calibri" w:hAnsi="Calibri" w:cs="Calibri"/>
                    <w:i/>
                    <w:iCs/>
                    <w:sz w:val="22"/>
                    <w:lang w:val="pt-BR" w:eastAsia="pt-BR"/>
                  </w:rPr>
                </w:rPrChange>
              </w:rPr>
              <w:t>Gossypium</w:t>
            </w:r>
            <w:proofErr w:type="spellEnd"/>
            <w:r w:rsidRPr="00271BF2">
              <w:rPr>
                <w:rFonts w:ascii="Calibri" w:hAnsi="Calibri" w:cs="Calibri"/>
                <w:i/>
                <w:iCs/>
                <w:sz w:val="20"/>
                <w:szCs w:val="20"/>
                <w:lang w:val="pt-BR" w:eastAsia="pt-BR"/>
                <w:rPrChange w:id="177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74" w:author="HENRIQUE OLIVEIRA" w:date="2023-11-22T14:09:00Z">
                  <w:rPr>
                    <w:rFonts w:ascii="Calibri" w:hAnsi="Calibri" w:cs="Calibri"/>
                    <w:i/>
                    <w:iCs/>
                    <w:sz w:val="22"/>
                    <w:lang w:val="pt-BR" w:eastAsia="pt-BR"/>
                  </w:rPr>
                </w:rPrChange>
              </w:rPr>
              <w:t>hirsutum</w:t>
            </w:r>
            <w:proofErr w:type="spellEnd"/>
            <w:r w:rsidRPr="00271BF2">
              <w:rPr>
                <w:rFonts w:ascii="Calibri" w:hAnsi="Calibri" w:cs="Calibri"/>
                <w:i/>
                <w:iCs/>
                <w:sz w:val="20"/>
                <w:szCs w:val="20"/>
                <w:lang w:val="pt-BR" w:eastAsia="pt-BR"/>
                <w:rPrChange w:id="1775" w:author="HENRIQUE OLIVEIRA" w:date="2023-11-22T14:09:00Z">
                  <w:rPr>
                    <w:rFonts w:ascii="Calibri" w:hAnsi="Calibri" w:cs="Calibri"/>
                    <w:i/>
                    <w:iCs/>
                    <w:sz w:val="22"/>
                    <w:lang w:val="pt-BR" w:eastAsia="pt-BR"/>
                  </w:rPr>
                </w:rPrChange>
              </w:rPr>
              <w:t xml:space="preserve"> </w:t>
            </w:r>
          </w:p>
        </w:tc>
      </w:tr>
      <w:tr w:rsidR="00271BF2" w:rsidRPr="00271BF2" w14:paraId="1158CE92"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841343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7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77" w:author="HENRIQUE OLIVEIRA" w:date="2023-11-22T14:09:00Z">
                  <w:rPr>
                    <w:rFonts w:ascii="Calibri" w:hAnsi="Calibri" w:cs="Calibri"/>
                    <w:sz w:val="22"/>
                    <w:lang w:val="pt-BR" w:eastAsia="pt-BR"/>
                  </w:rPr>
                </w:rPrChange>
              </w:rPr>
              <w:t xml:space="preserve">Nerd; </w:t>
            </w:r>
            <w:proofErr w:type="spellStart"/>
            <w:r w:rsidRPr="00271BF2">
              <w:rPr>
                <w:rFonts w:ascii="Calibri" w:hAnsi="Calibri" w:cs="Calibri"/>
                <w:sz w:val="20"/>
                <w:szCs w:val="20"/>
                <w:lang w:val="pt-BR" w:eastAsia="pt-BR"/>
                <w:rPrChange w:id="1778" w:author="HENRIQUE OLIVEIRA" w:date="2023-11-22T14:09:00Z">
                  <w:rPr>
                    <w:rFonts w:ascii="Calibri" w:hAnsi="Calibri" w:cs="Calibri"/>
                    <w:sz w:val="22"/>
                    <w:lang w:val="pt-BR" w:eastAsia="pt-BR"/>
                  </w:rPr>
                </w:rPrChange>
              </w:rPr>
              <w:t>Mesika</w:t>
            </w:r>
            <w:proofErr w:type="spellEnd"/>
            <w:r w:rsidRPr="00271BF2">
              <w:rPr>
                <w:rFonts w:ascii="Calibri" w:hAnsi="Calibri" w:cs="Calibri"/>
                <w:sz w:val="20"/>
                <w:szCs w:val="20"/>
                <w:lang w:val="pt-BR" w:eastAsia="pt-BR"/>
                <w:rPrChange w:id="1779"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780" w:author="HENRIQUE OLIVEIRA" w:date="2023-11-22T14:09:00Z">
                  <w:rPr>
                    <w:rFonts w:ascii="Calibri" w:hAnsi="Calibri" w:cs="Calibri"/>
                    <w:sz w:val="22"/>
                    <w:lang w:val="pt-BR" w:eastAsia="pt-BR"/>
                  </w:rPr>
                </w:rPrChange>
              </w:rPr>
              <w:t>Mizrahi</w:t>
            </w:r>
            <w:proofErr w:type="spellEnd"/>
            <w:r w:rsidRPr="00271BF2">
              <w:rPr>
                <w:rFonts w:ascii="Calibri" w:hAnsi="Calibri" w:cs="Calibri"/>
                <w:sz w:val="20"/>
                <w:szCs w:val="20"/>
                <w:lang w:val="pt-BR" w:eastAsia="pt-BR"/>
                <w:rPrChange w:id="1781" w:author="HENRIQUE OLIVEIRA" w:date="2023-11-22T14:09:00Z">
                  <w:rPr>
                    <w:rFonts w:ascii="Calibri" w:hAnsi="Calibri" w:cs="Calibri"/>
                    <w:sz w:val="22"/>
                    <w:lang w:val="pt-BR" w:eastAsia="pt-BR"/>
                  </w:rPr>
                </w:rPrChange>
              </w:rPr>
              <w:t>, 1993</w:t>
            </w:r>
          </w:p>
        </w:tc>
        <w:tc>
          <w:tcPr>
            <w:tcW w:w="1760" w:type="dxa"/>
            <w:tcBorders>
              <w:top w:val="nil"/>
              <w:left w:val="nil"/>
              <w:bottom w:val="single" w:sz="4" w:space="0" w:color="auto"/>
              <w:right w:val="single" w:sz="4" w:space="0" w:color="auto"/>
            </w:tcBorders>
            <w:shd w:val="clear" w:color="auto" w:fill="auto"/>
            <w:noWrap/>
            <w:vAlign w:val="bottom"/>
            <w:hideMark/>
          </w:tcPr>
          <w:p w14:paraId="287D3584"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8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83" w:author="HENRIQUE OLIVEIRA" w:date="2023-11-22T14:09:00Z">
                  <w:rPr>
                    <w:rFonts w:ascii="Calibri" w:hAnsi="Calibri" w:cs="Calibri"/>
                    <w:sz w:val="22"/>
                    <w:lang w:val="pt-BR" w:eastAsia="pt-BR"/>
                  </w:rPr>
                </w:rPrChange>
              </w:rPr>
              <w:t xml:space="preserve">Israel </w:t>
            </w:r>
          </w:p>
        </w:tc>
        <w:tc>
          <w:tcPr>
            <w:tcW w:w="3768" w:type="dxa"/>
            <w:tcBorders>
              <w:top w:val="nil"/>
              <w:left w:val="nil"/>
              <w:bottom w:val="single" w:sz="4" w:space="0" w:color="auto"/>
              <w:right w:val="nil"/>
            </w:tcBorders>
            <w:shd w:val="clear" w:color="auto" w:fill="auto"/>
            <w:noWrap/>
            <w:vAlign w:val="bottom"/>
            <w:hideMark/>
          </w:tcPr>
          <w:p w14:paraId="667AD561"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8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85" w:author="HENRIQUE OLIVEIRA" w:date="2023-11-22T14:09:00Z">
                  <w:rPr>
                    <w:rFonts w:ascii="Calibri" w:hAnsi="Calibri" w:cs="Calibri"/>
                    <w:i/>
                    <w:iCs/>
                    <w:sz w:val="22"/>
                    <w:lang w:val="pt-BR" w:eastAsia="pt-BR"/>
                  </w:rPr>
                </w:rPrChange>
              </w:rPr>
              <w:t>Opuntia</w:t>
            </w:r>
            <w:proofErr w:type="spellEnd"/>
            <w:r w:rsidRPr="00271BF2">
              <w:rPr>
                <w:rFonts w:ascii="Calibri" w:hAnsi="Calibri" w:cs="Calibri"/>
                <w:i/>
                <w:iCs/>
                <w:sz w:val="20"/>
                <w:szCs w:val="20"/>
                <w:lang w:val="pt-BR" w:eastAsia="pt-BR"/>
                <w:rPrChange w:id="1786"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787" w:author="HENRIQUE OLIVEIRA" w:date="2023-11-22T14:09:00Z">
                  <w:rPr>
                    <w:rFonts w:ascii="Calibri" w:hAnsi="Calibri" w:cs="Calibri"/>
                    <w:i/>
                    <w:iCs/>
                    <w:sz w:val="22"/>
                    <w:lang w:val="pt-BR" w:eastAsia="pt-BR"/>
                  </w:rPr>
                </w:rPrChange>
              </w:rPr>
              <w:t>ficus</w:t>
            </w:r>
            <w:proofErr w:type="spellEnd"/>
            <w:r w:rsidRPr="00271BF2">
              <w:rPr>
                <w:rFonts w:ascii="Calibri" w:hAnsi="Calibri" w:cs="Calibri"/>
                <w:i/>
                <w:iCs/>
                <w:sz w:val="20"/>
                <w:szCs w:val="20"/>
                <w:lang w:val="pt-BR" w:eastAsia="pt-BR"/>
                <w:rPrChange w:id="1788" w:author="HENRIQUE OLIVEIRA" w:date="2023-11-22T14:09:00Z">
                  <w:rPr>
                    <w:rFonts w:ascii="Calibri" w:hAnsi="Calibri" w:cs="Calibri"/>
                    <w:i/>
                    <w:iCs/>
                    <w:sz w:val="22"/>
                    <w:lang w:val="pt-BR" w:eastAsia="pt-BR"/>
                  </w:rPr>
                </w:rPrChange>
              </w:rPr>
              <w:t>-indica</w:t>
            </w:r>
          </w:p>
        </w:tc>
      </w:tr>
      <w:tr w:rsidR="00271BF2" w:rsidRPr="00271BF2" w14:paraId="0D2636B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6F972D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78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90" w:author="HENRIQUE OLIVEIRA" w:date="2023-11-22T14:09:00Z">
                  <w:rPr>
                    <w:rFonts w:ascii="Calibri" w:hAnsi="Calibri" w:cs="Calibri"/>
                    <w:sz w:val="22"/>
                    <w:lang w:val="pt-BR" w:eastAsia="pt-BR"/>
                  </w:rPr>
                </w:rPrChange>
              </w:rPr>
              <w:t xml:space="preserve">Nerd </w:t>
            </w:r>
            <w:proofErr w:type="spellStart"/>
            <w:r w:rsidRPr="00271BF2">
              <w:rPr>
                <w:rFonts w:ascii="Calibri" w:hAnsi="Calibri" w:cs="Calibri"/>
                <w:sz w:val="20"/>
                <w:szCs w:val="20"/>
                <w:lang w:val="pt-BR" w:eastAsia="pt-BR"/>
                <w:rPrChange w:id="1791"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792"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793" w:author="HENRIQUE OLIVEIRA" w:date="2023-11-22T14:09:00Z">
                  <w:rPr>
                    <w:rFonts w:ascii="Calibri" w:hAnsi="Calibri" w:cs="Calibri"/>
                    <w:sz w:val="22"/>
                    <w:lang w:val="pt-BR" w:eastAsia="pt-BR"/>
                  </w:rPr>
                </w:rPrChange>
              </w:rPr>
              <w:t>Mizrahi</w:t>
            </w:r>
            <w:proofErr w:type="spellEnd"/>
            <w:r w:rsidRPr="00271BF2">
              <w:rPr>
                <w:rFonts w:ascii="Calibri" w:hAnsi="Calibri" w:cs="Calibri"/>
                <w:sz w:val="20"/>
                <w:szCs w:val="20"/>
                <w:lang w:val="pt-BR" w:eastAsia="pt-BR"/>
                <w:rPrChange w:id="1794" w:author="HENRIQUE OLIVEIRA" w:date="2023-11-22T14:09:00Z">
                  <w:rPr>
                    <w:rFonts w:ascii="Calibri" w:hAnsi="Calibri" w:cs="Calibri"/>
                    <w:sz w:val="22"/>
                    <w:lang w:val="pt-BR" w:eastAsia="pt-BR"/>
                  </w:rPr>
                </w:rPrChange>
              </w:rPr>
              <w:t>, 1994</w:t>
            </w:r>
          </w:p>
        </w:tc>
        <w:tc>
          <w:tcPr>
            <w:tcW w:w="1760" w:type="dxa"/>
            <w:tcBorders>
              <w:top w:val="nil"/>
              <w:left w:val="nil"/>
              <w:bottom w:val="single" w:sz="4" w:space="0" w:color="auto"/>
              <w:right w:val="single" w:sz="4" w:space="0" w:color="auto"/>
            </w:tcBorders>
            <w:shd w:val="clear" w:color="auto" w:fill="auto"/>
            <w:noWrap/>
            <w:vAlign w:val="bottom"/>
            <w:hideMark/>
          </w:tcPr>
          <w:p w14:paraId="7AB72D44"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79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796" w:author="HENRIQUE OLIVEIRA" w:date="2023-11-22T14:09:00Z">
                  <w:rPr>
                    <w:rFonts w:ascii="Calibri" w:hAnsi="Calibri" w:cs="Calibri"/>
                    <w:sz w:val="22"/>
                    <w:lang w:val="pt-BR" w:eastAsia="pt-BR"/>
                  </w:rPr>
                </w:rPrChange>
              </w:rPr>
              <w:t>Israel</w:t>
            </w:r>
          </w:p>
        </w:tc>
        <w:tc>
          <w:tcPr>
            <w:tcW w:w="3768" w:type="dxa"/>
            <w:tcBorders>
              <w:top w:val="nil"/>
              <w:left w:val="nil"/>
              <w:bottom w:val="single" w:sz="4" w:space="0" w:color="auto"/>
              <w:right w:val="nil"/>
            </w:tcBorders>
            <w:shd w:val="clear" w:color="auto" w:fill="auto"/>
            <w:noWrap/>
            <w:vAlign w:val="bottom"/>
            <w:hideMark/>
          </w:tcPr>
          <w:p w14:paraId="60508C60"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797"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798" w:author="HENRIQUE OLIVEIRA" w:date="2023-11-22T14:09:00Z">
                  <w:rPr>
                    <w:rFonts w:ascii="Calibri" w:hAnsi="Calibri" w:cs="Calibri"/>
                    <w:i/>
                    <w:iCs/>
                    <w:sz w:val="22"/>
                    <w:lang w:val="pt-BR" w:eastAsia="pt-BR"/>
                  </w:rPr>
                </w:rPrChange>
              </w:rPr>
              <w:t>Opuntia</w:t>
            </w:r>
            <w:proofErr w:type="spellEnd"/>
            <w:r w:rsidRPr="00271BF2">
              <w:rPr>
                <w:rFonts w:ascii="Calibri" w:hAnsi="Calibri" w:cs="Calibri"/>
                <w:i/>
                <w:iCs/>
                <w:sz w:val="20"/>
                <w:szCs w:val="20"/>
                <w:lang w:val="pt-BR" w:eastAsia="pt-BR"/>
                <w:rPrChange w:id="1799"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800" w:author="HENRIQUE OLIVEIRA" w:date="2023-11-22T14:09:00Z">
                  <w:rPr>
                    <w:rFonts w:ascii="Calibri" w:hAnsi="Calibri" w:cs="Calibri"/>
                    <w:i/>
                    <w:iCs/>
                    <w:sz w:val="22"/>
                    <w:lang w:val="pt-BR" w:eastAsia="pt-BR"/>
                  </w:rPr>
                </w:rPrChange>
              </w:rPr>
              <w:t>ficus</w:t>
            </w:r>
            <w:proofErr w:type="spellEnd"/>
            <w:r w:rsidRPr="00271BF2">
              <w:rPr>
                <w:rFonts w:ascii="Calibri" w:hAnsi="Calibri" w:cs="Calibri"/>
                <w:i/>
                <w:iCs/>
                <w:sz w:val="20"/>
                <w:szCs w:val="20"/>
                <w:lang w:val="pt-BR" w:eastAsia="pt-BR"/>
                <w:rPrChange w:id="1801" w:author="HENRIQUE OLIVEIRA" w:date="2023-11-22T14:09:00Z">
                  <w:rPr>
                    <w:rFonts w:ascii="Calibri" w:hAnsi="Calibri" w:cs="Calibri"/>
                    <w:i/>
                    <w:iCs/>
                    <w:sz w:val="22"/>
                    <w:lang w:val="pt-BR" w:eastAsia="pt-BR"/>
                  </w:rPr>
                </w:rPrChange>
              </w:rPr>
              <w:t>-indica</w:t>
            </w:r>
          </w:p>
        </w:tc>
      </w:tr>
      <w:tr w:rsidR="00271BF2" w:rsidRPr="00271BF2" w14:paraId="2610A0B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E0CC26D"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0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03" w:author="HENRIQUE OLIVEIRA" w:date="2023-11-22T14:09:00Z">
                  <w:rPr>
                    <w:rFonts w:ascii="Calibri" w:hAnsi="Calibri" w:cs="Calibri"/>
                    <w:sz w:val="22"/>
                    <w:lang w:val="pt-BR" w:eastAsia="pt-BR"/>
                  </w:rPr>
                </w:rPrChange>
              </w:rPr>
              <w:t xml:space="preserve">Park </w:t>
            </w:r>
            <w:proofErr w:type="spellStart"/>
            <w:r w:rsidRPr="00271BF2">
              <w:rPr>
                <w:rFonts w:ascii="Calibri" w:hAnsi="Calibri" w:cs="Calibri"/>
                <w:sz w:val="20"/>
                <w:szCs w:val="20"/>
                <w:lang w:val="pt-BR" w:eastAsia="pt-BR"/>
                <w:rPrChange w:id="1804"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805" w:author="HENRIQUE OLIVEIRA" w:date="2023-11-22T14:09:00Z">
                  <w:rPr>
                    <w:rFonts w:ascii="Calibri" w:hAnsi="Calibri" w:cs="Calibri"/>
                    <w:sz w:val="22"/>
                    <w:lang w:val="pt-BR" w:eastAsia="pt-BR"/>
                  </w:rPr>
                </w:rPrChange>
              </w:rPr>
              <w:t xml:space="preserve"> Faust, 2021</w:t>
            </w:r>
          </w:p>
        </w:tc>
        <w:tc>
          <w:tcPr>
            <w:tcW w:w="1760" w:type="dxa"/>
            <w:tcBorders>
              <w:top w:val="nil"/>
              <w:left w:val="nil"/>
              <w:bottom w:val="single" w:sz="4" w:space="0" w:color="auto"/>
              <w:right w:val="single" w:sz="4" w:space="0" w:color="auto"/>
            </w:tcBorders>
            <w:shd w:val="clear" w:color="auto" w:fill="auto"/>
            <w:noWrap/>
            <w:vAlign w:val="bottom"/>
            <w:hideMark/>
          </w:tcPr>
          <w:p w14:paraId="1A8B83D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0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07"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754D0047"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0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09" w:author="HENRIQUE OLIVEIRA" w:date="2023-11-22T14:09:00Z">
                  <w:rPr>
                    <w:rFonts w:ascii="Calibri" w:hAnsi="Calibri" w:cs="Calibri"/>
                    <w:i/>
                    <w:iCs/>
                    <w:sz w:val="22"/>
                    <w:lang w:val="pt-BR" w:eastAsia="pt-BR"/>
                  </w:rPr>
                </w:rPrChange>
              </w:rPr>
              <w:t>Petunia</w:t>
            </w:r>
            <w:proofErr w:type="spellEnd"/>
            <w:r w:rsidRPr="00271BF2">
              <w:rPr>
                <w:rFonts w:ascii="Calibri" w:hAnsi="Calibri" w:cs="Calibri"/>
                <w:i/>
                <w:iCs/>
                <w:sz w:val="20"/>
                <w:szCs w:val="20"/>
                <w:lang w:val="pt-BR" w:eastAsia="pt-BR"/>
                <w:rPrChange w:id="1810" w:author="HENRIQUE OLIVEIRA" w:date="2023-11-22T14:09:00Z">
                  <w:rPr>
                    <w:rFonts w:ascii="Calibri" w:hAnsi="Calibri" w:cs="Calibri"/>
                    <w:i/>
                    <w:iCs/>
                    <w:sz w:val="22"/>
                    <w:lang w:val="pt-BR" w:eastAsia="pt-BR"/>
                  </w:rPr>
                </w:rPrChange>
              </w:rPr>
              <w:t> ×</w:t>
            </w:r>
            <w:proofErr w:type="spellStart"/>
            <w:r w:rsidRPr="00271BF2">
              <w:rPr>
                <w:rFonts w:ascii="Calibri" w:hAnsi="Calibri" w:cs="Calibri"/>
                <w:i/>
                <w:iCs/>
                <w:sz w:val="20"/>
                <w:szCs w:val="20"/>
                <w:lang w:val="pt-BR" w:eastAsia="pt-BR"/>
                <w:rPrChange w:id="1811" w:author="HENRIQUE OLIVEIRA" w:date="2023-11-22T14:09:00Z">
                  <w:rPr>
                    <w:rFonts w:ascii="Calibri" w:hAnsi="Calibri" w:cs="Calibri"/>
                    <w:i/>
                    <w:iCs/>
                    <w:sz w:val="22"/>
                    <w:lang w:val="pt-BR" w:eastAsia="pt-BR"/>
                  </w:rPr>
                </w:rPrChange>
              </w:rPr>
              <w:t>hybrida</w:t>
            </w:r>
            <w:proofErr w:type="spellEnd"/>
          </w:p>
        </w:tc>
      </w:tr>
      <w:tr w:rsidR="00271BF2" w:rsidRPr="00271BF2" w14:paraId="2CED16D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6F1C51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1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13" w:author="HENRIQUE OLIVEIRA" w:date="2023-11-22T14:09:00Z">
                  <w:rPr>
                    <w:rFonts w:ascii="Calibri" w:hAnsi="Calibri" w:cs="Calibri"/>
                    <w:sz w:val="22"/>
                    <w:lang w:val="pt-BR" w:eastAsia="pt-BR"/>
                  </w:rPr>
                </w:rPrChange>
              </w:rPr>
              <w:t>Patil et al., 2020</w:t>
            </w:r>
          </w:p>
        </w:tc>
        <w:tc>
          <w:tcPr>
            <w:tcW w:w="1760" w:type="dxa"/>
            <w:tcBorders>
              <w:top w:val="nil"/>
              <w:left w:val="nil"/>
              <w:bottom w:val="single" w:sz="4" w:space="0" w:color="auto"/>
              <w:right w:val="single" w:sz="4" w:space="0" w:color="auto"/>
            </w:tcBorders>
            <w:shd w:val="clear" w:color="auto" w:fill="auto"/>
            <w:noWrap/>
            <w:vAlign w:val="bottom"/>
            <w:hideMark/>
          </w:tcPr>
          <w:p w14:paraId="64223FC5"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14"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15"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10F5488E"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16"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17" w:author="HENRIQUE OLIVEIRA" w:date="2023-11-22T14:09:00Z">
                  <w:rPr>
                    <w:rFonts w:ascii="Calibri" w:hAnsi="Calibri" w:cs="Calibri"/>
                    <w:i/>
                    <w:iCs/>
                    <w:sz w:val="22"/>
                    <w:lang w:val="pt-BR" w:eastAsia="pt-BR"/>
                  </w:rPr>
                </w:rPrChange>
              </w:rPr>
              <w:t>Gladiolus</w:t>
            </w:r>
            <w:proofErr w:type="spellEnd"/>
            <w:r w:rsidRPr="00271BF2">
              <w:rPr>
                <w:rFonts w:ascii="Calibri" w:hAnsi="Calibri" w:cs="Calibri"/>
                <w:i/>
                <w:iCs/>
                <w:sz w:val="20"/>
                <w:szCs w:val="20"/>
                <w:lang w:val="pt-BR" w:eastAsia="pt-BR"/>
                <w:rPrChange w:id="1818"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819" w:author="HENRIQUE OLIVEIRA" w:date="2023-11-22T14:09:00Z">
                  <w:rPr>
                    <w:rFonts w:ascii="Calibri" w:hAnsi="Calibri" w:cs="Calibri"/>
                    <w:i/>
                    <w:iCs/>
                    <w:sz w:val="22"/>
                    <w:lang w:val="pt-BR" w:eastAsia="pt-BR"/>
                  </w:rPr>
                </w:rPrChange>
              </w:rPr>
              <w:t>grandiflorus</w:t>
            </w:r>
            <w:proofErr w:type="spellEnd"/>
          </w:p>
        </w:tc>
      </w:tr>
      <w:tr w:rsidR="00271BF2" w:rsidRPr="00271BF2" w14:paraId="68A03DB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E926391" w14:textId="31BDC769" w:rsidR="00271BF2" w:rsidRPr="00271BF2" w:rsidRDefault="00EA115D" w:rsidP="00271BF2">
            <w:pPr>
              <w:suppressAutoHyphens w:val="0"/>
              <w:spacing w:after="0" w:line="240" w:lineRule="auto"/>
              <w:ind w:left="0" w:firstLine="0"/>
              <w:rPr>
                <w:rFonts w:ascii="Calibri" w:hAnsi="Calibri" w:cs="Calibri"/>
                <w:sz w:val="20"/>
                <w:szCs w:val="20"/>
                <w:lang w:val="pt-BR" w:eastAsia="pt-BR"/>
                <w:rPrChange w:id="1820" w:author="HENRIQUE OLIVEIRA" w:date="2023-11-22T14:09:00Z">
                  <w:rPr>
                    <w:rFonts w:ascii="Calibri" w:hAnsi="Calibri" w:cs="Calibri"/>
                    <w:sz w:val="22"/>
                    <w:lang w:val="pt-BR" w:eastAsia="pt-BR"/>
                  </w:rPr>
                </w:rPrChange>
              </w:rPr>
            </w:pPr>
            <w:ins w:id="1821" w:author="HENRIQUE OLIVEIRA" w:date="2023-11-22T14:13:00Z">
              <w:r w:rsidRPr="00EA115D">
                <w:rPr>
                  <w:rFonts w:ascii="Calibri" w:hAnsi="Calibri" w:cs="Calibri"/>
                  <w:sz w:val="20"/>
                  <w:szCs w:val="20"/>
                  <w:lang w:val="pt-BR" w:eastAsia="pt-BR"/>
                </w:rPr>
                <w:t xml:space="preserve">Pearson </w:t>
              </w:r>
              <w:proofErr w:type="spellStart"/>
              <w:r w:rsidRPr="00EA115D">
                <w:rPr>
                  <w:rFonts w:ascii="Calibri" w:hAnsi="Calibri" w:cs="Calibri"/>
                  <w:sz w:val="20"/>
                  <w:szCs w:val="20"/>
                  <w:lang w:val="pt-BR" w:eastAsia="pt-BR"/>
                </w:rPr>
                <w:t>and</w:t>
              </w:r>
              <w:proofErr w:type="spellEnd"/>
              <w:r w:rsidRPr="00EA115D">
                <w:rPr>
                  <w:rFonts w:ascii="Calibri" w:hAnsi="Calibri" w:cs="Calibri"/>
                  <w:sz w:val="20"/>
                  <w:szCs w:val="20"/>
                  <w:lang w:val="pt-BR" w:eastAsia="pt-BR"/>
                </w:rPr>
                <w:t xml:space="preserve"> </w:t>
              </w:r>
              <w:proofErr w:type="spellStart"/>
              <w:r w:rsidRPr="00EA115D">
                <w:rPr>
                  <w:rFonts w:ascii="Calibri" w:hAnsi="Calibri" w:cs="Calibri"/>
                  <w:sz w:val="20"/>
                  <w:szCs w:val="20"/>
                  <w:lang w:val="pt-BR" w:eastAsia="pt-BR"/>
                </w:rPr>
                <w:t>Jollif</w:t>
              </w:r>
              <w:proofErr w:type="spellEnd"/>
              <w:r w:rsidRPr="00EA115D">
                <w:rPr>
                  <w:rFonts w:ascii="Calibri" w:hAnsi="Calibri" w:cs="Calibri"/>
                  <w:sz w:val="20"/>
                  <w:szCs w:val="20"/>
                  <w:lang w:val="pt-BR" w:eastAsia="pt-BR"/>
                </w:rPr>
                <w:t>, 1986</w:t>
              </w:r>
            </w:ins>
          </w:p>
        </w:tc>
        <w:tc>
          <w:tcPr>
            <w:tcW w:w="1760" w:type="dxa"/>
            <w:tcBorders>
              <w:top w:val="nil"/>
              <w:left w:val="nil"/>
              <w:bottom w:val="single" w:sz="4" w:space="0" w:color="auto"/>
              <w:right w:val="single" w:sz="4" w:space="0" w:color="auto"/>
            </w:tcBorders>
            <w:shd w:val="clear" w:color="auto" w:fill="auto"/>
            <w:noWrap/>
            <w:vAlign w:val="bottom"/>
            <w:hideMark/>
          </w:tcPr>
          <w:p w14:paraId="7102784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22"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23" w:author="HENRIQUE OLIVEIRA" w:date="2023-11-22T14:09:00Z">
                  <w:rPr>
                    <w:rFonts w:ascii="Calibri" w:hAnsi="Calibri" w:cs="Calibri"/>
                    <w:sz w:val="22"/>
                    <w:lang w:val="pt-BR" w:eastAsia="pt-BR"/>
                  </w:rPr>
                </w:rPrChange>
              </w:rPr>
              <w:t>USA</w:t>
            </w:r>
          </w:p>
        </w:tc>
        <w:tc>
          <w:tcPr>
            <w:tcW w:w="3768" w:type="dxa"/>
            <w:tcBorders>
              <w:top w:val="nil"/>
              <w:left w:val="nil"/>
              <w:bottom w:val="single" w:sz="4" w:space="0" w:color="auto"/>
              <w:right w:val="nil"/>
            </w:tcBorders>
            <w:shd w:val="clear" w:color="auto" w:fill="auto"/>
            <w:noWrap/>
            <w:vAlign w:val="bottom"/>
            <w:hideMark/>
          </w:tcPr>
          <w:p w14:paraId="06CC59DE"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24"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25" w:author="HENRIQUE OLIVEIRA" w:date="2023-11-22T14:09:00Z">
                  <w:rPr>
                    <w:rFonts w:ascii="Calibri" w:hAnsi="Calibri" w:cs="Calibri"/>
                    <w:i/>
                    <w:iCs/>
                    <w:sz w:val="22"/>
                    <w:lang w:val="pt-BR" w:eastAsia="pt-BR"/>
                  </w:rPr>
                </w:rPrChange>
              </w:rPr>
              <w:t>Limnanthes</w:t>
            </w:r>
            <w:proofErr w:type="spellEnd"/>
            <w:r w:rsidRPr="00271BF2">
              <w:rPr>
                <w:rFonts w:ascii="Calibri" w:hAnsi="Calibri" w:cs="Calibri"/>
                <w:i/>
                <w:iCs/>
                <w:sz w:val="20"/>
                <w:szCs w:val="20"/>
                <w:lang w:val="pt-BR" w:eastAsia="pt-BR"/>
                <w:rPrChange w:id="1826" w:author="HENRIQUE OLIVEIRA" w:date="2023-11-22T14:09:00Z">
                  <w:rPr>
                    <w:rFonts w:ascii="Calibri" w:hAnsi="Calibri" w:cs="Calibri"/>
                    <w:i/>
                    <w:iCs/>
                    <w:sz w:val="22"/>
                    <w:lang w:val="pt-BR" w:eastAsia="pt-BR"/>
                  </w:rPr>
                </w:rPrChange>
              </w:rPr>
              <w:t xml:space="preserve"> alba</w:t>
            </w:r>
          </w:p>
        </w:tc>
      </w:tr>
      <w:tr w:rsidR="00271BF2" w:rsidRPr="00271BF2" w14:paraId="68CDD7CF"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66B70F0"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2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28" w:author="HENRIQUE OLIVEIRA" w:date="2023-11-22T14:09:00Z">
                  <w:rPr>
                    <w:rFonts w:ascii="Calibri" w:hAnsi="Calibri" w:cs="Calibri"/>
                    <w:sz w:val="22"/>
                    <w:lang w:val="pt-BR" w:eastAsia="pt-BR"/>
                  </w:rPr>
                </w:rPrChange>
              </w:rPr>
              <w:t>Phaikaew</w:t>
            </w:r>
            <w:proofErr w:type="spellEnd"/>
            <w:r w:rsidRPr="00271BF2">
              <w:rPr>
                <w:rFonts w:ascii="Calibri" w:hAnsi="Calibri" w:cs="Calibri"/>
                <w:sz w:val="20"/>
                <w:szCs w:val="20"/>
                <w:lang w:val="pt-BR" w:eastAsia="pt-BR"/>
                <w:rPrChange w:id="1829" w:author="HENRIQUE OLIVEIRA" w:date="2023-11-22T14:09:00Z">
                  <w:rPr>
                    <w:rFonts w:ascii="Calibri" w:hAnsi="Calibri" w:cs="Calibri"/>
                    <w:sz w:val="22"/>
                    <w:lang w:val="pt-BR" w:eastAsia="pt-BR"/>
                  </w:rPr>
                </w:rPrChange>
              </w:rPr>
              <w:t xml:space="preserve"> et al., 2002</w:t>
            </w:r>
          </w:p>
        </w:tc>
        <w:tc>
          <w:tcPr>
            <w:tcW w:w="1760" w:type="dxa"/>
            <w:tcBorders>
              <w:top w:val="nil"/>
              <w:left w:val="nil"/>
              <w:bottom w:val="single" w:sz="4" w:space="0" w:color="auto"/>
              <w:right w:val="single" w:sz="4" w:space="0" w:color="auto"/>
            </w:tcBorders>
            <w:shd w:val="clear" w:color="auto" w:fill="auto"/>
            <w:noWrap/>
            <w:vAlign w:val="bottom"/>
            <w:hideMark/>
          </w:tcPr>
          <w:p w14:paraId="42D88586"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30"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31" w:author="HENRIQUE OLIVEIRA" w:date="2023-11-22T14:09:00Z">
                  <w:rPr>
                    <w:rFonts w:ascii="Calibri" w:hAnsi="Calibri" w:cs="Calibri"/>
                    <w:sz w:val="22"/>
                    <w:lang w:val="pt-BR" w:eastAsia="pt-BR"/>
                  </w:rPr>
                </w:rPrChange>
              </w:rPr>
              <w:t>Thailand</w:t>
            </w:r>
            <w:proofErr w:type="spellEnd"/>
          </w:p>
        </w:tc>
        <w:tc>
          <w:tcPr>
            <w:tcW w:w="3768" w:type="dxa"/>
            <w:tcBorders>
              <w:top w:val="nil"/>
              <w:left w:val="nil"/>
              <w:bottom w:val="single" w:sz="4" w:space="0" w:color="auto"/>
              <w:right w:val="nil"/>
            </w:tcBorders>
            <w:shd w:val="clear" w:color="auto" w:fill="auto"/>
            <w:noWrap/>
            <w:vAlign w:val="bottom"/>
            <w:hideMark/>
          </w:tcPr>
          <w:p w14:paraId="0787337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3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33" w:author="HENRIQUE OLIVEIRA" w:date="2023-11-22T14:09:00Z">
                  <w:rPr>
                    <w:rFonts w:ascii="Calibri" w:hAnsi="Calibri" w:cs="Calibri"/>
                    <w:i/>
                    <w:iCs/>
                    <w:sz w:val="22"/>
                    <w:lang w:val="pt-BR" w:eastAsia="pt-BR"/>
                  </w:rPr>
                </w:rPrChange>
              </w:rPr>
              <w:t>Paspalum</w:t>
            </w:r>
            <w:proofErr w:type="spellEnd"/>
            <w:r w:rsidRPr="00271BF2">
              <w:rPr>
                <w:rFonts w:ascii="Calibri" w:hAnsi="Calibri" w:cs="Calibri"/>
                <w:i/>
                <w:iCs/>
                <w:sz w:val="20"/>
                <w:szCs w:val="20"/>
                <w:lang w:val="pt-BR" w:eastAsia="pt-BR"/>
                <w:rPrChange w:id="183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835" w:author="HENRIQUE OLIVEIRA" w:date="2023-11-22T14:09:00Z">
                  <w:rPr>
                    <w:rFonts w:ascii="Calibri" w:hAnsi="Calibri" w:cs="Calibri"/>
                    <w:i/>
                    <w:iCs/>
                    <w:sz w:val="22"/>
                    <w:lang w:val="pt-BR" w:eastAsia="pt-BR"/>
                  </w:rPr>
                </w:rPrChange>
              </w:rPr>
              <w:t>atratum</w:t>
            </w:r>
            <w:proofErr w:type="spellEnd"/>
          </w:p>
        </w:tc>
      </w:tr>
      <w:tr w:rsidR="00271BF2" w:rsidRPr="00271BF2" w14:paraId="114D5B3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BDD04E7"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3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37" w:author="HENRIQUE OLIVEIRA" w:date="2023-11-22T14:09:00Z">
                  <w:rPr>
                    <w:rFonts w:ascii="Calibri" w:hAnsi="Calibri" w:cs="Calibri"/>
                    <w:sz w:val="22"/>
                    <w:lang w:val="pt-BR" w:eastAsia="pt-BR"/>
                  </w:rPr>
                </w:rPrChange>
              </w:rPr>
              <w:t>Pospisil</w:t>
            </w:r>
            <w:proofErr w:type="spellEnd"/>
            <w:r w:rsidRPr="00271BF2">
              <w:rPr>
                <w:rFonts w:ascii="Calibri" w:hAnsi="Calibri" w:cs="Calibri"/>
                <w:sz w:val="20"/>
                <w:szCs w:val="20"/>
                <w:lang w:val="pt-BR" w:eastAsia="pt-BR"/>
                <w:rPrChange w:id="1838" w:author="HENRIQUE OLIVEIRA" w:date="2023-11-22T14:09:00Z">
                  <w:rPr>
                    <w:rFonts w:ascii="Calibri" w:hAnsi="Calibri" w:cs="Calibri"/>
                    <w:sz w:val="22"/>
                    <w:lang w:val="pt-BR" w:eastAsia="pt-BR"/>
                  </w:rPr>
                </w:rPrChange>
              </w:rPr>
              <w:t xml:space="preserve"> et al., 2006</w:t>
            </w:r>
          </w:p>
        </w:tc>
        <w:tc>
          <w:tcPr>
            <w:tcW w:w="1760" w:type="dxa"/>
            <w:tcBorders>
              <w:top w:val="nil"/>
              <w:left w:val="nil"/>
              <w:bottom w:val="single" w:sz="4" w:space="0" w:color="auto"/>
              <w:right w:val="single" w:sz="4" w:space="0" w:color="auto"/>
            </w:tcBorders>
            <w:shd w:val="clear" w:color="auto" w:fill="auto"/>
            <w:noWrap/>
            <w:vAlign w:val="bottom"/>
            <w:hideMark/>
          </w:tcPr>
          <w:p w14:paraId="2911F08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39"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40" w:author="HENRIQUE OLIVEIRA" w:date="2023-11-22T14:09:00Z">
                  <w:rPr>
                    <w:rFonts w:ascii="Calibri" w:hAnsi="Calibri" w:cs="Calibri"/>
                    <w:sz w:val="22"/>
                    <w:lang w:val="pt-BR" w:eastAsia="pt-BR"/>
                  </w:rPr>
                </w:rPrChange>
              </w:rPr>
              <w:t>Croatia</w:t>
            </w:r>
            <w:proofErr w:type="spellEnd"/>
            <w:r w:rsidRPr="00271BF2">
              <w:rPr>
                <w:rFonts w:ascii="Calibri" w:hAnsi="Calibri" w:cs="Calibri"/>
                <w:sz w:val="20"/>
                <w:szCs w:val="20"/>
                <w:lang w:val="pt-BR" w:eastAsia="pt-BR"/>
                <w:rPrChange w:id="1841" w:author="HENRIQUE OLIVEIRA" w:date="2023-11-22T14:09:00Z">
                  <w:rPr>
                    <w:rFonts w:ascii="Calibri" w:hAnsi="Calibri" w:cs="Calibri"/>
                    <w:sz w:val="22"/>
                    <w:lang w:val="pt-BR" w:eastAsia="pt-BR"/>
                  </w:rPr>
                </w:rPrChange>
              </w:rPr>
              <w:t xml:space="preserve"> </w:t>
            </w:r>
          </w:p>
        </w:tc>
        <w:tc>
          <w:tcPr>
            <w:tcW w:w="3768" w:type="dxa"/>
            <w:tcBorders>
              <w:top w:val="nil"/>
              <w:left w:val="nil"/>
              <w:bottom w:val="single" w:sz="4" w:space="0" w:color="auto"/>
              <w:right w:val="nil"/>
            </w:tcBorders>
            <w:shd w:val="clear" w:color="auto" w:fill="auto"/>
            <w:noWrap/>
            <w:vAlign w:val="bottom"/>
            <w:hideMark/>
          </w:tcPr>
          <w:p w14:paraId="30463AD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4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43" w:author="HENRIQUE OLIVEIRA" w:date="2023-11-22T14:09:00Z">
                  <w:rPr>
                    <w:rFonts w:ascii="Calibri" w:hAnsi="Calibri" w:cs="Calibri"/>
                    <w:i/>
                    <w:iCs/>
                    <w:sz w:val="22"/>
                    <w:lang w:val="pt-BR" w:eastAsia="pt-BR"/>
                  </w:rPr>
                </w:rPrChange>
              </w:rPr>
              <w:t>Amaranthus</w:t>
            </w:r>
            <w:proofErr w:type="spellEnd"/>
            <w:r w:rsidRPr="00271BF2">
              <w:rPr>
                <w:rFonts w:ascii="Calibri" w:hAnsi="Calibri" w:cs="Calibri"/>
                <w:i/>
                <w:iCs/>
                <w:sz w:val="20"/>
                <w:szCs w:val="20"/>
                <w:lang w:val="pt-BR" w:eastAsia="pt-BR"/>
                <w:rPrChange w:id="1844"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845" w:author="HENRIQUE OLIVEIRA" w:date="2023-11-22T14:09:00Z">
                  <w:rPr>
                    <w:rFonts w:ascii="Calibri" w:hAnsi="Calibri" w:cs="Calibri"/>
                    <w:i/>
                    <w:iCs/>
                    <w:sz w:val="22"/>
                    <w:lang w:val="pt-BR" w:eastAsia="pt-BR"/>
                  </w:rPr>
                </w:rPrChange>
              </w:rPr>
              <w:t>spp</w:t>
            </w:r>
            <w:proofErr w:type="spellEnd"/>
          </w:p>
        </w:tc>
      </w:tr>
      <w:tr w:rsidR="00271BF2" w:rsidRPr="00271BF2" w14:paraId="171AB814"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FB0735D"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46"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47" w:author="HENRIQUE OLIVEIRA" w:date="2023-11-22T14:09:00Z">
                  <w:rPr>
                    <w:rFonts w:ascii="Calibri" w:hAnsi="Calibri" w:cs="Calibri"/>
                    <w:sz w:val="22"/>
                    <w:lang w:val="pt-BR" w:eastAsia="pt-BR"/>
                  </w:rPr>
                </w:rPrChange>
              </w:rPr>
              <w:t>Shusr</w:t>
            </w:r>
            <w:proofErr w:type="spellEnd"/>
            <w:r w:rsidRPr="00271BF2">
              <w:rPr>
                <w:rFonts w:ascii="Calibri" w:hAnsi="Calibri" w:cs="Calibri"/>
                <w:sz w:val="20"/>
                <w:szCs w:val="20"/>
                <w:lang w:val="pt-BR" w:eastAsia="pt-BR"/>
                <w:rPrChange w:id="1848" w:author="HENRIQUE OLIVEIRA" w:date="2023-11-22T14:09:00Z">
                  <w:rPr>
                    <w:rFonts w:ascii="Calibri" w:hAnsi="Calibri" w:cs="Calibri"/>
                    <w:sz w:val="22"/>
                    <w:lang w:val="pt-BR" w:eastAsia="pt-BR"/>
                  </w:rPr>
                </w:rPrChange>
              </w:rPr>
              <w:t>, 1956</w:t>
            </w:r>
          </w:p>
        </w:tc>
        <w:tc>
          <w:tcPr>
            <w:tcW w:w="1760" w:type="dxa"/>
            <w:tcBorders>
              <w:top w:val="nil"/>
              <w:left w:val="nil"/>
              <w:bottom w:val="single" w:sz="4" w:space="0" w:color="auto"/>
              <w:right w:val="single" w:sz="4" w:space="0" w:color="auto"/>
            </w:tcBorders>
            <w:shd w:val="clear" w:color="auto" w:fill="auto"/>
            <w:noWrap/>
            <w:vAlign w:val="bottom"/>
            <w:hideMark/>
          </w:tcPr>
          <w:p w14:paraId="0F46ADB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4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50" w:author="HENRIQUE OLIVEIRA" w:date="2023-11-22T14:09:00Z">
                  <w:rPr>
                    <w:rFonts w:ascii="Calibri" w:hAnsi="Calibri" w:cs="Calibri"/>
                    <w:sz w:val="22"/>
                    <w:lang w:val="pt-BR" w:eastAsia="pt-BR"/>
                  </w:rPr>
                </w:rPrChange>
              </w:rPr>
              <w:t>Canadá</w:t>
            </w:r>
          </w:p>
        </w:tc>
        <w:tc>
          <w:tcPr>
            <w:tcW w:w="3768" w:type="dxa"/>
            <w:tcBorders>
              <w:top w:val="nil"/>
              <w:left w:val="nil"/>
              <w:bottom w:val="single" w:sz="4" w:space="0" w:color="auto"/>
              <w:right w:val="nil"/>
            </w:tcBorders>
            <w:shd w:val="clear" w:color="auto" w:fill="auto"/>
            <w:noWrap/>
            <w:vAlign w:val="bottom"/>
            <w:hideMark/>
          </w:tcPr>
          <w:p w14:paraId="2582699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5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52" w:author="HENRIQUE OLIVEIRA" w:date="2023-11-22T14:09:00Z">
                  <w:rPr>
                    <w:rFonts w:ascii="Calibri" w:hAnsi="Calibri" w:cs="Calibri"/>
                    <w:i/>
                    <w:iCs/>
                    <w:sz w:val="22"/>
                    <w:lang w:val="pt-BR" w:eastAsia="pt-BR"/>
                  </w:rPr>
                </w:rPrChange>
              </w:rPr>
              <w:t>Snapdragon</w:t>
            </w:r>
            <w:proofErr w:type="spellEnd"/>
          </w:p>
        </w:tc>
      </w:tr>
      <w:tr w:rsidR="00271BF2" w:rsidRPr="00271BF2" w14:paraId="2DCF43BF"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7149D65"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5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54" w:author="HENRIQUE OLIVEIRA" w:date="2023-11-22T14:09:00Z">
                  <w:rPr>
                    <w:rFonts w:ascii="Calibri" w:hAnsi="Calibri" w:cs="Calibri"/>
                    <w:sz w:val="22"/>
                    <w:lang w:val="pt-BR" w:eastAsia="pt-BR"/>
                  </w:rPr>
                </w:rPrChange>
              </w:rPr>
              <w:t>Sendhilnathan</w:t>
            </w:r>
            <w:proofErr w:type="spellEnd"/>
            <w:r w:rsidRPr="00271BF2">
              <w:rPr>
                <w:rFonts w:ascii="Calibri" w:hAnsi="Calibri" w:cs="Calibri"/>
                <w:sz w:val="20"/>
                <w:szCs w:val="20"/>
                <w:lang w:val="pt-BR" w:eastAsia="pt-BR"/>
                <w:rPrChange w:id="1855"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856"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857"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858" w:author="HENRIQUE OLIVEIRA" w:date="2023-11-22T14:09:00Z">
                  <w:rPr>
                    <w:rFonts w:ascii="Calibri" w:hAnsi="Calibri" w:cs="Calibri"/>
                    <w:sz w:val="22"/>
                    <w:lang w:val="pt-BR" w:eastAsia="pt-BR"/>
                  </w:rPr>
                </w:rPrChange>
              </w:rPr>
              <w:t>Manivannan</w:t>
            </w:r>
            <w:proofErr w:type="spellEnd"/>
            <w:r w:rsidRPr="00271BF2">
              <w:rPr>
                <w:rFonts w:ascii="Calibri" w:hAnsi="Calibri" w:cs="Calibri"/>
                <w:sz w:val="20"/>
                <w:szCs w:val="20"/>
                <w:lang w:val="pt-BR" w:eastAsia="pt-BR"/>
                <w:rPrChange w:id="1859" w:author="HENRIQUE OLIVEIRA" w:date="2023-11-22T14:09:00Z">
                  <w:rPr>
                    <w:rFonts w:ascii="Calibri" w:hAnsi="Calibri" w:cs="Calibri"/>
                    <w:sz w:val="22"/>
                    <w:lang w:val="pt-BR" w:eastAsia="pt-BR"/>
                  </w:rPr>
                </w:rPrChange>
              </w:rPr>
              <w:t xml:space="preserve">, 2019 </w:t>
            </w:r>
          </w:p>
        </w:tc>
        <w:tc>
          <w:tcPr>
            <w:tcW w:w="1760" w:type="dxa"/>
            <w:tcBorders>
              <w:top w:val="nil"/>
              <w:left w:val="nil"/>
              <w:bottom w:val="single" w:sz="4" w:space="0" w:color="auto"/>
              <w:right w:val="single" w:sz="4" w:space="0" w:color="auto"/>
            </w:tcBorders>
            <w:shd w:val="clear" w:color="auto" w:fill="auto"/>
            <w:noWrap/>
            <w:vAlign w:val="bottom"/>
            <w:hideMark/>
          </w:tcPr>
          <w:p w14:paraId="6CE72C7E"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6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61"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7BA2C0E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62"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63" w:author="HENRIQUE OLIVEIRA" w:date="2023-11-22T14:09:00Z">
                  <w:rPr>
                    <w:rFonts w:ascii="Calibri" w:hAnsi="Calibri" w:cs="Calibri"/>
                    <w:i/>
                    <w:iCs/>
                    <w:sz w:val="22"/>
                    <w:lang w:val="pt-BR" w:eastAsia="pt-BR"/>
                  </w:rPr>
                </w:rPrChange>
              </w:rPr>
              <w:t>Polianthes</w:t>
            </w:r>
            <w:proofErr w:type="spellEnd"/>
            <w:r w:rsidRPr="00271BF2">
              <w:rPr>
                <w:rFonts w:ascii="Calibri" w:hAnsi="Calibri" w:cs="Calibri"/>
                <w:i/>
                <w:iCs/>
                <w:sz w:val="20"/>
                <w:szCs w:val="20"/>
                <w:lang w:val="pt-BR" w:eastAsia="pt-BR"/>
                <w:rPrChange w:id="1864" w:author="HENRIQUE OLIVEIRA" w:date="2023-11-22T14:09:00Z">
                  <w:rPr>
                    <w:rFonts w:ascii="Calibri" w:hAnsi="Calibri" w:cs="Calibri"/>
                    <w:i/>
                    <w:iCs/>
                    <w:sz w:val="22"/>
                    <w:lang w:val="pt-BR" w:eastAsia="pt-BR"/>
                  </w:rPr>
                </w:rPrChange>
              </w:rPr>
              <w:t xml:space="preserve"> tuberosa</w:t>
            </w:r>
          </w:p>
        </w:tc>
      </w:tr>
      <w:tr w:rsidR="00271BF2" w:rsidRPr="00271BF2" w14:paraId="1702CD5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366CA8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6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66" w:author="HENRIQUE OLIVEIRA" w:date="2023-11-22T14:09:00Z">
                  <w:rPr>
                    <w:rFonts w:ascii="Calibri" w:hAnsi="Calibri" w:cs="Calibri"/>
                    <w:sz w:val="22"/>
                    <w:lang w:val="pt-BR" w:eastAsia="pt-BR"/>
                  </w:rPr>
                </w:rPrChange>
              </w:rPr>
              <w:t>Gao et al., 2023</w:t>
            </w:r>
          </w:p>
        </w:tc>
        <w:tc>
          <w:tcPr>
            <w:tcW w:w="1760" w:type="dxa"/>
            <w:tcBorders>
              <w:top w:val="nil"/>
              <w:left w:val="nil"/>
              <w:bottom w:val="single" w:sz="4" w:space="0" w:color="auto"/>
              <w:right w:val="single" w:sz="4" w:space="0" w:color="auto"/>
            </w:tcBorders>
            <w:shd w:val="clear" w:color="auto" w:fill="auto"/>
            <w:noWrap/>
            <w:vAlign w:val="bottom"/>
            <w:hideMark/>
          </w:tcPr>
          <w:p w14:paraId="19749C9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67"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68" w:author="HENRIQUE OLIVEIRA" w:date="2023-11-22T14:09:00Z">
                  <w:rPr>
                    <w:rFonts w:ascii="Calibri" w:hAnsi="Calibri" w:cs="Calibri"/>
                    <w:sz w:val="22"/>
                    <w:lang w:val="pt-BR" w:eastAsia="pt-BR"/>
                  </w:rPr>
                </w:rPrChange>
              </w:rPr>
              <w:t>China</w:t>
            </w:r>
          </w:p>
        </w:tc>
        <w:tc>
          <w:tcPr>
            <w:tcW w:w="3768" w:type="dxa"/>
            <w:tcBorders>
              <w:top w:val="nil"/>
              <w:left w:val="nil"/>
              <w:bottom w:val="single" w:sz="4" w:space="0" w:color="auto"/>
              <w:right w:val="nil"/>
            </w:tcBorders>
            <w:shd w:val="clear" w:color="auto" w:fill="auto"/>
            <w:noWrap/>
            <w:vAlign w:val="bottom"/>
            <w:hideMark/>
          </w:tcPr>
          <w:p w14:paraId="29A76CB9"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69"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70" w:author="HENRIQUE OLIVEIRA" w:date="2023-11-22T14:09:00Z">
                  <w:rPr>
                    <w:rFonts w:ascii="Calibri" w:hAnsi="Calibri" w:cs="Calibri"/>
                    <w:i/>
                    <w:iCs/>
                    <w:sz w:val="22"/>
                    <w:lang w:val="pt-BR" w:eastAsia="pt-BR"/>
                  </w:rPr>
                </w:rPrChange>
              </w:rPr>
              <w:t>Capsicum</w:t>
            </w:r>
            <w:proofErr w:type="spellEnd"/>
            <w:r w:rsidRPr="00271BF2">
              <w:rPr>
                <w:rFonts w:ascii="Calibri" w:hAnsi="Calibri" w:cs="Calibri"/>
                <w:i/>
                <w:iCs/>
                <w:sz w:val="20"/>
                <w:szCs w:val="20"/>
                <w:lang w:val="pt-BR" w:eastAsia="pt-BR"/>
                <w:rPrChange w:id="1871"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872" w:author="HENRIQUE OLIVEIRA" w:date="2023-11-22T14:09:00Z">
                  <w:rPr>
                    <w:rFonts w:ascii="Calibri" w:hAnsi="Calibri" w:cs="Calibri"/>
                    <w:i/>
                    <w:iCs/>
                    <w:sz w:val="22"/>
                    <w:lang w:val="pt-BR" w:eastAsia="pt-BR"/>
                  </w:rPr>
                </w:rPrChange>
              </w:rPr>
              <w:t>annuum</w:t>
            </w:r>
            <w:proofErr w:type="spellEnd"/>
          </w:p>
        </w:tc>
      </w:tr>
      <w:tr w:rsidR="00271BF2" w:rsidRPr="00271BF2" w14:paraId="79F9D201"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18BB401"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7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74" w:author="HENRIQUE OLIVEIRA" w:date="2023-11-22T14:09:00Z">
                  <w:rPr>
                    <w:rFonts w:ascii="Calibri" w:hAnsi="Calibri" w:cs="Calibri"/>
                    <w:sz w:val="22"/>
                    <w:lang w:val="pt-BR" w:eastAsia="pt-BR"/>
                  </w:rPr>
                </w:rPrChange>
              </w:rPr>
              <w:t>Kakon</w:t>
            </w:r>
            <w:proofErr w:type="spellEnd"/>
            <w:r w:rsidRPr="00271BF2">
              <w:rPr>
                <w:rFonts w:ascii="Calibri" w:hAnsi="Calibri" w:cs="Calibri"/>
                <w:sz w:val="20"/>
                <w:szCs w:val="20"/>
                <w:lang w:val="pt-BR" w:eastAsia="pt-BR"/>
                <w:rPrChange w:id="1875" w:author="HENRIQUE OLIVEIRA" w:date="2023-11-22T14:09:00Z">
                  <w:rPr>
                    <w:rFonts w:ascii="Calibri" w:hAnsi="Calibri" w:cs="Calibri"/>
                    <w:sz w:val="22"/>
                    <w:lang w:val="pt-BR" w:eastAsia="pt-BR"/>
                  </w:rPr>
                </w:rPrChange>
              </w:rPr>
              <w:t xml:space="preserve">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478575CF"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7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77" w:author="HENRIQUE OLIVEIRA" w:date="2023-11-22T14:09:00Z">
                  <w:rPr>
                    <w:rFonts w:ascii="Calibri" w:hAnsi="Calibri" w:cs="Calibri"/>
                    <w:sz w:val="22"/>
                    <w:lang w:val="pt-BR" w:eastAsia="pt-BR"/>
                  </w:rPr>
                </w:rPrChange>
              </w:rPr>
              <w:t>Bangladesh</w:t>
            </w:r>
          </w:p>
        </w:tc>
        <w:tc>
          <w:tcPr>
            <w:tcW w:w="3768" w:type="dxa"/>
            <w:tcBorders>
              <w:top w:val="nil"/>
              <w:left w:val="nil"/>
              <w:bottom w:val="single" w:sz="4" w:space="0" w:color="auto"/>
              <w:right w:val="nil"/>
            </w:tcBorders>
            <w:shd w:val="clear" w:color="auto" w:fill="auto"/>
            <w:noWrap/>
            <w:vAlign w:val="bottom"/>
            <w:hideMark/>
          </w:tcPr>
          <w:p w14:paraId="6605722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7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79" w:author="HENRIQUE OLIVEIRA" w:date="2023-11-22T14:09:00Z">
                  <w:rPr>
                    <w:rFonts w:ascii="Calibri" w:hAnsi="Calibri" w:cs="Calibri"/>
                    <w:i/>
                    <w:iCs/>
                    <w:sz w:val="22"/>
                    <w:lang w:val="pt-BR" w:eastAsia="pt-BR"/>
                  </w:rPr>
                </w:rPrChange>
              </w:rPr>
              <w:t>Phaseolus</w:t>
            </w:r>
            <w:proofErr w:type="spellEnd"/>
            <w:r w:rsidRPr="00271BF2">
              <w:rPr>
                <w:rFonts w:ascii="Calibri" w:hAnsi="Calibri" w:cs="Calibri"/>
                <w:i/>
                <w:iCs/>
                <w:sz w:val="20"/>
                <w:szCs w:val="20"/>
                <w:lang w:val="pt-BR" w:eastAsia="pt-BR"/>
                <w:rPrChange w:id="1880"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881" w:author="HENRIQUE OLIVEIRA" w:date="2023-11-22T14:09:00Z">
                  <w:rPr>
                    <w:rFonts w:ascii="Calibri" w:hAnsi="Calibri" w:cs="Calibri"/>
                    <w:i/>
                    <w:iCs/>
                    <w:sz w:val="22"/>
                    <w:lang w:val="pt-BR" w:eastAsia="pt-BR"/>
                  </w:rPr>
                </w:rPrChange>
              </w:rPr>
              <w:t>vugaris</w:t>
            </w:r>
            <w:proofErr w:type="spellEnd"/>
            <w:r w:rsidRPr="00271BF2">
              <w:rPr>
                <w:rFonts w:ascii="Calibri" w:hAnsi="Calibri" w:cs="Calibri"/>
                <w:i/>
                <w:iCs/>
                <w:sz w:val="20"/>
                <w:szCs w:val="20"/>
                <w:lang w:val="pt-BR" w:eastAsia="pt-BR"/>
                <w:rPrChange w:id="1882" w:author="HENRIQUE OLIVEIRA" w:date="2023-11-22T14:09:00Z">
                  <w:rPr>
                    <w:rFonts w:ascii="Calibri" w:hAnsi="Calibri" w:cs="Calibri"/>
                    <w:i/>
                    <w:iCs/>
                    <w:sz w:val="22"/>
                    <w:lang w:val="pt-BR" w:eastAsia="pt-BR"/>
                  </w:rPr>
                </w:rPrChange>
              </w:rPr>
              <w:t xml:space="preserve"> </w:t>
            </w:r>
          </w:p>
        </w:tc>
      </w:tr>
      <w:tr w:rsidR="00271BF2" w:rsidRPr="00271BF2" w14:paraId="729DBF61"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FFA7043"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83"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84" w:author="HENRIQUE OLIVEIRA" w:date="2023-11-22T14:09:00Z">
                  <w:rPr>
                    <w:rFonts w:ascii="Calibri" w:hAnsi="Calibri" w:cs="Calibri"/>
                    <w:sz w:val="22"/>
                    <w:lang w:val="pt-BR" w:eastAsia="pt-BR"/>
                  </w:rPr>
                </w:rPrChange>
              </w:rPr>
              <w:t>Sheoran</w:t>
            </w:r>
            <w:proofErr w:type="spellEnd"/>
            <w:r w:rsidRPr="00271BF2">
              <w:rPr>
                <w:rFonts w:ascii="Calibri" w:hAnsi="Calibri" w:cs="Calibri"/>
                <w:sz w:val="20"/>
                <w:szCs w:val="20"/>
                <w:lang w:val="pt-BR" w:eastAsia="pt-BR"/>
                <w:rPrChange w:id="1885" w:author="HENRIQUE OLIVEIRA" w:date="2023-11-22T14:09:00Z">
                  <w:rPr>
                    <w:rFonts w:ascii="Calibri" w:hAnsi="Calibri" w:cs="Calibri"/>
                    <w:sz w:val="22"/>
                    <w:lang w:val="pt-BR" w:eastAsia="pt-BR"/>
                  </w:rPr>
                </w:rPrChange>
              </w:rPr>
              <w:t xml:space="preserve"> et al., 2015</w:t>
            </w:r>
          </w:p>
        </w:tc>
        <w:tc>
          <w:tcPr>
            <w:tcW w:w="1760" w:type="dxa"/>
            <w:tcBorders>
              <w:top w:val="nil"/>
              <w:left w:val="nil"/>
              <w:bottom w:val="single" w:sz="4" w:space="0" w:color="auto"/>
              <w:right w:val="single" w:sz="4" w:space="0" w:color="auto"/>
            </w:tcBorders>
            <w:shd w:val="clear" w:color="auto" w:fill="auto"/>
            <w:noWrap/>
            <w:vAlign w:val="bottom"/>
            <w:hideMark/>
          </w:tcPr>
          <w:p w14:paraId="45B1BCF1"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86"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87"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4EAA341B"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88"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89" w:author="HENRIQUE OLIVEIRA" w:date="2023-11-22T14:09:00Z">
                  <w:rPr>
                    <w:rFonts w:ascii="Calibri" w:hAnsi="Calibri" w:cs="Calibri"/>
                    <w:i/>
                    <w:iCs/>
                    <w:sz w:val="22"/>
                    <w:lang w:val="pt-BR" w:eastAsia="pt-BR"/>
                  </w:rPr>
                </w:rPrChange>
              </w:rPr>
              <w:t>Polianthes</w:t>
            </w:r>
            <w:proofErr w:type="spellEnd"/>
            <w:r w:rsidRPr="00271BF2">
              <w:rPr>
                <w:rFonts w:ascii="Calibri" w:hAnsi="Calibri" w:cs="Calibri"/>
                <w:i/>
                <w:iCs/>
                <w:sz w:val="20"/>
                <w:szCs w:val="20"/>
                <w:lang w:val="pt-BR" w:eastAsia="pt-BR"/>
                <w:rPrChange w:id="1890" w:author="HENRIQUE OLIVEIRA" w:date="2023-11-22T14:09:00Z">
                  <w:rPr>
                    <w:rFonts w:ascii="Calibri" w:hAnsi="Calibri" w:cs="Calibri"/>
                    <w:i/>
                    <w:iCs/>
                    <w:sz w:val="22"/>
                    <w:lang w:val="pt-BR" w:eastAsia="pt-BR"/>
                  </w:rPr>
                </w:rPrChange>
              </w:rPr>
              <w:t xml:space="preserve"> tuberosa</w:t>
            </w:r>
          </w:p>
        </w:tc>
      </w:tr>
      <w:tr w:rsidR="00271BF2" w:rsidRPr="00271BF2" w14:paraId="293AE190"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8C3E8B2"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9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92" w:author="HENRIQUE OLIVEIRA" w:date="2023-11-22T14:09:00Z">
                  <w:rPr>
                    <w:rFonts w:ascii="Calibri" w:hAnsi="Calibri" w:cs="Calibri"/>
                    <w:sz w:val="22"/>
                    <w:lang w:val="pt-BR" w:eastAsia="pt-BR"/>
                  </w:rPr>
                </w:rPrChange>
              </w:rPr>
              <w:t>Abas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7EC2C343"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893"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894" w:author="HENRIQUE OLIVEIRA" w:date="2023-11-22T14:09:00Z">
                  <w:rPr>
                    <w:rFonts w:ascii="Calibri" w:hAnsi="Calibri" w:cs="Calibri"/>
                    <w:sz w:val="22"/>
                    <w:lang w:val="pt-BR" w:eastAsia="pt-BR"/>
                  </w:rPr>
                </w:rPrChange>
              </w:rPr>
              <w:t>Sudan</w:t>
            </w:r>
          </w:p>
        </w:tc>
        <w:tc>
          <w:tcPr>
            <w:tcW w:w="3768" w:type="dxa"/>
            <w:tcBorders>
              <w:top w:val="nil"/>
              <w:left w:val="nil"/>
              <w:bottom w:val="single" w:sz="4" w:space="0" w:color="auto"/>
              <w:right w:val="nil"/>
            </w:tcBorders>
            <w:shd w:val="clear" w:color="auto" w:fill="auto"/>
            <w:noWrap/>
            <w:vAlign w:val="bottom"/>
            <w:hideMark/>
          </w:tcPr>
          <w:p w14:paraId="10C9CFF0"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895"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896" w:author="HENRIQUE OLIVEIRA" w:date="2023-11-22T14:09:00Z">
                  <w:rPr>
                    <w:rFonts w:ascii="Calibri" w:hAnsi="Calibri" w:cs="Calibri"/>
                    <w:i/>
                    <w:iCs/>
                    <w:sz w:val="22"/>
                    <w:lang w:val="pt-BR" w:eastAsia="pt-BR"/>
                  </w:rPr>
                </w:rPrChange>
              </w:rPr>
              <w:t>Allium</w:t>
            </w:r>
            <w:proofErr w:type="spellEnd"/>
            <w:r w:rsidRPr="00271BF2">
              <w:rPr>
                <w:rFonts w:ascii="Calibri" w:hAnsi="Calibri" w:cs="Calibri"/>
                <w:i/>
                <w:iCs/>
                <w:sz w:val="20"/>
                <w:szCs w:val="20"/>
                <w:lang w:val="pt-BR" w:eastAsia="pt-BR"/>
                <w:rPrChange w:id="1897" w:author="HENRIQUE OLIVEIRA" w:date="2023-11-22T14:09:00Z">
                  <w:rPr>
                    <w:rFonts w:ascii="Calibri" w:hAnsi="Calibri" w:cs="Calibri"/>
                    <w:i/>
                    <w:iCs/>
                    <w:sz w:val="22"/>
                    <w:lang w:val="pt-BR" w:eastAsia="pt-BR"/>
                  </w:rPr>
                </w:rPrChange>
              </w:rPr>
              <w:t xml:space="preserve"> cepa</w:t>
            </w:r>
          </w:p>
        </w:tc>
      </w:tr>
      <w:tr w:rsidR="00271BF2" w:rsidRPr="00271BF2" w14:paraId="4B7E6BAD"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2EC0DB4"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898"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899" w:author="HENRIQUE OLIVEIRA" w:date="2023-11-22T14:09:00Z">
                  <w:rPr>
                    <w:rFonts w:ascii="Calibri" w:hAnsi="Calibri" w:cs="Calibri"/>
                    <w:sz w:val="22"/>
                    <w:lang w:val="pt-BR" w:eastAsia="pt-BR"/>
                  </w:rPr>
                </w:rPrChange>
              </w:rPr>
              <w:t>Samoon</w:t>
            </w:r>
            <w:proofErr w:type="spellEnd"/>
            <w:r w:rsidRPr="00271BF2">
              <w:rPr>
                <w:rFonts w:ascii="Calibri" w:hAnsi="Calibri" w:cs="Calibri"/>
                <w:sz w:val="20"/>
                <w:szCs w:val="20"/>
                <w:lang w:val="pt-BR" w:eastAsia="pt-BR"/>
                <w:rPrChange w:id="1900" w:author="HENRIQUE OLIVEIRA" w:date="2023-11-22T14:09:00Z">
                  <w:rPr>
                    <w:rFonts w:ascii="Calibri" w:hAnsi="Calibri" w:cs="Calibri"/>
                    <w:sz w:val="22"/>
                    <w:lang w:val="pt-BR" w:eastAsia="pt-BR"/>
                  </w:rPr>
                </w:rPrChange>
              </w:rPr>
              <w:t xml:space="preserve"> et al., 2018</w:t>
            </w:r>
          </w:p>
        </w:tc>
        <w:tc>
          <w:tcPr>
            <w:tcW w:w="1760" w:type="dxa"/>
            <w:tcBorders>
              <w:top w:val="nil"/>
              <w:left w:val="nil"/>
              <w:bottom w:val="single" w:sz="4" w:space="0" w:color="auto"/>
              <w:right w:val="single" w:sz="4" w:space="0" w:color="auto"/>
            </w:tcBorders>
            <w:shd w:val="clear" w:color="auto" w:fill="auto"/>
            <w:noWrap/>
            <w:vAlign w:val="bottom"/>
            <w:hideMark/>
          </w:tcPr>
          <w:p w14:paraId="44D69BAA"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901"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902"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781EAA76"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903"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904" w:author="HENRIQUE OLIVEIRA" w:date="2023-11-22T14:09:00Z">
                  <w:rPr>
                    <w:rFonts w:ascii="Calibri" w:hAnsi="Calibri" w:cs="Calibri"/>
                    <w:i/>
                    <w:iCs/>
                    <w:sz w:val="22"/>
                    <w:lang w:val="pt-BR" w:eastAsia="pt-BR"/>
                  </w:rPr>
                </w:rPrChange>
              </w:rPr>
              <w:t>Calendula</w:t>
            </w:r>
            <w:proofErr w:type="spellEnd"/>
            <w:r w:rsidRPr="00271BF2">
              <w:rPr>
                <w:rFonts w:ascii="Calibri" w:hAnsi="Calibri" w:cs="Calibri"/>
                <w:i/>
                <w:iCs/>
                <w:sz w:val="20"/>
                <w:szCs w:val="20"/>
                <w:lang w:val="pt-BR" w:eastAsia="pt-BR"/>
                <w:rPrChange w:id="1905"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906" w:author="HENRIQUE OLIVEIRA" w:date="2023-11-22T14:09:00Z">
                  <w:rPr>
                    <w:rFonts w:ascii="Calibri" w:hAnsi="Calibri" w:cs="Calibri"/>
                    <w:i/>
                    <w:iCs/>
                    <w:sz w:val="22"/>
                    <w:lang w:val="pt-BR" w:eastAsia="pt-BR"/>
                  </w:rPr>
                </w:rPrChange>
              </w:rPr>
              <w:t>officinalis</w:t>
            </w:r>
            <w:proofErr w:type="spellEnd"/>
          </w:p>
        </w:tc>
      </w:tr>
      <w:tr w:rsidR="00271BF2" w:rsidRPr="00271BF2" w14:paraId="235C9A08"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BF59A9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907"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908" w:author="HENRIQUE OLIVEIRA" w:date="2023-11-22T14:09:00Z">
                  <w:rPr>
                    <w:rFonts w:ascii="Calibri" w:hAnsi="Calibri" w:cs="Calibri"/>
                    <w:sz w:val="22"/>
                    <w:lang w:val="pt-BR" w:eastAsia="pt-BR"/>
                  </w:rPr>
                </w:rPrChange>
              </w:rPr>
              <w:t>Shafiullah</w:t>
            </w:r>
            <w:proofErr w:type="spellEnd"/>
            <w:r w:rsidRPr="00271BF2">
              <w:rPr>
                <w:rFonts w:ascii="Calibri" w:hAnsi="Calibri" w:cs="Calibri"/>
                <w:sz w:val="20"/>
                <w:szCs w:val="20"/>
                <w:lang w:val="pt-BR" w:eastAsia="pt-BR"/>
                <w:rPrChange w:id="1909" w:author="HENRIQUE OLIVEIRA" w:date="2023-11-22T14:09:00Z">
                  <w:rPr>
                    <w:rFonts w:ascii="Calibri" w:hAnsi="Calibri" w:cs="Calibri"/>
                    <w:sz w:val="22"/>
                    <w:lang w:val="pt-BR" w:eastAsia="pt-BR"/>
                  </w:rPr>
                </w:rPrChange>
              </w:rPr>
              <w:t xml:space="preserve"> et al., 2018</w:t>
            </w:r>
          </w:p>
        </w:tc>
        <w:tc>
          <w:tcPr>
            <w:tcW w:w="1760" w:type="dxa"/>
            <w:tcBorders>
              <w:top w:val="nil"/>
              <w:left w:val="nil"/>
              <w:bottom w:val="single" w:sz="4" w:space="0" w:color="auto"/>
              <w:right w:val="single" w:sz="4" w:space="0" w:color="auto"/>
            </w:tcBorders>
            <w:shd w:val="clear" w:color="auto" w:fill="auto"/>
            <w:noWrap/>
            <w:vAlign w:val="bottom"/>
            <w:hideMark/>
          </w:tcPr>
          <w:p w14:paraId="2838B5C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910"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911"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22A15C3F"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912" w:author="HENRIQUE OLIVEIRA" w:date="2023-11-22T14:09:00Z">
                  <w:rPr>
                    <w:rFonts w:ascii="Calibri" w:hAnsi="Calibri" w:cs="Calibri"/>
                    <w:i/>
                    <w:iCs/>
                    <w:sz w:val="22"/>
                    <w:lang w:val="pt-BR" w:eastAsia="pt-BR"/>
                  </w:rPr>
                </w:rPrChange>
              </w:rPr>
            </w:pPr>
            <w:r w:rsidRPr="00271BF2">
              <w:rPr>
                <w:rFonts w:ascii="Calibri" w:hAnsi="Calibri" w:cs="Calibri"/>
                <w:i/>
                <w:iCs/>
                <w:sz w:val="20"/>
                <w:szCs w:val="20"/>
                <w:lang w:val="pt-BR" w:eastAsia="pt-BR"/>
                <w:rPrChange w:id="1913" w:author="HENRIQUE OLIVEIRA" w:date="2023-11-22T14:09:00Z">
                  <w:rPr>
                    <w:rFonts w:ascii="Calibri" w:hAnsi="Calibri" w:cs="Calibri"/>
                    <w:i/>
                    <w:iCs/>
                    <w:sz w:val="22"/>
                    <w:lang w:val="pt-BR" w:eastAsia="pt-BR"/>
                  </w:rPr>
                </w:rPrChange>
              </w:rPr>
              <w:t xml:space="preserve">Tagetes </w:t>
            </w:r>
            <w:proofErr w:type="spellStart"/>
            <w:r w:rsidRPr="00271BF2">
              <w:rPr>
                <w:rFonts w:ascii="Calibri" w:hAnsi="Calibri" w:cs="Calibri"/>
                <w:i/>
                <w:iCs/>
                <w:sz w:val="20"/>
                <w:szCs w:val="20"/>
                <w:lang w:val="pt-BR" w:eastAsia="pt-BR"/>
                <w:rPrChange w:id="1914" w:author="HENRIQUE OLIVEIRA" w:date="2023-11-22T14:09:00Z">
                  <w:rPr>
                    <w:rFonts w:ascii="Calibri" w:hAnsi="Calibri" w:cs="Calibri"/>
                    <w:i/>
                    <w:iCs/>
                    <w:sz w:val="22"/>
                    <w:lang w:val="pt-BR" w:eastAsia="pt-BR"/>
                  </w:rPr>
                </w:rPrChange>
              </w:rPr>
              <w:t>erecta</w:t>
            </w:r>
            <w:proofErr w:type="spellEnd"/>
          </w:p>
        </w:tc>
      </w:tr>
      <w:tr w:rsidR="00271BF2" w:rsidRPr="00271BF2" w14:paraId="06281C3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328DE0C6"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915"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916" w:author="HENRIQUE OLIVEIRA" w:date="2023-11-22T14:09:00Z">
                  <w:rPr>
                    <w:rFonts w:ascii="Calibri" w:hAnsi="Calibri" w:cs="Calibri"/>
                    <w:sz w:val="22"/>
                    <w:lang w:val="pt-BR" w:eastAsia="pt-BR"/>
                  </w:rPr>
                </w:rPrChange>
              </w:rPr>
              <w:t>Einizadeh</w:t>
            </w:r>
            <w:proofErr w:type="spellEnd"/>
            <w:r w:rsidRPr="00271BF2">
              <w:rPr>
                <w:rFonts w:ascii="Calibri" w:hAnsi="Calibri" w:cs="Calibri"/>
                <w:sz w:val="20"/>
                <w:szCs w:val="20"/>
                <w:lang w:val="pt-BR" w:eastAsia="pt-BR"/>
                <w:rPrChange w:id="1917" w:author="HENRIQUE OLIVEIRA" w:date="2023-11-22T14:09:00Z">
                  <w:rPr>
                    <w:rFonts w:ascii="Calibri" w:hAnsi="Calibri" w:cs="Calibri"/>
                    <w:sz w:val="22"/>
                    <w:lang w:val="pt-BR" w:eastAsia="pt-BR"/>
                  </w:rPr>
                </w:rPrChange>
              </w:rPr>
              <w:t xml:space="preserve"> et al., 2021</w:t>
            </w:r>
          </w:p>
        </w:tc>
        <w:tc>
          <w:tcPr>
            <w:tcW w:w="1760" w:type="dxa"/>
            <w:tcBorders>
              <w:top w:val="nil"/>
              <w:left w:val="nil"/>
              <w:bottom w:val="single" w:sz="4" w:space="0" w:color="auto"/>
              <w:right w:val="single" w:sz="4" w:space="0" w:color="auto"/>
            </w:tcBorders>
            <w:shd w:val="clear" w:color="auto" w:fill="auto"/>
            <w:noWrap/>
            <w:vAlign w:val="bottom"/>
            <w:hideMark/>
          </w:tcPr>
          <w:p w14:paraId="07F4EACB"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918"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919" w:author="HENRIQUE OLIVEIRA" w:date="2023-11-22T14:09:00Z">
                  <w:rPr>
                    <w:rFonts w:ascii="Calibri" w:hAnsi="Calibri" w:cs="Calibri"/>
                    <w:sz w:val="22"/>
                    <w:lang w:val="pt-BR" w:eastAsia="pt-BR"/>
                  </w:rPr>
                </w:rPrChange>
              </w:rPr>
              <w:t>Iran</w:t>
            </w:r>
          </w:p>
        </w:tc>
        <w:tc>
          <w:tcPr>
            <w:tcW w:w="3768" w:type="dxa"/>
            <w:tcBorders>
              <w:top w:val="nil"/>
              <w:left w:val="nil"/>
              <w:bottom w:val="single" w:sz="4" w:space="0" w:color="auto"/>
              <w:right w:val="nil"/>
            </w:tcBorders>
            <w:shd w:val="clear" w:color="auto" w:fill="auto"/>
            <w:noWrap/>
            <w:vAlign w:val="bottom"/>
            <w:hideMark/>
          </w:tcPr>
          <w:p w14:paraId="59E01F92"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920"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921" w:author="HENRIQUE OLIVEIRA" w:date="2023-11-22T14:09:00Z">
                  <w:rPr>
                    <w:rFonts w:ascii="Calibri" w:hAnsi="Calibri" w:cs="Calibri"/>
                    <w:i/>
                    <w:iCs/>
                    <w:sz w:val="22"/>
                    <w:lang w:val="pt-BR" w:eastAsia="pt-BR"/>
                  </w:rPr>
                </w:rPrChange>
              </w:rPr>
              <w:t>Strawberry</w:t>
            </w:r>
            <w:proofErr w:type="spellEnd"/>
            <w:r w:rsidRPr="00271BF2">
              <w:rPr>
                <w:rFonts w:ascii="Calibri" w:hAnsi="Calibri" w:cs="Calibri"/>
                <w:i/>
                <w:iCs/>
                <w:sz w:val="20"/>
                <w:szCs w:val="20"/>
                <w:lang w:val="pt-BR" w:eastAsia="pt-BR"/>
                <w:rPrChange w:id="1922" w:author="HENRIQUE OLIVEIRA" w:date="2023-11-22T14:09:00Z">
                  <w:rPr>
                    <w:rFonts w:ascii="Calibri" w:hAnsi="Calibri" w:cs="Calibri"/>
                    <w:i/>
                    <w:iCs/>
                    <w:sz w:val="22"/>
                    <w:lang w:val="pt-BR" w:eastAsia="pt-BR"/>
                  </w:rPr>
                </w:rPrChange>
              </w:rPr>
              <w:t xml:space="preserve"> cultivar '</w:t>
            </w:r>
            <w:proofErr w:type="spellStart"/>
            <w:r w:rsidRPr="00271BF2">
              <w:rPr>
                <w:rFonts w:ascii="Calibri" w:hAnsi="Calibri" w:cs="Calibri"/>
                <w:i/>
                <w:iCs/>
                <w:sz w:val="20"/>
                <w:szCs w:val="20"/>
                <w:lang w:val="pt-BR" w:eastAsia="pt-BR"/>
                <w:rPrChange w:id="1923" w:author="HENRIQUE OLIVEIRA" w:date="2023-11-22T14:09:00Z">
                  <w:rPr>
                    <w:rFonts w:ascii="Calibri" w:hAnsi="Calibri" w:cs="Calibri"/>
                    <w:i/>
                    <w:iCs/>
                    <w:sz w:val="22"/>
                    <w:lang w:val="pt-BR" w:eastAsia="pt-BR"/>
                  </w:rPr>
                </w:rPrChange>
              </w:rPr>
              <w:t>Paros</w:t>
            </w:r>
            <w:proofErr w:type="spellEnd"/>
            <w:r w:rsidRPr="00271BF2">
              <w:rPr>
                <w:rFonts w:ascii="Calibri" w:hAnsi="Calibri" w:cs="Calibri"/>
                <w:i/>
                <w:iCs/>
                <w:sz w:val="20"/>
                <w:szCs w:val="20"/>
                <w:lang w:val="pt-BR" w:eastAsia="pt-BR"/>
                <w:rPrChange w:id="1924" w:author="HENRIQUE OLIVEIRA" w:date="2023-11-22T14:09:00Z">
                  <w:rPr>
                    <w:rFonts w:ascii="Calibri" w:hAnsi="Calibri" w:cs="Calibri"/>
                    <w:i/>
                    <w:iCs/>
                    <w:sz w:val="22"/>
                    <w:lang w:val="pt-BR" w:eastAsia="pt-BR"/>
                  </w:rPr>
                </w:rPrChange>
              </w:rPr>
              <w:t>'</w:t>
            </w:r>
          </w:p>
        </w:tc>
      </w:tr>
      <w:tr w:rsidR="00271BF2" w:rsidRPr="00271BF2" w14:paraId="7F34D2E7"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BCF9E08"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925"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926" w:author="HENRIQUE OLIVEIRA" w:date="2023-11-22T14:09:00Z">
                  <w:rPr>
                    <w:rFonts w:ascii="Calibri" w:hAnsi="Calibri" w:cs="Calibri"/>
                    <w:sz w:val="22"/>
                    <w:lang w:val="pt-BR" w:eastAsia="pt-BR"/>
                  </w:rPr>
                </w:rPrChange>
              </w:rPr>
              <w:t>Sharma, 1995</w:t>
            </w:r>
          </w:p>
        </w:tc>
        <w:tc>
          <w:tcPr>
            <w:tcW w:w="1760" w:type="dxa"/>
            <w:tcBorders>
              <w:top w:val="nil"/>
              <w:left w:val="nil"/>
              <w:bottom w:val="single" w:sz="4" w:space="0" w:color="auto"/>
              <w:right w:val="single" w:sz="4" w:space="0" w:color="auto"/>
            </w:tcBorders>
            <w:shd w:val="clear" w:color="auto" w:fill="auto"/>
            <w:noWrap/>
            <w:vAlign w:val="bottom"/>
            <w:hideMark/>
          </w:tcPr>
          <w:p w14:paraId="76EE8540"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927"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928" w:author="HENRIQUE OLIVEIRA" w:date="2023-11-22T14:09:00Z">
                  <w:rPr>
                    <w:rFonts w:ascii="Calibri" w:hAnsi="Calibri" w:cs="Calibri"/>
                    <w:sz w:val="22"/>
                    <w:lang w:val="pt-BR" w:eastAsia="pt-BR"/>
                  </w:rPr>
                </w:rPrChange>
              </w:rPr>
              <w:t>Indian</w:t>
            </w:r>
          </w:p>
        </w:tc>
        <w:tc>
          <w:tcPr>
            <w:tcW w:w="3768" w:type="dxa"/>
            <w:tcBorders>
              <w:top w:val="nil"/>
              <w:left w:val="nil"/>
              <w:bottom w:val="single" w:sz="4" w:space="0" w:color="auto"/>
              <w:right w:val="nil"/>
            </w:tcBorders>
            <w:shd w:val="clear" w:color="auto" w:fill="auto"/>
            <w:noWrap/>
            <w:vAlign w:val="bottom"/>
            <w:hideMark/>
          </w:tcPr>
          <w:p w14:paraId="377ADB1E"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929"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930" w:author="HENRIQUE OLIVEIRA" w:date="2023-11-22T14:09:00Z">
                  <w:rPr>
                    <w:rFonts w:ascii="Calibri" w:hAnsi="Calibri" w:cs="Calibri"/>
                    <w:i/>
                    <w:iCs/>
                    <w:sz w:val="22"/>
                    <w:lang w:val="pt-BR" w:eastAsia="pt-BR"/>
                  </w:rPr>
                </w:rPrChange>
              </w:rPr>
              <w:t>Oryza</w:t>
            </w:r>
            <w:proofErr w:type="spellEnd"/>
            <w:r w:rsidRPr="00271BF2">
              <w:rPr>
                <w:rFonts w:ascii="Calibri" w:hAnsi="Calibri" w:cs="Calibri"/>
                <w:i/>
                <w:iCs/>
                <w:sz w:val="20"/>
                <w:szCs w:val="20"/>
                <w:lang w:val="pt-BR" w:eastAsia="pt-BR"/>
                <w:rPrChange w:id="1931" w:author="HENRIQUE OLIVEIRA" w:date="2023-11-22T14:09:00Z">
                  <w:rPr>
                    <w:rFonts w:ascii="Calibri" w:hAnsi="Calibri" w:cs="Calibri"/>
                    <w:i/>
                    <w:iCs/>
                    <w:sz w:val="22"/>
                    <w:lang w:val="pt-BR" w:eastAsia="pt-BR"/>
                  </w:rPr>
                </w:rPrChange>
              </w:rPr>
              <w:t xml:space="preserve"> sativa</w:t>
            </w:r>
          </w:p>
        </w:tc>
      </w:tr>
      <w:tr w:rsidR="00271BF2" w:rsidRPr="00271BF2" w14:paraId="1F38AA6C"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88BF349" w14:textId="77777777" w:rsidR="00271BF2" w:rsidRPr="00271BF2" w:rsidRDefault="00271BF2" w:rsidP="00271BF2">
            <w:pPr>
              <w:suppressAutoHyphens w:val="0"/>
              <w:spacing w:after="0" w:line="240" w:lineRule="auto"/>
              <w:ind w:left="0" w:firstLine="0"/>
              <w:rPr>
                <w:rFonts w:ascii="Calibri" w:hAnsi="Calibri" w:cs="Calibri"/>
                <w:sz w:val="20"/>
                <w:szCs w:val="20"/>
                <w:lang w:val="pt-BR" w:eastAsia="pt-BR"/>
                <w:rPrChange w:id="1932" w:author="HENRIQUE OLIVEIRA" w:date="2023-11-22T14:09:00Z">
                  <w:rPr>
                    <w:rFonts w:ascii="Calibri" w:hAnsi="Calibri" w:cs="Calibri"/>
                    <w:sz w:val="22"/>
                    <w:lang w:val="pt-BR" w:eastAsia="pt-BR"/>
                  </w:rPr>
                </w:rPrChange>
              </w:rPr>
            </w:pPr>
            <w:proofErr w:type="spellStart"/>
            <w:r w:rsidRPr="00271BF2">
              <w:rPr>
                <w:rFonts w:ascii="Calibri" w:hAnsi="Calibri" w:cs="Calibri"/>
                <w:sz w:val="20"/>
                <w:szCs w:val="20"/>
                <w:lang w:val="pt-BR" w:eastAsia="pt-BR"/>
                <w:rPrChange w:id="1933" w:author="HENRIQUE OLIVEIRA" w:date="2023-11-22T14:09:00Z">
                  <w:rPr>
                    <w:rFonts w:ascii="Calibri" w:hAnsi="Calibri" w:cs="Calibri"/>
                    <w:sz w:val="22"/>
                    <w:lang w:val="pt-BR" w:eastAsia="pt-BR"/>
                  </w:rPr>
                </w:rPrChange>
              </w:rPr>
              <w:t>Shehzad</w:t>
            </w:r>
            <w:proofErr w:type="spellEnd"/>
            <w:r w:rsidRPr="00271BF2">
              <w:rPr>
                <w:rFonts w:ascii="Calibri" w:hAnsi="Calibri" w:cs="Calibri"/>
                <w:sz w:val="20"/>
                <w:szCs w:val="20"/>
                <w:lang w:val="pt-BR" w:eastAsia="pt-BR"/>
                <w:rPrChange w:id="1934"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935" w:author="HENRIQUE OLIVEIRA" w:date="2023-11-22T14:09:00Z">
                  <w:rPr>
                    <w:rFonts w:ascii="Calibri" w:hAnsi="Calibri" w:cs="Calibri"/>
                    <w:sz w:val="22"/>
                    <w:lang w:val="pt-BR" w:eastAsia="pt-BR"/>
                  </w:rPr>
                </w:rPrChange>
              </w:rPr>
              <w:t>and</w:t>
            </w:r>
            <w:proofErr w:type="spellEnd"/>
            <w:r w:rsidRPr="00271BF2">
              <w:rPr>
                <w:rFonts w:ascii="Calibri" w:hAnsi="Calibri" w:cs="Calibri"/>
                <w:sz w:val="20"/>
                <w:szCs w:val="20"/>
                <w:lang w:val="pt-BR" w:eastAsia="pt-BR"/>
                <w:rPrChange w:id="1936" w:author="HENRIQUE OLIVEIRA" w:date="2023-11-22T14:09:00Z">
                  <w:rPr>
                    <w:rFonts w:ascii="Calibri" w:hAnsi="Calibri" w:cs="Calibri"/>
                    <w:sz w:val="22"/>
                    <w:lang w:val="pt-BR" w:eastAsia="pt-BR"/>
                  </w:rPr>
                </w:rPrChange>
              </w:rPr>
              <w:t xml:space="preserve"> </w:t>
            </w:r>
            <w:proofErr w:type="spellStart"/>
            <w:r w:rsidRPr="00271BF2">
              <w:rPr>
                <w:rFonts w:ascii="Calibri" w:hAnsi="Calibri" w:cs="Calibri"/>
                <w:sz w:val="20"/>
                <w:szCs w:val="20"/>
                <w:lang w:val="pt-BR" w:eastAsia="pt-BR"/>
                <w:rPrChange w:id="1937" w:author="HENRIQUE OLIVEIRA" w:date="2023-11-22T14:09:00Z">
                  <w:rPr>
                    <w:rFonts w:ascii="Calibri" w:hAnsi="Calibri" w:cs="Calibri"/>
                    <w:sz w:val="22"/>
                    <w:lang w:val="pt-BR" w:eastAsia="pt-BR"/>
                  </w:rPr>
                </w:rPrChange>
              </w:rPr>
              <w:t>Maqsood</w:t>
            </w:r>
            <w:proofErr w:type="spellEnd"/>
            <w:r w:rsidRPr="00271BF2">
              <w:rPr>
                <w:rFonts w:ascii="Calibri" w:hAnsi="Calibri" w:cs="Calibri"/>
                <w:sz w:val="20"/>
                <w:szCs w:val="20"/>
                <w:lang w:val="pt-BR" w:eastAsia="pt-BR"/>
                <w:rPrChange w:id="1938" w:author="HENRIQUE OLIVEIRA" w:date="2023-11-22T14:09:00Z">
                  <w:rPr>
                    <w:rFonts w:ascii="Calibri" w:hAnsi="Calibri" w:cs="Calibri"/>
                    <w:sz w:val="22"/>
                    <w:lang w:val="pt-BR" w:eastAsia="pt-BR"/>
                  </w:rPr>
                </w:rPrChange>
              </w:rPr>
              <w:t>, 2015</w:t>
            </w:r>
          </w:p>
        </w:tc>
        <w:tc>
          <w:tcPr>
            <w:tcW w:w="1760" w:type="dxa"/>
            <w:tcBorders>
              <w:top w:val="nil"/>
              <w:left w:val="nil"/>
              <w:bottom w:val="single" w:sz="4" w:space="0" w:color="auto"/>
              <w:right w:val="single" w:sz="4" w:space="0" w:color="auto"/>
            </w:tcBorders>
            <w:shd w:val="clear" w:color="auto" w:fill="auto"/>
            <w:noWrap/>
            <w:vAlign w:val="bottom"/>
            <w:hideMark/>
          </w:tcPr>
          <w:p w14:paraId="1C010BAB" w14:textId="77777777" w:rsidR="00271BF2" w:rsidRPr="00271BF2" w:rsidRDefault="00271BF2" w:rsidP="00271BF2">
            <w:pPr>
              <w:suppressAutoHyphens w:val="0"/>
              <w:spacing w:after="0" w:line="240" w:lineRule="auto"/>
              <w:ind w:left="0" w:firstLine="0"/>
              <w:jc w:val="center"/>
              <w:rPr>
                <w:rFonts w:ascii="Calibri" w:hAnsi="Calibri" w:cs="Calibri"/>
                <w:sz w:val="20"/>
                <w:szCs w:val="20"/>
                <w:lang w:val="pt-BR" w:eastAsia="pt-BR"/>
                <w:rPrChange w:id="1939" w:author="HENRIQUE OLIVEIRA" w:date="2023-11-22T14:09:00Z">
                  <w:rPr>
                    <w:rFonts w:ascii="Calibri" w:hAnsi="Calibri" w:cs="Calibri"/>
                    <w:sz w:val="22"/>
                    <w:lang w:val="pt-BR" w:eastAsia="pt-BR"/>
                  </w:rPr>
                </w:rPrChange>
              </w:rPr>
            </w:pPr>
            <w:r w:rsidRPr="00271BF2">
              <w:rPr>
                <w:rFonts w:ascii="Calibri" w:hAnsi="Calibri" w:cs="Calibri"/>
                <w:sz w:val="20"/>
                <w:szCs w:val="20"/>
                <w:lang w:val="pt-BR" w:eastAsia="pt-BR"/>
                <w:rPrChange w:id="1940" w:author="HENRIQUE OLIVEIRA" w:date="2023-11-22T14:09:00Z">
                  <w:rPr>
                    <w:rFonts w:ascii="Calibri" w:hAnsi="Calibri" w:cs="Calibri"/>
                    <w:sz w:val="22"/>
                    <w:lang w:val="pt-BR" w:eastAsia="pt-BR"/>
                  </w:rPr>
                </w:rPrChange>
              </w:rPr>
              <w:t>Pakistan</w:t>
            </w:r>
          </w:p>
        </w:tc>
        <w:tc>
          <w:tcPr>
            <w:tcW w:w="3768" w:type="dxa"/>
            <w:tcBorders>
              <w:top w:val="nil"/>
              <w:left w:val="nil"/>
              <w:bottom w:val="single" w:sz="4" w:space="0" w:color="auto"/>
              <w:right w:val="nil"/>
            </w:tcBorders>
            <w:shd w:val="clear" w:color="auto" w:fill="auto"/>
            <w:noWrap/>
            <w:vAlign w:val="bottom"/>
            <w:hideMark/>
          </w:tcPr>
          <w:p w14:paraId="6F2951EC" w14:textId="77777777" w:rsidR="00271BF2" w:rsidRPr="00271BF2" w:rsidRDefault="00271BF2" w:rsidP="00271BF2">
            <w:pPr>
              <w:suppressAutoHyphens w:val="0"/>
              <w:spacing w:after="0" w:line="240" w:lineRule="auto"/>
              <w:ind w:left="0" w:firstLine="0"/>
              <w:jc w:val="center"/>
              <w:rPr>
                <w:rFonts w:ascii="Calibri" w:hAnsi="Calibri" w:cs="Calibri"/>
                <w:i/>
                <w:iCs/>
                <w:sz w:val="20"/>
                <w:szCs w:val="20"/>
                <w:lang w:val="pt-BR" w:eastAsia="pt-BR"/>
                <w:rPrChange w:id="1941" w:author="HENRIQUE OLIVEIRA" w:date="2023-11-22T14:09:00Z">
                  <w:rPr>
                    <w:rFonts w:ascii="Calibri" w:hAnsi="Calibri" w:cs="Calibri"/>
                    <w:i/>
                    <w:iCs/>
                    <w:sz w:val="22"/>
                    <w:lang w:val="pt-BR" w:eastAsia="pt-BR"/>
                  </w:rPr>
                </w:rPrChange>
              </w:rPr>
            </w:pPr>
            <w:proofErr w:type="spellStart"/>
            <w:r w:rsidRPr="00271BF2">
              <w:rPr>
                <w:rFonts w:ascii="Calibri" w:hAnsi="Calibri" w:cs="Calibri"/>
                <w:i/>
                <w:iCs/>
                <w:sz w:val="20"/>
                <w:szCs w:val="20"/>
                <w:lang w:val="pt-BR" w:eastAsia="pt-BR"/>
                <w:rPrChange w:id="1942" w:author="HENRIQUE OLIVEIRA" w:date="2023-11-22T14:09:00Z">
                  <w:rPr>
                    <w:rFonts w:ascii="Calibri" w:hAnsi="Calibri" w:cs="Calibri"/>
                    <w:i/>
                    <w:iCs/>
                    <w:sz w:val="22"/>
                    <w:lang w:val="pt-BR" w:eastAsia="pt-BR"/>
                  </w:rPr>
                </w:rPrChange>
              </w:rPr>
              <w:t>Helianthus</w:t>
            </w:r>
            <w:proofErr w:type="spellEnd"/>
            <w:r w:rsidRPr="00271BF2">
              <w:rPr>
                <w:rFonts w:ascii="Calibri" w:hAnsi="Calibri" w:cs="Calibri"/>
                <w:i/>
                <w:iCs/>
                <w:sz w:val="20"/>
                <w:szCs w:val="20"/>
                <w:lang w:val="pt-BR" w:eastAsia="pt-BR"/>
                <w:rPrChange w:id="1943" w:author="HENRIQUE OLIVEIRA" w:date="2023-11-22T14:09:00Z">
                  <w:rPr>
                    <w:rFonts w:ascii="Calibri" w:hAnsi="Calibri" w:cs="Calibri"/>
                    <w:i/>
                    <w:iCs/>
                    <w:sz w:val="22"/>
                    <w:lang w:val="pt-BR" w:eastAsia="pt-BR"/>
                  </w:rPr>
                </w:rPrChange>
              </w:rPr>
              <w:t xml:space="preserve"> </w:t>
            </w:r>
            <w:proofErr w:type="spellStart"/>
            <w:r w:rsidRPr="00271BF2">
              <w:rPr>
                <w:rFonts w:ascii="Calibri" w:hAnsi="Calibri" w:cs="Calibri"/>
                <w:i/>
                <w:iCs/>
                <w:sz w:val="20"/>
                <w:szCs w:val="20"/>
                <w:lang w:val="pt-BR" w:eastAsia="pt-BR"/>
                <w:rPrChange w:id="1944" w:author="HENRIQUE OLIVEIRA" w:date="2023-11-22T14:09:00Z">
                  <w:rPr>
                    <w:rFonts w:ascii="Calibri" w:hAnsi="Calibri" w:cs="Calibri"/>
                    <w:i/>
                    <w:iCs/>
                    <w:sz w:val="22"/>
                    <w:lang w:val="pt-BR" w:eastAsia="pt-BR"/>
                  </w:rPr>
                </w:rPrChange>
              </w:rPr>
              <w:t>Annus</w:t>
            </w:r>
            <w:proofErr w:type="spellEnd"/>
          </w:p>
        </w:tc>
      </w:tr>
      <w:tr w:rsidR="00271BF2" w:rsidRPr="00271BF2" w14:paraId="13F7BEC6"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5BEEA30F"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 xml:space="preserve">Singh </w:t>
            </w:r>
            <w:proofErr w:type="spellStart"/>
            <w:proofErr w:type="gramStart"/>
            <w:r w:rsidRPr="00271BF2">
              <w:rPr>
                <w:rFonts w:ascii="Calibri" w:hAnsi="Calibri" w:cs="Calibri"/>
                <w:sz w:val="22"/>
                <w:lang w:val="pt-BR" w:eastAsia="pt-BR"/>
              </w:rPr>
              <w:t>and</w:t>
            </w:r>
            <w:proofErr w:type="spellEnd"/>
            <w:r w:rsidRPr="00271BF2">
              <w:rPr>
                <w:rFonts w:ascii="Calibri" w:hAnsi="Calibri" w:cs="Calibri"/>
                <w:sz w:val="22"/>
                <w:lang w:val="pt-BR" w:eastAsia="pt-BR"/>
              </w:rPr>
              <w:t xml:space="preserve"> Uma</w:t>
            </w:r>
            <w:proofErr w:type="gramEnd"/>
            <w:r w:rsidRPr="00271BF2">
              <w:rPr>
                <w:rFonts w:ascii="Calibri" w:hAnsi="Calibri" w:cs="Calibri"/>
                <w:sz w:val="22"/>
                <w:lang w:val="pt-BR" w:eastAsia="pt-BR"/>
              </w:rPr>
              <w:t xml:space="preserve"> 1996</w:t>
            </w:r>
          </w:p>
        </w:tc>
        <w:tc>
          <w:tcPr>
            <w:tcW w:w="1760" w:type="dxa"/>
            <w:tcBorders>
              <w:top w:val="nil"/>
              <w:left w:val="nil"/>
              <w:bottom w:val="single" w:sz="4" w:space="0" w:color="auto"/>
              <w:right w:val="single" w:sz="4" w:space="0" w:color="auto"/>
            </w:tcBorders>
            <w:shd w:val="clear" w:color="auto" w:fill="auto"/>
            <w:noWrap/>
            <w:vAlign w:val="bottom"/>
            <w:hideMark/>
          </w:tcPr>
          <w:p w14:paraId="6CF26EA2"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Indian</w:t>
            </w:r>
          </w:p>
        </w:tc>
        <w:tc>
          <w:tcPr>
            <w:tcW w:w="3768" w:type="dxa"/>
            <w:tcBorders>
              <w:top w:val="nil"/>
              <w:left w:val="nil"/>
              <w:bottom w:val="single" w:sz="4" w:space="0" w:color="auto"/>
              <w:right w:val="nil"/>
            </w:tcBorders>
            <w:shd w:val="clear" w:color="auto" w:fill="auto"/>
            <w:noWrap/>
            <w:vAlign w:val="bottom"/>
            <w:hideMark/>
          </w:tcPr>
          <w:p w14:paraId="2B8B242E"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Polianthes</w:t>
            </w:r>
            <w:proofErr w:type="spellEnd"/>
            <w:r w:rsidRPr="00271BF2">
              <w:rPr>
                <w:rFonts w:ascii="Calibri" w:hAnsi="Calibri" w:cs="Calibri"/>
                <w:i/>
                <w:iCs/>
                <w:sz w:val="22"/>
                <w:lang w:val="pt-BR" w:eastAsia="pt-BR"/>
              </w:rPr>
              <w:t xml:space="preserve"> tuberosa</w:t>
            </w:r>
          </w:p>
        </w:tc>
      </w:tr>
      <w:tr w:rsidR="00271BF2" w:rsidRPr="00271BF2" w14:paraId="1D9FD566"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225E5F0A"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 xml:space="preserve">Singh; Sharma; </w:t>
            </w:r>
            <w:proofErr w:type="spellStart"/>
            <w:r w:rsidRPr="00271BF2">
              <w:rPr>
                <w:rFonts w:ascii="Calibri" w:hAnsi="Calibri" w:cs="Calibri"/>
                <w:sz w:val="22"/>
                <w:lang w:val="pt-BR" w:eastAsia="pt-BR"/>
              </w:rPr>
              <w:t>Verma</w:t>
            </w:r>
            <w:proofErr w:type="spellEnd"/>
            <w:r w:rsidRPr="00271BF2">
              <w:rPr>
                <w:rFonts w:ascii="Calibri" w:hAnsi="Calibri" w:cs="Calibri"/>
                <w:sz w:val="22"/>
                <w:lang w:val="pt-BR" w:eastAsia="pt-BR"/>
              </w:rPr>
              <w:t>, 2013</w:t>
            </w:r>
          </w:p>
        </w:tc>
        <w:tc>
          <w:tcPr>
            <w:tcW w:w="1760" w:type="dxa"/>
            <w:tcBorders>
              <w:top w:val="nil"/>
              <w:left w:val="nil"/>
              <w:bottom w:val="single" w:sz="4" w:space="0" w:color="auto"/>
              <w:right w:val="single" w:sz="4" w:space="0" w:color="auto"/>
            </w:tcBorders>
            <w:shd w:val="clear" w:color="auto" w:fill="auto"/>
            <w:noWrap/>
            <w:vAlign w:val="bottom"/>
            <w:hideMark/>
          </w:tcPr>
          <w:p w14:paraId="1970C373"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proofErr w:type="spellStart"/>
            <w:r w:rsidRPr="00271BF2">
              <w:rPr>
                <w:rFonts w:ascii="Calibri" w:hAnsi="Calibri" w:cs="Calibri"/>
                <w:sz w:val="22"/>
                <w:lang w:val="pt-BR" w:eastAsia="pt-BR"/>
              </w:rPr>
              <w:t>Turkey</w:t>
            </w:r>
            <w:proofErr w:type="spellEnd"/>
          </w:p>
        </w:tc>
        <w:tc>
          <w:tcPr>
            <w:tcW w:w="3768" w:type="dxa"/>
            <w:tcBorders>
              <w:top w:val="nil"/>
              <w:left w:val="nil"/>
              <w:bottom w:val="single" w:sz="4" w:space="0" w:color="auto"/>
              <w:right w:val="nil"/>
            </w:tcBorders>
            <w:shd w:val="clear" w:color="auto" w:fill="auto"/>
            <w:noWrap/>
            <w:vAlign w:val="bottom"/>
            <w:hideMark/>
          </w:tcPr>
          <w:p w14:paraId="1606CAD4"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Helianthus</w:t>
            </w:r>
            <w:proofErr w:type="spellEnd"/>
            <w:r w:rsidRPr="00271BF2">
              <w:rPr>
                <w:rFonts w:ascii="Calibri" w:hAnsi="Calibri" w:cs="Calibri"/>
                <w:i/>
                <w:iCs/>
                <w:sz w:val="22"/>
                <w:lang w:val="pt-BR" w:eastAsia="pt-BR"/>
              </w:rPr>
              <w:t xml:space="preserve"> </w:t>
            </w:r>
            <w:proofErr w:type="spellStart"/>
            <w:r w:rsidRPr="00271BF2">
              <w:rPr>
                <w:rFonts w:ascii="Calibri" w:hAnsi="Calibri" w:cs="Calibri"/>
                <w:i/>
                <w:iCs/>
                <w:sz w:val="22"/>
                <w:lang w:val="pt-BR" w:eastAsia="pt-BR"/>
              </w:rPr>
              <w:t>Annus</w:t>
            </w:r>
            <w:proofErr w:type="spellEnd"/>
          </w:p>
        </w:tc>
      </w:tr>
      <w:tr w:rsidR="00271BF2" w:rsidRPr="00271BF2" w14:paraId="3CC52C79"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7CA6E3E"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Souza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4BF3FF3D"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proofErr w:type="spellStart"/>
            <w:r w:rsidRPr="00271BF2">
              <w:rPr>
                <w:rFonts w:ascii="Calibri" w:hAnsi="Calibri" w:cs="Calibri"/>
                <w:sz w:val="22"/>
                <w:lang w:val="pt-BR" w:eastAsia="pt-BR"/>
              </w:rPr>
              <w:t>Brazil</w:t>
            </w:r>
            <w:proofErr w:type="spellEnd"/>
            <w:r w:rsidRPr="00271BF2">
              <w:rPr>
                <w:rFonts w:ascii="Calibri" w:hAnsi="Calibri" w:cs="Calibri"/>
                <w:sz w:val="22"/>
                <w:lang w:val="pt-BR" w:eastAsia="pt-BR"/>
              </w:rPr>
              <w:t xml:space="preserve"> </w:t>
            </w:r>
          </w:p>
        </w:tc>
        <w:tc>
          <w:tcPr>
            <w:tcW w:w="3768" w:type="dxa"/>
            <w:tcBorders>
              <w:top w:val="nil"/>
              <w:left w:val="nil"/>
              <w:bottom w:val="single" w:sz="4" w:space="0" w:color="auto"/>
              <w:right w:val="nil"/>
            </w:tcBorders>
            <w:shd w:val="clear" w:color="auto" w:fill="auto"/>
            <w:noWrap/>
            <w:vAlign w:val="bottom"/>
            <w:hideMark/>
          </w:tcPr>
          <w:p w14:paraId="6A93A245"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Annona</w:t>
            </w:r>
            <w:proofErr w:type="spellEnd"/>
            <w:r w:rsidRPr="00271BF2">
              <w:rPr>
                <w:rFonts w:ascii="Calibri" w:hAnsi="Calibri" w:cs="Calibri"/>
                <w:i/>
                <w:iCs/>
                <w:sz w:val="22"/>
                <w:lang w:val="pt-BR" w:eastAsia="pt-BR"/>
              </w:rPr>
              <w:t xml:space="preserve"> </w:t>
            </w:r>
            <w:proofErr w:type="spellStart"/>
            <w:r w:rsidRPr="00271BF2">
              <w:rPr>
                <w:rFonts w:ascii="Calibri" w:hAnsi="Calibri" w:cs="Calibri"/>
                <w:i/>
                <w:iCs/>
                <w:sz w:val="22"/>
                <w:lang w:val="pt-BR" w:eastAsia="pt-BR"/>
              </w:rPr>
              <w:t>squamosa</w:t>
            </w:r>
            <w:proofErr w:type="spellEnd"/>
            <w:r w:rsidRPr="00271BF2">
              <w:rPr>
                <w:rFonts w:ascii="Calibri" w:hAnsi="Calibri" w:cs="Calibri"/>
                <w:i/>
                <w:iCs/>
                <w:sz w:val="22"/>
                <w:lang w:val="pt-BR" w:eastAsia="pt-BR"/>
              </w:rPr>
              <w:t xml:space="preserve"> L</w:t>
            </w:r>
          </w:p>
        </w:tc>
      </w:tr>
      <w:tr w:rsidR="00271BF2" w:rsidRPr="00271BF2" w14:paraId="2F115349"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347FE03"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Ye et al., 2019</w:t>
            </w:r>
          </w:p>
        </w:tc>
        <w:tc>
          <w:tcPr>
            <w:tcW w:w="1760" w:type="dxa"/>
            <w:tcBorders>
              <w:top w:val="nil"/>
              <w:left w:val="nil"/>
              <w:bottom w:val="single" w:sz="4" w:space="0" w:color="auto"/>
              <w:right w:val="single" w:sz="4" w:space="0" w:color="auto"/>
            </w:tcBorders>
            <w:shd w:val="clear" w:color="auto" w:fill="auto"/>
            <w:noWrap/>
            <w:vAlign w:val="bottom"/>
            <w:hideMark/>
          </w:tcPr>
          <w:p w14:paraId="2BE8B40C"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China</w:t>
            </w:r>
          </w:p>
        </w:tc>
        <w:tc>
          <w:tcPr>
            <w:tcW w:w="3768" w:type="dxa"/>
            <w:tcBorders>
              <w:top w:val="nil"/>
              <w:left w:val="nil"/>
              <w:bottom w:val="single" w:sz="4" w:space="0" w:color="auto"/>
              <w:right w:val="nil"/>
            </w:tcBorders>
            <w:shd w:val="clear" w:color="auto" w:fill="auto"/>
            <w:noWrap/>
            <w:vAlign w:val="bottom"/>
            <w:hideMark/>
          </w:tcPr>
          <w:p w14:paraId="19500D0C"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Oryza</w:t>
            </w:r>
            <w:proofErr w:type="spellEnd"/>
            <w:r w:rsidRPr="00271BF2">
              <w:rPr>
                <w:rFonts w:ascii="Calibri" w:hAnsi="Calibri" w:cs="Calibri"/>
                <w:i/>
                <w:iCs/>
                <w:sz w:val="22"/>
                <w:lang w:val="pt-BR" w:eastAsia="pt-BR"/>
              </w:rPr>
              <w:t xml:space="preserve"> sativa</w:t>
            </w:r>
          </w:p>
        </w:tc>
      </w:tr>
      <w:tr w:rsidR="00271BF2" w:rsidRPr="00271BF2" w14:paraId="34CAC8A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46B4EDC3"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proofErr w:type="spellStart"/>
            <w:r w:rsidRPr="00271BF2">
              <w:rPr>
                <w:rFonts w:ascii="Calibri" w:hAnsi="Calibri" w:cs="Calibri"/>
                <w:sz w:val="22"/>
                <w:lang w:val="pt-BR" w:eastAsia="pt-BR"/>
              </w:rPr>
              <w:t>Vaudo</w:t>
            </w:r>
            <w:proofErr w:type="spellEnd"/>
            <w:r w:rsidRPr="00271BF2">
              <w:rPr>
                <w:rFonts w:ascii="Calibri" w:hAnsi="Calibri" w:cs="Calibri"/>
                <w:sz w:val="22"/>
                <w:lang w:val="pt-BR" w:eastAsia="pt-BR"/>
              </w:rPr>
              <w:t xml:space="preserve"> et al., 2022</w:t>
            </w:r>
          </w:p>
        </w:tc>
        <w:tc>
          <w:tcPr>
            <w:tcW w:w="1760" w:type="dxa"/>
            <w:tcBorders>
              <w:top w:val="nil"/>
              <w:left w:val="nil"/>
              <w:bottom w:val="single" w:sz="4" w:space="0" w:color="auto"/>
              <w:right w:val="single" w:sz="4" w:space="0" w:color="auto"/>
            </w:tcBorders>
            <w:shd w:val="clear" w:color="auto" w:fill="auto"/>
            <w:noWrap/>
            <w:vAlign w:val="bottom"/>
            <w:hideMark/>
          </w:tcPr>
          <w:p w14:paraId="26122E4E"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USA</w:t>
            </w:r>
          </w:p>
        </w:tc>
        <w:tc>
          <w:tcPr>
            <w:tcW w:w="3768" w:type="dxa"/>
            <w:tcBorders>
              <w:top w:val="nil"/>
              <w:left w:val="nil"/>
              <w:bottom w:val="single" w:sz="4" w:space="0" w:color="auto"/>
              <w:right w:val="nil"/>
            </w:tcBorders>
            <w:shd w:val="clear" w:color="auto" w:fill="auto"/>
            <w:noWrap/>
            <w:vAlign w:val="bottom"/>
            <w:hideMark/>
          </w:tcPr>
          <w:p w14:paraId="22871F5C"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Cucumis</w:t>
            </w:r>
            <w:proofErr w:type="spellEnd"/>
            <w:r w:rsidRPr="00271BF2">
              <w:rPr>
                <w:rFonts w:ascii="Calibri" w:hAnsi="Calibri" w:cs="Calibri"/>
                <w:i/>
                <w:iCs/>
                <w:sz w:val="22"/>
                <w:lang w:val="pt-BR" w:eastAsia="pt-BR"/>
              </w:rPr>
              <w:t xml:space="preserve"> sativos </w:t>
            </w:r>
          </w:p>
        </w:tc>
      </w:tr>
      <w:tr w:rsidR="00271BF2" w:rsidRPr="00271BF2" w14:paraId="5452F1A5"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280FD18"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Kumar et al., 2015</w:t>
            </w:r>
          </w:p>
        </w:tc>
        <w:tc>
          <w:tcPr>
            <w:tcW w:w="1760" w:type="dxa"/>
            <w:tcBorders>
              <w:top w:val="nil"/>
              <w:left w:val="nil"/>
              <w:bottom w:val="single" w:sz="4" w:space="0" w:color="auto"/>
              <w:right w:val="single" w:sz="4" w:space="0" w:color="auto"/>
            </w:tcBorders>
            <w:shd w:val="clear" w:color="auto" w:fill="auto"/>
            <w:noWrap/>
            <w:vAlign w:val="bottom"/>
            <w:hideMark/>
          </w:tcPr>
          <w:p w14:paraId="097A6BAC"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Indian</w:t>
            </w:r>
          </w:p>
        </w:tc>
        <w:tc>
          <w:tcPr>
            <w:tcW w:w="3768" w:type="dxa"/>
            <w:tcBorders>
              <w:top w:val="nil"/>
              <w:left w:val="nil"/>
              <w:bottom w:val="single" w:sz="4" w:space="0" w:color="auto"/>
              <w:right w:val="nil"/>
            </w:tcBorders>
            <w:shd w:val="clear" w:color="auto" w:fill="auto"/>
            <w:noWrap/>
            <w:vAlign w:val="bottom"/>
            <w:hideMark/>
          </w:tcPr>
          <w:p w14:paraId="388152D1"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Calendula</w:t>
            </w:r>
            <w:proofErr w:type="spellEnd"/>
            <w:r w:rsidRPr="00271BF2">
              <w:rPr>
                <w:rFonts w:ascii="Calibri" w:hAnsi="Calibri" w:cs="Calibri"/>
                <w:i/>
                <w:iCs/>
                <w:sz w:val="22"/>
                <w:lang w:val="pt-BR" w:eastAsia="pt-BR"/>
              </w:rPr>
              <w:t xml:space="preserve"> </w:t>
            </w:r>
            <w:proofErr w:type="spellStart"/>
            <w:r w:rsidRPr="00271BF2">
              <w:rPr>
                <w:rFonts w:ascii="Calibri" w:hAnsi="Calibri" w:cs="Calibri"/>
                <w:i/>
                <w:iCs/>
                <w:sz w:val="22"/>
                <w:lang w:val="pt-BR" w:eastAsia="pt-BR"/>
              </w:rPr>
              <w:t>officinalis</w:t>
            </w:r>
            <w:proofErr w:type="spellEnd"/>
          </w:p>
        </w:tc>
      </w:tr>
      <w:tr w:rsidR="00271BF2" w:rsidRPr="00271BF2" w14:paraId="66E28A6B"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D0D18FE"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proofErr w:type="spellStart"/>
            <w:r w:rsidRPr="00271BF2">
              <w:rPr>
                <w:rFonts w:ascii="Calibri" w:hAnsi="Calibri" w:cs="Calibri"/>
                <w:sz w:val="22"/>
                <w:lang w:val="pt-BR" w:eastAsia="pt-BR"/>
              </w:rPr>
              <w:t>Yadav</w:t>
            </w:r>
            <w:proofErr w:type="spellEnd"/>
            <w:r w:rsidRPr="00271BF2">
              <w:rPr>
                <w:rFonts w:ascii="Calibri" w:hAnsi="Calibri" w:cs="Calibri"/>
                <w:sz w:val="22"/>
                <w:lang w:val="pt-BR" w:eastAsia="pt-BR"/>
              </w:rPr>
              <w:t xml:space="preserve">; </w:t>
            </w:r>
            <w:proofErr w:type="spellStart"/>
            <w:r w:rsidRPr="00271BF2">
              <w:rPr>
                <w:rFonts w:ascii="Calibri" w:hAnsi="Calibri" w:cs="Calibri"/>
                <w:sz w:val="22"/>
                <w:lang w:val="pt-BR" w:eastAsia="pt-BR"/>
              </w:rPr>
              <w:t>Khokhar</w:t>
            </w:r>
            <w:proofErr w:type="spellEnd"/>
            <w:r w:rsidRPr="00271BF2">
              <w:rPr>
                <w:rFonts w:ascii="Calibri" w:hAnsi="Calibri" w:cs="Calibri"/>
                <w:sz w:val="22"/>
                <w:lang w:val="pt-BR" w:eastAsia="pt-BR"/>
              </w:rPr>
              <w:t xml:space="preserve">; </w:t>
            </w:r>
            <w:proofErr w:type="spellStart"/>
            <w:r w:rsidRPr="00271BF2">
              <w:rPr>
                <w:rFonts w:ascii="Calibri" w:hAnsi="Calibri" w:cs="Calibri"/>
                <w:sz w:val="22"/>
                <w:lang w:val="pt-BR" w:eastAsia="pt-BR"/>
              </w:rPr>
              <w:t>Yadav</w:t>
            </w:r>
            <w:proofErr w:type="spellEnd"/>
            <w:r w:rsidRPr="00271BF2">
              <w:rPr>
                <w:rFonts w:ascii="Calibri" w:hAnsi="Calibri" w:cs="Calibri"/>
                <w:sz w:val="22"/>
                <w:lang w:val="pt-BR" w:eastAsia="pt-BR"/>
              </w:rPr>
              <w:t>, 2010</w:t>
            </w:r>
          </w:p>
        </w:tc>
        <w:tc>
          <w:tcPr>
            <w:tcW w:w="1760" w:type="dxa"/>
            <w:tcBorders>
              <w:top w:val="nil"/>
              <w:left w:val="nil"/>
              <w:bottom w:val="single" w:sz="4" w:space="0" w:color="auto"/>
              <w:right w:val="single" w:sz="4" w:space="0" w:color="auto"/>
            </w:tcBorders>
            <w:shd w:val="clear" w:color="auto" w:fill="auto"/>
            <w:noWrap/>
            <w:vAlign w:val="bottom"/>
            <w:hideMark/>
          </w:tcPr>
          <w:p w14:paraId="4A8477C7"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Indian</w:t>
            </w:r>
          </w:p>
        </w:tc>
        <w:tc>
          <w:tcPr>
            <w:tcW w:w="3768" w:type="dxa"/>
            <w:tcBorders>
              <w:top w:val="nil"/>
              <w:left w:val="nil"/>
              <w:bottom w:val="single" w:sz="4" w:space="0" w:color="auto"/>
              <w:right w:val="nil"/>
            </w:tcBorders>
            <w:shd w:val="clear" w:color="auto" w:fill="auto"/>
            <w:noWrap/>
            <w:vAlign w:val="bottom"/>
            <w:hideMark/>
          </w:tcPr>
          <w:p w14:paraId="56F3ED46"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r w:rsidRPr="00271BF2">
              <w:rPr>
                <w:rFonts w:ascii="Calibri" w:hAnsi="Calibri" w:cs="Calibri"/>
                <w:i/>
                <w:iCs/>
                <w:sz w:val="22"/>
                <w:lang w:val="pt-BR" w:eastAsia="pt-BR"/>
              </w:rPr>
              <w:t xml:space="preserve">Fragaria </w:t>
            </w:r>
            <w:proofErr w:type="spellStart"/>
            <w:r w:rsidRPr="00271BF2">
              <w:rPr>
                <w:rFonts w:ascii="Calibri" w:hAnsi="Calibri" w:cs="Calibri"/>
                <w:i/>
                <w:iCs/>
                <w:sz w:val="22"/>
                <w:lang w:val="pt-BR" w:eastAsia="pt-BR"/>
              </w:rPr>
              <w:t>ananassa</w:t>
            </w:r>
            <w:proofErr w:type="spellEnd"/>
          </w:p>
        </w:tc>
      </w:tr>
      <w:tr w:rsidR="00271BF2" w:rsidRPr="00271BF2" w14:paraId="66C355CF"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1BE50B9B"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 xml:space="preserve">Yoshida; </w:t>
            </w:r>
            <w:proofErr w:type="spellStart"/>
            <w:r w:rsidRPr="00271BF2">
              <w:rPr>
                <w:rFonts w:ascii="Calibri" w:hAnsi="Calibri" w:cs="Calibri"/>
                <w:sz w:val="22"/>
                <w:lang w:val="pt-BR" w:eastAsia="pt-BR"/>
              </w:rPr>
              <w:t>Fujime</w:t>
            </w:r>
            <w:proofErr w:type="spellEnd"/>
            <w:r w:rsidRPr="00271BF2">
              <w:rPr>
                <w:rFonts w:ascii="Calibri" w:hAnsi="Calibri" w:cs="Calibri"/>
                <w:sz w:val="22"/>
                <w:lang w:val="pt-BR" w:eastAsia="pt-BR"/>
              </w:rPr>
              <w:t xml:space="preserve">; </w:t>
            </w:r>
            <w:proofErr w:type="spellStart"/>
            <w:r w:rsidRPr="00271BF2">
              <w:rPr>
                <w:rFonts w:ascii="Calibri" w:hAnsi="Calibri" w:cs="Calibri"/>
                <w:sz w:val="22"/>
                <w:lang w:val="pt-BR" w:eastAsia="pt-BR"/>
              </w:rPr>
              <w:t>Chujo</w:t>
            </w:r>
            <w:proofErr w:type="spellEnd"/>
            <w:r w:rsidRPr="00271BF2">
              <w:rPr>
                <w:rFonts w:ascii="Calibri" w:hAnsi="Calibri" w:cs="Calibri"/>
                <w:sz w:val="22"/>
                <w:lang w:val="pt-BR" w:eastAsia="pt-BR"/>
              </w:rPr>
              <w:t>, 1992</w:t>
            </w:r>
          </w:p>
        </w:tc>
        <w:tc>
          <w:tcPr>
            <w:tcW w:w="1760" w:type="dxa"/>
            <w:tcBorders>
              <w:top w:val="nil"/>
              <w:left w:val="nil"/>
              <w:bottom w:val="single" w:sz="4" w:space="0" w:color="auto"/>
              <w:right w:val="single" w:sz="4" w:space="0" w:color="auto"/>
            </w:tcBorders>
            <w:shd w:val="clear" w:color="auto" w:fill="auto"/>
            <w:noWrap/>
            <w:vAlign w:val="bottom"/>
            <w:hideMark/>
          </w:tcPr>
          <w:p w14:paraId="3CFAFFE4"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proofErr w:type="spellStart"/>
            <w:r w:rsidRPr="00271BF2">
              <w:rPr>
                <w:rFonts w:ascii="Calibri" w:hAnsi="Calibri" w:cs="Calibri"/>
                <w:sz w:val="22"/>
                <w:lang w:val="pt-BR" w:eastAsia="pt-BR"/>
              </w:rPr>
              <w:t>Japan</w:t>
            </w:r>
            <w:proofErr w:type="spellEnd"/>
            <w:r w:rsidRPr="00271BF2">
              <w:rPr>
                <w:rFonts w:ascii="Calibri" w:hAnsi="Calibri" w:cs="Calibri"/>
                <w:sz w:val="22"/>
                <w:lang w:val="pt-BR" w:eastAsia="pt-BR"/>
              </w:rPr>
              <w:t xml:space="preserve"> </w:t>
            </w:r>
          </w:p>
        </w:tc>
        <w:tc>
          <w:tcPr>
            <w:tcW w:w="3768" w:type="dxa"/>
            <w:tcBorders>
              <w:top w:val="nil"/>
              <w:left w:val="nil"/>
              <w:bottom w:val="single" w:sz="4" w:space="0" w:color="auto"/>
              <w:right w:val="nil"/>
            </w:tcBorders>
            <w:shd w:val="clear" w:color="auto" w:fill="auto"/>
            <w:noWrap/>
            <w:vAlign w:val="bottom"/>
            <w:hideMark/>
          </w:tcPr>
          <w:p w14:paraId="0437ABB8"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r w:rsidRPr="00271BF2">
              <w:rPr>
                <w:rFonts w:ascii="Calibri" w:hAnsi="Calibri" w:cs="Calibri"/>
                <w:i/>
                <w:iCs/>
                <w:sz w:val="22"/>
                <w:lang w:val="pt-BR" w:eastAsia="pt-BR"/>
              </w:rPr>
              <w:t xml:space="preserve">Fragaria </w:t>
            </w:r>
            <w:proofErr w:type="spellStart"/>
            <w:r w:rsidRPr="00271BF2">
              <w:rPr>
                <w:rFonts w:ascii="Calibri" w:hAnsi="Calibri" w:cs="Calibri"/>
                <w:i/>
                <w:iCs/>
                <w:sz w:val="22"/>
                <w:lang w:val="pt-BR" w:eastAsia="pt-BR"/>
              </w:rPr>
              <w:t>ananassa</w:t>
            </w:r>
            <w:proofErr w:type="spellEnd"/>
          </w:p>
        </w:tc>
      </w:tr>
      <w:tr w:rsidR="00271BF2" w:rsidRPr="00271BF2" w14:paraId="4AD59F01"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6EBFC73B"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Lou et al., 2023</w:t>
            </w:r>
          </w:p>
        </w:tc>
        <w:tc>
          <w:tcPr>
            <w:tcW w:w="1760" w:type="dxa"/>
            <w:tcBorders>
              <w:top w:val="nil"/>
              <w:left w:val="nil"/>
              <w:bottom w:val="single" w:sz="4" w:space="0" w:color="auto"/>
              <w:right w:val="single" w:sz="4" w:space="0" w:color="auto"/>
            </w:tcBorders>
            <w:shd w:val="clear" w:color="auto" w:fill="auto"/>
            <w:noWrap/>
            <w:vAlign w:val="bottom"/>
            <w:hideMark/>
          </w:tcPr>
          <w:p w14:paraId="4E4B04E4"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China</w:t>
            </w:r>
          </w:p>
        </w:tc>
        <w:tc>
          <w:tcPr>
            <w:tcW w:w="3768" w:type="dxa"/>
            <w:tcBorders>
              <w:top w:val="nil"/>
              <w:left w:val="nil"/>
              <w:bottom w:val="single" w:sz="4" w:space="0" w:color="auto"/>
              <w:right w:val="nil"/>
            </w:tcBorders>
            <w:shd w:val="clear" w:color="auto" w:fill="auto"/>
            <w:noWrap/>
            <w:vAlign w:val="bottom"/>
            <w:hideMark/>
          </w:tcPr>
          <w:p w14:paraId="2F076C61"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Saussurea</w:t>
            </w:r>
            <w:proofErr w:type="spellEnd"/>
            <w:r w:rsidRPr="00271BF2">
              <w:rPr>
                <w:rFonts w:ascii="Calibri" w:hAnsi="Calibri" w:cs="Calibri"/>
                <w:i/>
                <w:iCs/>
                <w:sz w:val="22"/>
                <w:lang w:val="pt-BR" w:eastAsia="pt-BR"/>
              </w:rPr>
              <w:t xml:space="preserve"> </w:t>
            </w:r>
            <w:proofErr w:type="spellStart"/>
            <w:r w:rsidRPr="00271BF2">
              <w:rPr>
                <w:rFonts w:ascii="Calibri" w:hAnsi="Calibri" w:cs="Calibri"/>
                <w:i/>
                <w:iCs/>
                <w:sz w:val="22"/>
                <w:lang w:val="pt-BR" w:eastAsia="pt-BR"/>
              </w:rPr>
              <w:t>nigrescens</w:t>
            </w:r>
            <w:proofErr w:type="spellEnd"/>
          </w:p>
        </w:tc>
      </w:tr>
      <w:tr w:rsidR="00271BF2" w:rsidRPr="00271BF2" w14:paraId="719B711E"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041B412"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Yusuf et al., 2016</w:t>
            </w:r>
          </w:p>
        </w:tc>
        <w:tc>
          <w:tcPr>
            <w:tcW w:w="1760" w:type="dxa"/>
            <w:tcBorders>
              <w:top w:val="nil"/>
              <w:left w:val="nil"/>
              <w:bottom w:val="single" w:sz="4" w:space="0" w:color="auto"/>
              <w:right w:val="single" w:sz="4" w:space="0" w:color="auto"/>
            </w:tcBorders>
            <w:shd w:val="clear" w:color="auto" w:fill="auto"/>
            <w:noWrap/>
            <w:vAlign w:val="bottom"/>
            <w:hideMark/>
          </w:tcPr>
          <w:p w14:paraId="73A5CDAF"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proofErr w:type="spellStart"/>
            <w:r w:rsidRPr="00271BF2">
              <w:rPr>
                <w:rFonts w:ascii="Calibri" w:hAnsi="Calibri" w:cs="Calibri"/>
                <w:sz w:val="22"/>
                <w:lang w:val="pt-BR" w:eastAsia="pt-BR"/>
              </w:rPr>
              <w:t>Turkey</w:t>
            </w:r>
            <w:proofErr w:type="spellEnd"/>
          </w:p>
        </w:tc>
        <w:tc>
          <w:tcPr>
            <w:tcW w:w="3768" w:type="dxa"/>
            <w:tcBorders>
              <w:top w:val="nil"/>
              <w:left w:val="nil"/>
              <w:bottom w:val="single" w:sz="4" w:space="0" w:color="auto"/>
              <w:right w:val="nil"/>
            </w:tcBorders>
            <w:shd w:val="clear" w:color="auto" w:fill="auto"/>
            <w:noWrap/>
            <w:vAlign w:val="bottom"/>
            <w:hideMark/>
          </w:tcPr>
          <w:p w14:paraId="3AD0A6CA"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r w:rsidRPr="00271BF2">
              <w:rPr>
                <w:rFonts w:ascii="Calibri" w:hAnsi="Calibri" w:cs="Calibri"/>
                <w:i/>
                <w:iCs/>
                <w:sz w:val="22"/>
                <w:lang w:val="pt-BR" w:eastAsia="pt-BR"/>
              </w:rPr>
              <w:t>Rosa damascena</w:t>
            </w:r>
          </w:p>
        </w:tc>
      </w:tr>
      <w:tr w:rsidR="00271BF2" w:rsidRPr="00271BF2" w14:paraId="3A05DC13"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734F6EA7"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proofErr w:type="spellStart"/>
            <w:r w:rsidRPr="00271BF2">
              <w:rPr>
                <w:rFonts w:ascii="Calibri" w:hAnsi="Calibri" w:cs="Calibri"/>
                <w:sz w:val="22"/>
                <w:lang w:val="pt-BR" w:eastAsia="pt-BR"/>
              </w:rPr>
              <w:t>Kucukyumuk</w:t>
            </w:r>
            <w:proofErr w:type="spellEnd"/>
            <w:r w:rsidRPr="00271BF2">
              <w:rPr>
                <w:rFonts w:ascii="Calibri" w:hAnsi="Calibri" w:cs="Calibri"/>
                <w:sz w:val="22"/>
                <w:lang w:val="pt-BR" w:eastAsia="pt-BR"/>
              </w:rPr>
              <w:t xml:space="preserve"> et al., 2013</w:t>
            </w:r>
          </w:p>
        </w:tc>
        <w:tc>
          <w:tcPr>
            <w:tcW w:w="1760" w:type="dxa"/>
            <w:tcBorders>
              <w:top w:val="nil"/>
              <w:left w:val="nil"/>
              <w:bottom w:val="single" w:sz="4" w:space="0" w:color="auto"/>
              <w:right w:val="single" w:sz="4" w:space="0" w:color="auto"/>
            </w:tcBorders>
            <w:shd w:val="clear" w:color="auto" w:fill="auto"/>
            <w:noWrap/>
            <w:vAlign w:val="bottom"/>
            <w:hideMark/>
          </w:tcPr>
          <w:p w14:paraId="4954E618"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proofErr w:type="spellStart"/>
            <w:r w:rsidRPr="00271BF2">
              <w:rPr>
                <w:rFonts w:ascii="Calibri" w:hAnsi="Calibri" w:cs="Calibri"/>
                <w:sz w:val="22"/>
                <w:lang w:val="pt-BR" w:eastAsia="pt-BR"/>
              </w:rPr>
              <w:t>Turkey</w:t>
            </w:r>
            <w:proofErr w:type="spellEnd"/>
          </w:p>
        </w:tc>
        <w:tc>
          <w:tcPr>
            <w:tcW w:w="3768" w:type="dxa"/>
            <w:tcBorders>
              <w:top w:val="nil"/>
              <w:left w:val="nil"/>
              <w:bottom w:val="single" w:sz="4" w:space="0" w:color="auto"/>
              <w:right w:val="nil"/>
            </w:tcBorders>
            <w:shd w:val="clear" w:color="auto" w:fill="auto"/>
            <w:noWrap/>
            <w:vAlign w:val="bottom"/>
            <w:hideMark/>
          </w:tcPr>
          <w:p w14:paraId="590BF013"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Lavandula</w:t>
            </w:r>
            <w:proofErr w:type="spellEnd"/>
            <w:r w:rsidRPr="00271BF2">
              <w:rPr>
                <w:rFonts w:ascii="Calibri" w:hAnsi="Calibri" w:cs="Calibri"/>
                <w:i/>
                <w:iCs/>
                <w:sz w:val="22"/>
                <w:lang w:val="pt-BR" w:eastAsia="pt-BR"/>
              </w:rPr>
              <w:t xml:space="preserve"> × intermedia Emeric</w:t>
            </w:r>
          </w:p>
        </w:tc>
      </w:tr>
      <w:tr w:rsidR="00271BF2" w:rsidRPr="00271BF2" w14:paraId="1631FDFA" w14:textId="77777777" w:rsidTr="00271BF2">
        <w:trPr>
          <w:trHeight w:val="300"/>
        </w:trPr>
        <w:tc>
          <w:tcPr>
            <w:tcW w:w="4128" w:type="dxa"/>
            <w:tcBorders>
              <w:top w:val="nil"/>
              <w:left w:val="nil"/>
              <w:bottom w:val="single" w:sz="4" w:space="0" w:color="auto"/>
              <w:right w:val="single" w:sz="4" w:space="0" w:color="auto"/>
            </w:tcBorders>
            <w:shd w:val="clear" w:color="auto" w:fill="auto"/>
            <w:noWrap/>
            <w:vAlign w:val="bottom"/>
            <w:hideMark/>
          </w:tcPr>
          <w:p w14:paraId="0DD89035" w14:textId="77777777" w:rsidR="00271BF2" w:rsidRPr="00271BF2" w:rsidRDefault="00271BF2" w:rsidP="00271BF2">
            <w:pPr>
              <w:suppressAutoHyphens w:val="0"/>
              <w:spacing w:after="0" w:line="240" w:lineRule="auto"/>
              <w:ind w:left="0" w:firstLine="0"/>
              <w:rPr>
                <w:rFonts w:ascii="Calibri" w:hAnsi="Calibri" w:cs="Calibri"/>
                <w:sz w:val="22"/>
                <w:lang w:val="pt-BR" w:eastAsia="pt-BR"/>
              </w:rPr>
            </w:pPr>
            <w:r w:rsidRPr="00271BF2">
              <w:rPr>
                <w:rFonts w:ascii="Calibri" w:hAnsi="Calibri" w:cs="Calibri"/>
                <w:sz w:val="22"/>
                <w:lang w:val="pt-BR" w:eastAsia="pt-BR"/>
              </w:rPr>
              <w:t>Zhao et al., 2022</w:t>
            </w:r>
          </w:p>
        </w:tc>
        <w:tc>
          <w:tcPr>
            <w:tcW w:w="1760" w:type="dxa"/>
            <w:tcBorders>
              <w:top w:val="nil"/>
              <w:left w:val="nil"/>
              <w:bottom w:val="single" w:sz="4" w:space="0" w:color="auto"/>
              <w:right w:val="single" w:sz="4" w:space="0" w:color="auto"/>
            </w:tcBorders>
            <w:shd w:val="clear" w:color="auto" w:fill="auto"/>
            <w:noWrap/>
            <w:vAlign w:val="bottom"/>
            <w:hideMark/>
          </w:tcPr>
          <w:p w14:paraId="482109C9" w14:textId="77777777" w:rsidR="00271BF2" w:rsidRPr="00271BF2" w:rsidRDefault="00271BF2" w:rsidP="00271BF2">
            <w:pPr>
              <w:suppressAutoHyphens w:val="0"/>
              <w:spacing w:after="0" w:line="240" w:lineRule="auto"/>
              <w:ind w:left="0" w:firstLine="0"/>
              <w:jc w:val="center"/>
              <w:rPr>
                <w:rFonts w:ascii="Calibri" w:hAnsi="Calibri" w:cs="Calibri"/>
                <w:sz w:val="22"/>
                <w:lang w:val="pt-BR" w:eastAsia="pt-BR"/>
              </w:rPr>
            </w:pPr>
            <w:r w:rsidRPr="00271BF2">
              <w:rPr>
                <w:rFonts w:ascii="Calibri" w:hAnsi="Calibri" w:cs="Calibri"/>
                <w:sz w:val="22"/>
                <w:lang w:val="pt-BR" w:eastAsia="pt-BR"/>
              </w:rPr>
              <w:t>China</w:t>
            </w:r>
          </w:p>
        </w:tc>
        <w:tc>
          <w:tcPr>
            <w:tcW w:w="3768" w:type="dxa"/>
            <w:tcBorders>
              <w:top w:val="nil"/>
              <w:left w:val="nil"/>
              <w:bottom w:val="single" w:sz="4" w:space="0" w:color="auto"/>
              <w:right w:val="nil"/>
            </w:tcBorders>
            <w:shd w:val="clear" w:color="auto" w:fill="auto"/>
            <w:noWrap/>
            <w:vAlign w:val="bottom"/>
            <w:hideMark/>
          </w:tcPr>
          <w:p w14:paraId="36813744" w14:textId="77777777" w:rsidR="00271BF2" w:rsidRPr="00271BF2" w:rsidRDefault="00271BF2" w:rsidP="00271BF2">
            <w:pPr>
              <w:suppressAutoHyphens w:val="0"/>
              <w:spacing w:after="0" w:line="240" w:lineRule="auto"/>
              <w:ind w:left="0" w:firstLine="0"/>
              <w:jc w:val="center"/>
              <w:rPr>
                <w:rFonts w:ascii="Calibri" w:hAnsi="Calibri" w:cs="Calibri"/>
                <w:i/>
                <w:iCs/>
                <w:sz w:val="22"/>
                <w:lang w:val="pt-BR" w:eastAsia="pt-BR"/>
              </w:rPr>
            </w:pPr>
            <w:proofErr w:type="spellStart"/>
            <w:r w:rsidRPr="00271BF2">
              <w:rPr>
                <w:rFonts w:ascii="Calibri" w:hAnsi="Calibri" w:cs="Calibri"/>
                <w:i/>
                <w:iCs/>
                <w:sz w:val="22"/>
                <w:lang w:val="pt-BR" w:eastAsia="pt-BR"/>
              </w:rPr>
              <w:t>Lespedeza</w:t>
            </w:r>
            <w:proofErr w:type="spellEnd"/>
            <w:r w:rsidRPr="00271BF2">
              <w:rPr>
                <w:rFonts w:ascii="Calibri" w:hAnsi="Calibri" w:cs="Calibri"/>
                <w:i/>
                <w:iCs/>
                <w:sz w:val="22"/>
                <w:lang w:val="pt-BR" w:eastAsia="pt-BR"/>
              </w:rPr>
              <w:t xml:space="preserve"> </w:t>
            </w:r>
            <w:proofErr w:type="spellStart"/>
            <w:r w:rsidRPr="00271BF2">
              <w:rPr>
                <w:rFonts w:ascii="Calibri" w:hAnsi="Calibri" w:cs="Calibri"/>
                <w:i/>
                <w:iCs/>
                <w:sz w:val="22"/>
                <w:lang w:val="pt-BR" w:eastAsia="pt-BR"/>
              </w:rPr>
              <w:t>davurica</w:t>
            </w:r>
            <w:proofErr w:type="spellEnd"/>
          </w:p>
        </w:tc>
      </w:tr>
    </w:tbl>
    <w:p w14:paraId="4C40759C"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15EB58E6" w14:textId="2F6F9ABB" w:rsidR="00116C39" w:rsidRDefault="00536320" w:rsidP="00210114">
      <w:pPr>
        <w:suppressAutoHyphens w:val="0"/>
        <w:spacing w:after="160" w:line="259" w:lineRule="auto"/>
        <w:ind w:left="0" w:firstLine="0"/>
        <w:jc w:val="both"/>
        <w:rPr>
          <w:color w:val="222222"/>
          <w:sz w:val="20"/>
          <w:szCs w:val="20"/>
          <w:shd w:val="clear" w:color="auto" w:fill="FFFFFF"/>
        </w:rPr>
      </w:pPr>
      <w:r>
        <w:rPr>
          <w:color w:val="222222"/>
          <w:sz w:val="20"/>
          <w:szCs w:val="20"/>
          <w:shd w:val="clear" w:color="auto" w:fill="FFFFFF"/>
        </w:rPr>
        <w:t xml:space="preserve">Table S2 – </w:t>
      </w:r>
      <w:proofErr w:type="spellStart"/>
      <w:r>
        <w:rPr>
          <w:color w:val="222222"/>
          <w:sz w:val="20"/>
          <w:szCs w:val="20"/>
          <w:shd w:val="clear" w:color="auto" w:fill="FFFFFF"/>
        </w:rPr>
        <w:t>XXXXXXXXXXx</w:t>
      </w:r>
      <w:proofErr w:type="spellEnd"/>
    </w:p>
    <w:tbl>
      <w:tblPr>
        <w:tblW w:w="5860" w:type="dxa"/>
        <w:tblInd w:w="70" w:type="dxa"/>
        <w:tblCellMar>
          <w:left w:w="70" w:type="dxa"/>
          <w:right w:w="70" w:type="dxa"/>
        </w:tblCellMar>
        <w:tblLook w:val="04A0" w:firstRow="1" w:lastRow="0" w:firstColumn="1" w:lastColumn="0" w:noHBand="0" w:noVBand="1"/>
      </w:tblPr>
      <w:tblGrid>
        <w:gridCol w:w="3320"/>
        <w:gridCol w:w="2540"/>
      </w:tblGrid>
      <w:tr w:rsidR="00A31338" w:rsidRPr="00A31338" w14:paraId="1A4D0DBF" w14:textId="77777777" w:rsidTr="00A31338">
        <w:trPr>
          <w:trHeight w:val="300"/>
        </w:trPr>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6722444E" w14:textId="77777777" w:rsidR="00A31338" w:rsidRPr="00A31338" w:rsidRDefault="00A31338" w:rsidP="00A31338">
            <w:pPr>
              <w:suppressAutoHyphens w:val="0"/>
              <w:spacing w:after="0" w:line="240" w:lineRule="auto"/>
              <w:ind w:left="0" w:firstLine="0"/>
              <w:jc w:val="center"/>
              <w:rPr>
                <w:rFonts w:ascii="Calibri" w:hAnsi="Calibri" w:cs="Calibri"/>
                <w:b/>
                <w:bCs/>
                <w:sz w:val="22"/>
                <w:lang w:val="pt-BR" w:eastAsia="pt-BR"/>
              </w:rPr>
            </w:pPr>
            <w:proofErr w:type="spellStart"/>
            <w:r w:rsidRPr="00A31338">
              <w:rPr>
                <w:rFonts w:ascii="Calibri" w:hAnsi="Calibri" w:cs="Calibri"/>
                <w:b/>
                <w:bCs/>
                <w:sz w:val="22"/>
                <w:lang w:val="pt-BR" w:eastAsia="pt-BR"/>
              </w:rPr>
              <w:t>Crop</w:t>
            </w:r>
            <w:proofErr w:type="spellEnd"/>
            <w:r w:rsidRPr="00A31338">
              <w:rPr>
                <w:rFonts w:ascii="Calibri" w:hAnsi="Calibri" w:cs="Calibri"/>
                <w:b/>
                <w:bCs/>
                <w:sz w:val="22"/>
                <w:lang w:val="pt-BR" w:eastAsia="pt-BR"/>
              </w:rPr>
              <w:t xml:space="preserve"> </w:t>
            </w:r>
            <w:proofErr w:type="spellStart"/>
            <w:r w:rsidRPr="00A31338">
              <w:rPr>
                <w:rFonts w:ascii="Calibri" w:hAnsi="Calibri" w:cs="Calibri"/>
                <w:b/>
                <w:bCs/>
                <w:sz w:val="22"/>
                <w:lang w:val="pt-BR" w:eastAsia="pt-BR"/>
              </w:rPr>
              <w:t>species</w:t>
            </w:r>
            <w:proofErr w:type="spellEnd"/>
            <w:r w:rsidRPr="00A31338">
              <w:rPr>
                <w:rFonts w:ascii="Calibri" w:hAnsi="Calibri" w:cs="Calibri"/>
                <w:b/>
                <w:bCs/>
                <w:sz w:val="22"/>
                <w:lang w:val="pt-BR" w:eastAsia="pt-BR"/>
              </w:rPr>
              <w:t xml:space="preserve"> </w:t>
            </w:r>
            <w:proofErr w:type="spellStart"/>
            <w:r w:rsidRPr="00A31338">
              <w:rPr>
                <w:rFonts w:ascii="Calibri" w:hAnsi="Calibri" w:cs="Calibri"/>
                <w:b/>
                <w:bCs/>
                <w:sz w:val="22"/>
                <w:lang w:val="pt-BR" w:eastAsia="pt-BR"/>
              </w:rPr>
              <w:t>name</w:t>
            </w:r>
            <w:proofErr w:type="spellEnd"/>
          </w:p>
        </w:tc>
        <w:tc>
          <w:tcPr>
            <w:tcW w:w="2540" w:type="dxa"/>
            <w:tcBorders>
              <w:top w:val="single" w:sz="4" w:space="0" w:color="auto"/>
              <w:left w:val="nil"/>
              <w:bottom w:val="single" w:sz="4" w:space="0" w:color="auto"/>
              <w:right w:val="nil"/>
            </w:tcBorders>
            <w:shd w:val="clear" w:color="auto" w:fill="auto"/>
            <w:noWrap/>
            <w:vAlign w:val="bottom"/>
            <w:hideMark/>
          </w:tcPr>
          <w:p w14:paraId="28A342F9" w14:textId="4A55CE7A" w:rsidR="00A31338" w:rsidRPr="00A31338" w:rsidRDefault="00A31338" w:rsidP="00A31338">
            <w:pPr>
              <w:suppressAutoHyphens w:val="0"/>
              <w:spacing w:after="0" w:line="240" w:lineRule="auto"/>
              <w:ind w:left="0" w:firstLine="0"/>
              <w:jc w:val="center"/>
              <w:rPr>
                <w:rFonts w:ascii="Calibri" w:hAnsi="Calibri" w:cs="Calibri"/>
                <w:b/>
                <w:bCs/>
                <w:sz w:val="22"/>
                <w:lang w:val="pt-BR" w:eastAsia="pt-BR"/>
              </w:rPr>
            </w:pPr>
            <w:proofErr w:type="spellStart"/>
            <w:r>
              <w:rPr>
                <w:rFonts w:ascii="Calibri" w:hAnsi="Calibri" w:cs="Calibri"/>
                <w:b/>
                <w:bCs/>
                <w:sz w:val="22"/>
                <w:lang w:val="pt-BR" w:eastAsia="pt-BR"/>
              </w:rPr>
              <w:t>Mean</w:t>
            </w:r>
            <w:proofErr w:type="spellEnd"/>
            <w:r>
              <w:rPr>
                <w:rFonts w:ascii="Calibri" w:hAnsi="Calibri" w:cs="Calibri"/>
                <w:b/>
                <w:bCs/>
                <w:sz w:val="22"/>
                <w:lang w:val="pt-BR" w:eastAsia="pt-BR"/>
              </w:rPr>
              <w:t xml:space="preserve"> </w:t>
            </w:r>
            <w:proofErr w:type="spellStart"/>
            <w:r>
              <w:rPr>
                <w:rFonts w:ascii="Calibri" w:hAnsi="Calibri" w:cs="Calibri"/>
                <w:b/>
                <w:bCs/>
                <w:sz w:val="22"/>
                <w:lang w:val="pt-BR" w:eastAsia="pt-BR"/>
              </w:rPr>
              <w:t>value</w:t>
            </w:r>
            <w:proofErr w:type="spellEnd"/>
            <w:r>
              <w:rPr>
                <w:rFonts w:ascii="Calibri" w:hAnsi="Calibri" w:cs="Calibri"/>
                <w:b/>
                <w:bCs/>
                <w:sz w:val="22"/>
                <w:lang w:val="pt-BR" w:eastAsia="pt-BR"/>
              </w:rPr>
              <w:t xml:space="preserve"> for </w:t>
            </w:r>
            <w:proofErr w:type="spellStart"/>
            <w:r w:rsidRPr="00A31338">
              <w:rPr>
                <w:rFonts w:ascii="Calibri" w:hAnsi="Calibri" w:cs="Calibri"/>
                <w:b/>
                <w:bCs/>
                <w:sz w:val="22"/>
                <w:lang w:val="pt-BR" w:eastAsia="pt-BR"/>
              </w:rPr>
              <w:t>Pollination</w:t>
            </w:r>
            <w:proofErr w:type="spellEnd"/>
            <w:r w:rsidRPr="00A31338">
              <w:rPr>
                <w:rFonts w:ascii="Calibri" w:hAnsi="Calibri" w:cs="Calibri"/>
                <w:b/>
                <w:bCs/>
                <w:sz w:val="22"/>
                <w:lang w:val="pt-BR" w:eastAsia="pt-BR"/>
              </w:rPr>
              <w:t xml:space="preserve"> </w:t>
            </w:r>
            <w:proofErr w:type="spellStart"/>
            <w:r w:rsidRPr="00A31338">
              <w:rPr>
                <w:rFonts w:ascii="Calibri" w:hAnsi="Calibri" w:cs="Calibri"/>
                <w:b/>
                <w:bCs/>
                <w:sz w:val="22"/>
                <w:lang w:val="pt-BR" w:eastAsia="pt-BR"/>
              </w:rPr>
              <w:t>dependence</w:t>
            </w:r>
            <w:proofErr w:type="spellEnd"/>
          </w:p>
        </w:tc>
      </w:tr>
      <w:tr w:rsidR="00A31338" w:rsidRPr="00A31338" w14:paraId="37F4040D"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19151036"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Cucumis</w:t>
            </w:r>
            <w:proofErr w:type="spellEnd"/>
            <w:r w:rsidRPr="00A31338">
              <w:rPr>
                <w:rFonts w:ascii="Calibri" w:hAnsi="Calibri" w:cs="Calibri"/>
                <w:i/>
                <w:iCs/>
                <w:sz w:val="22"/>
                <w:lang w:val="pt-BR" w:eastAsia="pt-BR"/>
              </w:rPr>
              <w:t xml:space="preserve"> sativos </w:t>
            </w:r>
          </w:p>
        </w:tc>
        <w:tc>
          <w:tcPr>
            <w:tcW w:w="2540" w:type="dxa"/>
            <w:tcBorders>
              <w:top w:val="nil"/>
              <w:left w:val="nil"/>
              <w:bottom w:val="single" w:sz="4" w:space="0" w:color="auto"/>
              <w:right w:val="nil"/>
            </w:tcBorders>
            <w:shd w:val="clear" w:color="auto" w:fill="auto"/>
            <w:noWrap/>
            <w:vAlign w:val="bottom"/>
            <w:hideMark/>
          </w:tcPr>
          <w:p w14:paraId="581BA774"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0,56</w:t>
            </w:r>
          </w:p>
        </w:tc>
      </w:tr>
      <w:tr w:rsidR="00A31338" w:rsidRPr="00A31338" w14:paraId="1EEF652E"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74C4AAE"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lastRenderedPageBreak/>
              <w:t>Sinapis</w:t>
            </w:r>
            <w:proofErr w:type="spellEnd"/>
            <w:r w:rsidRPr="00A31338">
              <w:rPr>
                <w:rFonts w:ascii="Calibri" w:hAnsi="Calibri" w:cs="Calibri"/>
                <w:i/>
                <w:iCs/>
                <w:sz w:val="22"/>
                <w:lang w:val="pt-BR" w:eastAsia="pt-BR"/>
              </w:rPr>
              <w:t xml:space="preserve"> alba</w:t>
            </w:r>
          </w:p>
        </w:tc>
        <w:tc>
          <w:tcPr>
            <w:tcW w:w="2540" w:type="dxa"/>
            <w:tcBorders>
              <w:top w:val="nil"/>
              <w:left w:val="nil"/>
              <w:bottom w:val="single" w:sz="4" w:space="0" w:color="auto"/>
              <w:right w:val="nil"/>
            </w:tcBorders>
            <w:shd w:val="clear" w:color="auto" w:fill="auto"/>
            <w:noWrap/>
            <w:vAlign w:val="bottom"/>
            <w:hideMark/>
          </w:tcPr>
          <w:p w14:paraId="34D9B487"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0,7</w:t>
            </w:r>
          </w:p>
        </w:tc>
      </w:tr>
      <w:tr w:rsidR="00A31338" w:rsidRPr="00A31338" w14:paraId="5E2AC2AF"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10949C9"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Helianthus</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annuus</w:t>
            </w:r>
            <w:proofErr w:type="spellEnd"/>
            <w:r w:rsidRPr="00A31338">
              <w:rPr>
                <w:rFonts w:ascii="Calibri" w:hAnsi="Calibri" w:cs="Calibri"/>
                <w:i/>
                <w:iCs/>
                <w:sz w:val="22"/>
                <w:lang w:val="pt-BR" w:eastAsia="pt-BR"/>
              </w:rPr>
              <w:t> L</w:t>
            </w:r>
          </w:p>
        </w:tc>
        <w:tc>
          <w:tcPr>
            <w:tcW w:w="2540" w:type="dxa"/>
            <w:tcBorders>
              <w:top w:val="nil"/>
              <w:left w:val="nil"/>
              <w:bottom w:val="single" w:sz="4" w:space="0" w:color="auto"/>
              <w:right w:val="nil"/>
            </w:tcBorders>
            <w:shd w:val="clear" w:color="auto" w:fill="auto"/>
            <w:noWrap/>
            <w:vAlign w:val="bottom"/>
            <w:hideMark/>
          </w:tcPr>
          <w:p w14:paraId="3C608713"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0,54</w:t>
            </w:r>
          </w:p>
        </w:tc>
      </w:tr>
      <w:tr w:rsidR="00A31338" w:rsidRPr="00A31338" w14:paraId="36860DB2"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97BAB29"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Chenopodium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quinoa</w:t>
            </w:r>
            <w:proofErr w:type="spellEnd"/>
          </w:p>
        </w:tc>
        <w:tc>
          <w:tcPr>
            <w:tcW w:w="2540" w:type="dxa"/>
            <w:tcBorders>
              <w:top w:val="nil"/>
              <w:left w:val="nil"/>
              <w:bottom w:val="single" w:sz="4" w:space="0" w:color="auto"/>
              <w:right w:val="nil"/>
            </w:tcBorders>
            <w:shd w:val="clear" w:color="auto" w:fill="auto"/>
            <w:noWrap/>
            <w:vAlign w:val="bottom"/>
            <w:hideMark/>
          </w:tcPr>
          <w:p w14:paraId="086219D7"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0,01</w:t>
            </w:r>
          </w:p>
        </w:tc>
      </w:tr>
      <w:tr w:rsidR="00A31338" w:rsidRPr="00A31338" w14:paraId="4F3979FE"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4FC82F2B"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Solanum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melogena</w:t>
            </w:r>
            <w:proofErr w:type="spellEnd"/>
            <w:r w:rsidRPr="00A31338">
              <w:rPr>
                <w:rFonts w:ascii="Calibri" w:hAnsi="Calibri" w:cs="Calibri"/>
                <w:i/>
                <w:iCs/>
                <w:sz w:val="22"/>
                <w:lang w:val="pt-BR" w:eastAsia="pt-BR"/>
              </w:rPr>
              <w:t xml:space="preserve"> </w:t>
            </w:r>
          </w:p>
        </w:tc>
        <w:tc>
          <w:tcPr>
            <w:tcW w:w="2540" w:type="dxa"/>
            <w:tcBorders>
              <w:top w:val="nil"/>
              <w:left w:val="nil"/>
              <w:bottom w:val="single" w:sz="4" w:space="0" w:color="auto"/>
              <w:right w:val="nil"/>
            </w:tcBorders>
            <w:shd w:val="clear" w:color="auto" w:fill="auto"/>
            <w:noWrap/>
            <w:vAlign w:val="bottom"/>
            <w:hideMark/>
          </w:tcPr>
          <w:p w14:paraId="4DC665BA"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0,83</w:t>
            </w:r>
          </w:p>
        </w:tc>
      </w:tr>
      <w:tr w:rsidR="00A31338" w:rsidRPr="00A31338" w14:paraId="0BFA81E8"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B09F4EA"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Pepsicum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annumm</w:t>
            </w:r>
            <w:proofErr w:type="spellEnd"/>
          </w:p>
        </w:tc>
        <w:tc>
          <w:tcPr>
            <w:tcW w:w="2540" w:type="dxa"/>
            <w:tcBorders>
              <w:top w:val="nil"/>
              <w:left w:val="nil"/>
              <w:bottom w:val="single" w:sz="4" w:space="0" w:color="auto"/>
              <w:right w:val="nil"/>
            </w:tcBorders>
            <w:shd w:val="clear" w:color="auto" w:fill="auto"/>
            <w:noWrap/>
            <w:vAlign w:val="bottom"/>
            <w:hideMark/>
          </w:tcPr>
          <w:p w14:paraId="7805A792"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0,83</w:t>
            </w:r>
          </w:p>
        </w:tc>
      </w:tr>
      <w:tr w:rsidR="00A31338" w:rsidRPr="00A31338" w14:paraId="75DF96B8"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4564A1F"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r w:rsidRPr="00A31338">
              <w:rPr>
                <w:rFonts w:ascii="Calibri" w:hAnsi="Calibri" w:cs="Calibri"/>
                <w:i/>
                <w:iCs/>
                <w:sz w:val="22"/>
                <w:lang w:val="pt-BR" w:eastAsia="pt-BR"/>
              </w:rPr>
              <w:t xml:space="preserve">Passiflora </w:t>
            </w:r>
            <w:proofErr w:type="spellStart"/>
            <w:r w:rsidRPr="00A31338">
              <w:rPr>
                <w:rFonts w:ascii="Calibri" w:hAnsi="Calibri" w:cs="Calibri"/>
                <w:i/>
                <w:iCs/>
                <w:sz w:val="22"/>
                <w:lang w:val="pt-BR" w:eastAsia="pt-BR"/>
              </w:rPr>
              <w:t>edulis</w:t>
            </w:r>
            <w:proofErr w:type="spellEnd"/>
            <w:r w:rsidRPr="00A31338">
              <w:rPr>
                <w:rFonts w:ascii="Calibri" w:hAnsi="Calibri" w:cs="Calibri"/>
                <w:i/>
                <w:iCs/>
                <w:sz w:val="22"/>
                <w:lang w:val="pt-BR" w:eastAsia="pt-BR"/>
              </w:rPr>
              <w:t xml:space="preserve"> Sims</w:t>
            </w:r>
          </w:p>
        </w:tc>
        <w:tc>
          <w:tcPr>
            <w:tcW w:w="2540" w:type="dxa"/>
            <w:tcBorders>
              <w:top w:val="nil"/>
              <w:left w:val="nil"/>
              <w:bottom w:val="single" w:sz="4" w:space="0" w:color="auto"/>
              <w:right w:val="nil"/>
            </w:tcBorders>
            <w:shd w:val="clear" w:color="auto" w:fill="auto"/>
            <w:noWrap/>
            <w:vAlign w:val="bottom"/>
            <w:hideMark/>
          </w:tcPr>
          <w:p w14:paraId="1D663A84"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1</w:t>
            </w:r>
          </w:p>
        </w:tc>
      </w:tr>
      <w:tr w:rsidR="00A31338" w:rsidRPr="00A31338" w14:paraId="1CAF87A3"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1DA5F699"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Vaccinium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corymbosum</w:t>
            </w:r>
            <w:proofErr w:type="spellEnd"/>
            <w:r w:rsidRPr="00A31338">
              <w:rPr>
                <w:rFonts w:ascii="Calibri" w:hAnsi="Calibri" w:cs="Calibri"/>
                <w:i/>
                <w:iCs/>
                <w:sz w:val="22"/>
                <w:lang w:val="pt-BR" w:eastAsia="pt-BR"/>
              </w:rPr>
              <w:t xml:space="preserve"> L</w:t>
            </w:r>
          </w:p>
        </w:tc>
        <w:tc>
          <w:tcPr>
            <w:tcW w:w="2540" w:type="dxa"/>
            <w:tcBorders>
              <w:top w:val="nil"/>
              <w:left w:val="nil"/>
              <w:bottom w:val="single" w:sz="4" w:space="0" w:color="auto"/>
              <w:right w:val="nil"/>
            </w:tcBorders>
            <w:shd w:val="clear" w:color="auto" w:fill="auto"/>
            <w:noWrap/>
            <w:vAlign w:val="bottom"/>
            <w:hideMark/>
          </w:tcPr>
          <w:p w14:paraId="02F218D6"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0,53</w:t>
            </w:r>
          </w:p>
        </w:tc>
      </w:tr>
      <w:tr w:rsidR="00A31338" w:rsidRPr="00A31338" w14:paraId="2278722D"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14F32D0B"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r w:rsidRPr="00A31338">
              <w:rPr>
                <w:rFonts w:ascii="Calibri" w:hAnsi="Calibri" w:cs="Calibri"/>
                <w:i/>
                <w:iCs/>
                <w:sz w:val="22"/>
                <w:lang w:val="pt-BR" w:eastAsia="pt-BR"/>
              </w:rPr>
              <w:t xml:space="preserve">Fragaria </w:t>
            </w:r>
            <w:proofErr w:type="spellStart"/>
            <w:r w:rsidRPr="00A31338">
              <w:rPr>
                <w:rFonts w:ascii="Calibri" w:hAnsi="Calibri" w:cs="Calibri"/>
                <w:i/>
                <w:iCs/>
                <w:sz w:val="22"/>
                <w:lang w:val="pt-BR" w:eastAsia="pt-BR"/>
              </w:rPr>
              <w:t>Sp</w:t>
            </w:r>
            <w:proofErr w:type="spellEnd"/>
          </w:p>
        </w:tc>
        <w:tc>
          <w:tcPr>
            <w:tcW w:w="2540" w:type="dxa"/>
            <w:tcBorders>
              <w:top w:val="nil"/>
              <w:left w:val="nil"/>
              <w:bottom w:val="single" w:sz="4" w:space="0" w:color="auto"/>
              <w:right w:val="nil"/>
            </w:tcBorders>
            <w:shd w:val="clear" w:color="auto" w:fill="auto"/>
            <w:noWrap/>
            <w:vAlign w:val="bottom"/>
            <w:hideMark/>
          </w:tcPr>
          <w:p w14:paraId="5013CBA6"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0,54</w:t>
            </w:r>
          </w:p>
        </w:tc>
      </w:tr>
      <w:tr w:rsidR="00A31338" w:rsidRPr="00A31338" w14:paraId="03F25E79"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01C0FE25"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Prunus</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persica</w:t>
            </w:r>
            <w:proofErr w:type="spellEnd"/>
          </w:p>
        </w:tc>
        <w:tc>
          <w:tcPr>
            <w:tcW w:w="2540" w:type="dxa"/>
            <w:tcBorders>
              <w:top w:val="nil"/>
              <w:left w:val="nil"/>
              <w:bottom w:val="single" w:sz="4" w:space="0" w:color="auto"/>
              <w:right w:val="nil"/>
            </w:tcBorders>
            <w:shd w:val="clear" w:color="auto" w:fill="auto"/>
            <w:noWrap/>
            <w:vAlign w:val="bottom"/>
            <w:hideMark/>
          </w:tcPr>
          <w:p w14:paraId="63E28417"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0,37</w:t>
            </w:r>
          </w:p>
        </w:tc>
      </w:tr>
      <w:tr w:rsidR="00A31338" w:rsidRPr="00A31338" w14:paraId="60251AED"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041EF298"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Phaseolus</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vugaris</w:t>
            </w:r>
            <w:proofErr w:type="spellEnd"/>
            <w:r w:rsidRPr="00A31338">
              <w:rPr>
                <w:rFonts w:ascii="Calibri" w:hAnsi="Calibri" w:cs="Calibri"/>
                <w:i/>
                <w:iCs/>
                <w:sz w:val="22"/>
                <w:lang w:val="pt-BR" w:eastAsia="pt-BR"/>
              </w:rPr>
              <w:t xml:space="preserve"> </w:t>
            </w:r>
          </w:p>
        </w:tc>
        <w:tc>
          <w:tcPr>
            <w:tcW w:w="2540" w:type="dxa"/>
            <w:tcBorders>
              <w:top w:val="nil"/>
              <w:left w:val="nil"/>
              <w:bottom w:val="single" w:sz="4" w:space="0" w:color="auto"/>
              <w:right w:val="nil"/>
            </w:tcBorders>
            <w:shd w:val="clear" w:color="auto" w:fill="auto"/>
            <w:noWrap/>
            <w:vAlign w:val="bottom"/>
            <w:hideMark/>
          </w:tcPr>
          <w:p w14:paraId="324D7242"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0,19</w:t>
            </w:r>
          </w:p>
        </w:tc>
      </w:tr>
      <w:tr w:rsidR="00A31338" w:rsidRPr="00A31338" w14:paraId="23FF67CF"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0A86E4D8"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Lycopersicon</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esculentum</w:t>
            </w:r>
            <w:proofErr w:type="spellEnd"/>
          </w:p>
        </w:tc>
        <w:tc>
          <w:tcPr>
            <w:tcW w:w="2540" w:type="dxa"/>
            <w:tcBorders>
              <w:top w:val="nil"/>
              <w:left w:val="nil"/>
              <w:bottom w:val="single" w:sz="4" w:space="0" w:color="auto"/>
              <w:right w:val="nil"/>
            </w:tcBorders>
            <w:shd w:val="clear" w:color="auto" w:fill="auto"/>
            <w:noWrap/>
            <w:vAlign w:val="bottom"/>
            <w:hideMark/>
          </w:tcPr>
          <w:p w14:paraId="7405F7C6"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0,4</w:t>
            </w:r>
          </w:p>
        </w:tc>
      </w:tr>
      <w:tr w:rsidR="00A31338" w:rsidRPr="00A31338" w14:paraId="4971A117"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183E33DD"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Gossypium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hirsutum</w:t>
            </w:r>
            <w:proofErr w:type="spellEnd"/>
            <w:r w:rsidRPr="00A31338">
              <w:rPr>
                <w:rFonts w:ascii="Calibri" w:hAnsi="Calibri" w:cs="Calibri"/>
                <w:i/>
                <w:iCs/>
                <w:sz w:val="22"/>
                <w:lang w:val="pt-BR" w:eastAsia="pt-BR"/>
              </w:rPr>
              <w:t xml:space="preserve"> L.</w:t>
            </w:r>
          </w:p>
        </w:tc>
        <w:tc>
          <w:tcPr>
            <w:tcW w:w="2540" w:type="dxa"/>
            <w:tcBorders>
              <w:top w:val="nil"/>
              <w:left w:val="nil"/>
              <w:bottom w:val="single" w:sz="4" w:space="0" w:color="auto"/>
              <w:right w:val="nil"/>
            </w:tcBorders>
            <w:shd w:val="clear" w:color="auto" w:fill="auto"/>
            <w:noWrap/>
            <w:vAlign w:val="bottom"/>
            <w:hideMark/>
          </w:tcPr>
          <w:p w14:paraId="25585996"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0,2</w:t>
            </w:r>
          </w:p>
        </w:tc>
      </w:tr>
      <w:tr w:rsidR="00A31338" w:rsidRPr="00A31338" w14:paraId="33F47BF5"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73DC1C7"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Spinacia</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oleracea</w:t>
            </w:r>
            <w:proofErr w:type="spellEnd"/>
          </w:p>
        </w:tc>
        <w:tc>
          <w:tcPr>
            <w:tcW w:w="2540" w:type="dxa"/>
            <w:tcBorders>
              <w:top w:val="nil"/>
              <w:left w:val="nil"/>
              <w:bottom w:val="single" w:sz="4" w:space="0" w:color="auto"/>
              <w:right w:val="nil"/>
            </w:tcBorders>
            <w:shd w:val="clear" w:color="auto" w:fill="auto"/>
            <w:noWrap/>
            <w:vAlign w:val="bottom"/>
            <w:hideMark/>
          </w:tcPr>
          <w:p w14:paraId="073FC1A5"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0,01</w:t>
            </w:r>
          </w:p>
        </w:tc>
      </w:tr>
      <w:tr w:rsidR="00A31338" w:rsidRPr="00A31338" w14:paraId="03C0108F"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45443581"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Malus</w:t>
            </w:r>
            <w:proofErr w:type="spellEnd"/>
            <w:r w:rsidRPr="00A31338">
              <w:rPr>
                <w:rFonts w:ascii="Calibri" w:hAnsi="Calibri" w:cs="Calibri"/>
                <w:i/>
                <w:iCs/>
                <w:sz w:val="22"/>
                <w:lang w:val="pt-BR" w:eastAsia="pt-BR"/>
              </w:rPr>
              <w:t xml:space="preserve"> domestica</w:t>
            </w:r>
          </w:p>
        </w:tc>
        <w:tc>
          <w:tcPr>
            <w:tcW w:w="2540" w:type="dxa"/>
            <w:tcBorders>
              <w:top w:val="nil"/>
              <w:left w:val="nil"/>
              <w:bottom w:val="single" w:sz="4" w:space="0" w:color="auto"/>
              <w:right w:val="nil"/>
            </w:tcBorders>
            <w:shd w:val="clear" w:color="auto" w:fill="auto"/>
            <w:noWrap/>
            <w:vAlign w:val="bottom"/>
            <w:hideMark/>
          </w:tcPr>
          <w:p w14:paraId="64C564FC"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0,73</w:t>
            </w:r>
          </w:p>
        </w:tc>
      </w:tr>
      <w:tr w:rsidR="00A31338" w:rsidRPr="00A31338" w14:paraId="521D9EF5"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7A47FED5"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Capsicum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annumm</w:t>
            </w:r>
            <w:proofErr w:type="spellEnd"/>
          </w:p>
        </w:tc>
        <w:tc>
          <w:tcPr>
            <w:tcW w:w="2540" w:type="dxa"/>
            <w:tcBorders>
              <w:top w:val="nil"/>
              <w:left w:val="nil"/>
              <w:bottom w:val="single" w:sz="4" w:space="0" w:color="auto"/>
              <w:right w:val="nil"/>
            </w:tcBorders>
            <w:shd w:val="clear" w:color="auto" w:fill="auto"/>
            <w:noWrap/>
            <w:vAlign w:val="bottom"/>
            <w:hideMark/>
          </w:tcPr>
          <w:p w14:paraId="37083D1F"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0,48</w:t>
            </w:r>
          </w:p>
        </w:tc>
      </w:tr>
      <w:tr w:rsidR="00A31338" w:rsidRPr="00A31338" w14:paraId="4F259B5F"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55680EE5"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Abelmoschus</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esculentus</w:t>
            </w:r>
            <w:proofErr w:type="spellEnd"/>
          </w:p>
        </w:tc>
        <w:tc>
          <w:tcPr>
            <w:tcW w:w="2540" w:type="dxa"/>
            <w:tcBorders>
              <w:top w:val="nil"/>
              <w:left w:val="nil"/>
              <w:bottom w:val="single" w:sz="4" w:space="0" w:color="auto"/>
              <w:right w:val="nil"/>
            </w:tcBorders>
            <w:shd w:val="clear" w:color="auto" w:fill="auto"/>
            <w:noWrap/>
            <w:vAlign w:val="bottom"/>
            <w:hideMark/>
          </w:tcPr>
          <w:p w14:paraId="141044A1"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0,14</w:t>
            </w:r>
          </w:p>
        </w:tc>
      </w:tr>
      <w:tr w:rsidR="00A31338" w:rsidRPr="00A31338" w14:paraId="2EEBFFF1"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70C65EE7"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r w:rsidRPr="00A31338">
              <w:rPr>
                <w:rFonts w:ascii="Calibri" w:hAnsi="Calibri" w:cs="Calibri"/>
                <w:i/>
                <w:iCs/>
                <w:sz w:val="22"/>
                <w:lang w:val="pt-BR" w:eastAsia="pt-BR"/>
              </w:rPr>
              <w:t xml:space="preserve">Passiflora </w:t>
            </w:r>
            <w:proofErr w:type="spellStart"/>
            <w:r w:rsidRPr="00A31338">
              <w:rPr>
                <w:rFonts w:ascii="Calibri" w:hAnsi="Calibri" w:cs="Calibri"/>
                <w:i/>
                <w:iCs/>
                <w:sz w:val="22"/>
                <w:lang w:val="pt-BR" w:eastAsia="pt-BR"/>
              </w:rPr>
              <w:t>edulis</w:t>
            </w:r>
            <w:proofErr w:type="spellEnd"/>
          </w:p>
        </w:tc>
        <w:tc>
          <w:tcPr>
            <w:tcW w:w="2540" w:type="dxa"/>
            <w:tcBorders>
              <w:top w:val="nil"/>
              <w:left w:val="nil"/>
              <w:bottom w:val="single" w:sz="4" w:space="0" w:color="auto"/>
              <w:right w:val="nil"/>
            </w:tcBorders>
            <w:shd w:val="clear" w:color="auto" w:fill="auto"/>
            <w:noWrap/>
            <w:vAlign w:val="bottom"/>
            <w:hideMark/>
          </w:tcPr>
          <w:p w14:paraId="0533CA7E"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1</w:t>
            </w:r>
          </w:p>
        </w:tc>
      </w:tr>
      <w:tr w:rsidR="00A31338" w:rsidRPr="00A31338" w14:paraId="6247675F"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EC694EC"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Allium</w:t>
            </w:r>
            <w:proofErr w:type="spellEnd"/>
            <w:r w:rsidRPr="00A31338">
              <w:rPr>
                <w:rFonts w:ascii="Calibri" w:hAnsi="Calibri" w:cs="Calibri"/>
                <w:i/>
                <w:iCs/>
                <w:sz w:val="22"/>
                <w:lang w:val="pt-BR" w:eastAsia="pt-BR"/>
              </w:rPr>
              <w:t xml:space="preserve"> cepa</w:t>
            </w:r>
          </w:p>
        </w:tc>
        <w:tc>
          <w:tcPr>
            <w:tcW w:w="2540" w:type="dxa"/>
            <w:tcBorders>
              <w:top w:val="nil"/>
              <w:left w:val="nil"/>
              <w:bottom w:val="single" w:sz="4" w:space="0" w:color="auto"/>
              <w:right w:val="nil"/>
            </w:tcBorders>
            <w:shd w:val="clear" w:color="auto" w:fill="auto"/>
            <w:noWrap/>
            <w:vAlign w:val="bottom"/>
            <w:hideMark/>
          </w:tcPr>
          <w:p w14:paraId="134BE972"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0,93</w:t>
            </w:r>
          </w:p>
        </w:tc>
      </w:tr>
      <w:tr w:rsidR="00A31338" w:rsidRPr="00A31338" w14:paraId="33693F6A"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85580C0"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Strawberry</w:t>
            </w:r>
            <w:proofErr w:type="spellEnd"/>
            <w:r w:rsidRPr="00A31338">
              <w:rPr>
                <w:rFonts w:ascii="Calibri" w:hAnsi="Calibri" w:cs="Calibri"/>
                <w:i/>
                <w:iCs/>
                <w:sz w:val="22"/>
                <w:lang w:val="pt-BR" w:eastAsia="pt-BR"/>
              </w:rPr>
              <w:t xml:space="preserve"> cultivar '</w:t>
            </w:r>
            <w:proofErr w:type="spellStart"/>
            <w:r w:rsidRPr="00A31338">
              <w:rPr>
                <w:rFonts w:ascii="Calibri" w:hAnsi="Calibri" w:cs="Calibri"/>
                <w:i/>
                <w:iCs/>
                <w:sz w:val="22"/>
                <w:lang w:val="pt-BR" w:eastAsia="pt-BR"/>
              </w:rPr>
              <w:t>Paros</w:t>
            </w:r>
            <w:proofErr w:type="spellEnd"/>
            <w:r w:rsidRPr="00A31338">
              <w:rPr>
                <w:rFonts w:ascii="Calibri" w:hAnsi="Calibri" w:cs="Calibri"/>
                <w:i/>
                <w:iCs/>
                <w:sz w:val="22"/>
                <w:lang w:val="pt-BR" w:eastAsia="pt-BR"/>
              </w:rPr>
              <w:t>'</w:t>
            </w:r>
          </w:p>
        </w:tc>
        <w:tc>
          <w:tcPr>
            <w:tcW w:w="2540" w:type="dxa"/>
            <w:tcBorders>
              <w:top w:val="nil"/>
              <w:left w:val="nil"/>
              <w:bottom w:val="single" w:sz="4" w:space="0" w:color="auto"/>
              <w:right w:val="nil"/>
            </w:tcBorders>
            <w:shd w:val="clear" w:color="auto" w:fill="auto"/>
            <w:noWrap/>
            <w:vAlign w:val="bottom"/>
            <w:hideMark/>
          </w:tcPr>
          <w:p w14:paraId="33392C67"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0,54</w:t>
            </w:r>
          </w:p>
        </w:tc>
      </w:tr>
      <w:tr w:rsidR="00A31338" w:rsidRPr="00A31338" w14:paraId="417CB613"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7B290BC"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r w:rsidRPr="00A31338">
              <w:rPr>
                <w:rFonts w:ascii="Calibri" w:hAnsi="Calibri" w:cs="Calibri"/>
                <w:i/>
                <w:iCs/>
                <w:sz w:val="22"/>
                <w:lang w:val="pt-BR" w:eastAsia="pt-BR"/>
              </w:rPr>
              <w:t xml:space="preserve">D. </w:t>
            </w:r>
            <w:proofErr w:type="spellStart"/>
            <w:r w:rsidRPr="00A31338">
              <w:rPr>
                <w:rFonts w:ascii="Calibri" w:hAnsi="Calibri" w:cs="Calibri"/>
                <w:i/>
                <w:iCs/>
                <w:sz w:val="22"/>
                <w:lang w:val="pt-BR" w:eastAsia="pt-BR"/>
              </w:rPr>
              <w:t>longan</w:t>
            </w:r>
            <w:proofErr w:type="spellEnd"/>
          </w:p>
        </w:tc>
        <w:tc>
          <w:tcPr>
            <w:tcW w:w="2540" w:type="dxa"/>
            <w:tcBorders>
              <w:top w:val="nil"/>
              <w:left w:val="nil"/>
              <w:bottom w:val="single" w:sz="4" w:space="0" w:color="auto"/>
              <w:right w:val="nil"/>
            </w:tcBorders>
            <w:shd w:val="clear" w:color="auto" w:fill="auto"/>
            <w:noWrap/>
            <w:vAlign w:val="bottom"/>
            <w:hideMark/>
          </w:tcPr>
          <w:p w14:paraId="48676439"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0,5</w:t>
            </w:r>
          </w:p>
        </w:tc>
      </w:tr>
      <w:tr w:rsidR="00A31338" w:rsidRPr="00A31338" w14:paraId="4C57DFA5"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861C8CC"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r w:rsidRPr="00A31338">
              <w:rPr>
                <w:rFonts w:ascii="Calibri" w:hAnsi="Calibri" w:cs="Calibri"/>
                <w:i/>
                <w:iCs/>
                <w:sz w:val="22"/>
                <w:lang w:val="pt-BR" w:eastAsia="pt-BR"/>
              </w:rPr>
              <w:t>V. planifolia</w:t>
            </w:r>
          </w:p>
        </w:tc>
        <w:tc>
          <w:tcPr>
            <w:tcW w:w="2540" w:type="dxa"/>
            <w:tcBorders>
              <w:top w:val="nil"/>
              <w:left w:val="nil"/>
              <w:bottom w:val="single" w:sz="4" w:space="0" w:color="auto"/>
              <w:right w:val="nil"/>
            </w:tcBorders>
            <w:shd w:val="clear" w:color="auto" w:fill="auto"/>
            <w:noWrap/>
            <w:vAlign w:val="bottom"/>
            <w:hideMark/>
          </w:tcPr>
          <w:p w14:paraId="0A612868"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0,01</w:t>
            </w:r>
          </w:p>
        </w:tc>
      </w:tr>
      <w:tr w:rsidR="00A31338" w:rsidRPr="00A31338" w14:paraId="7A0208D1"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22B89D1"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Oriza</w:t>
            </w:r>
            <w:proofErr w:type="spellEnd"/>
            <w:r w:rsidRPr="00A31338">
              <w:rPr>
                <w:rFonts w:ascii="Calibri" w:hAnsi="Calibri" w:cs="Calibri"/>
                <w:i/>
                <w:iCs/>
                <w:sz w:val="22"/>
                <w:lang w:val="pt-BR" w:eastAsia="pt-BR"/>
              </w:rPr>
              <w:t xml:space="preserve"> sativa</w:t>
            </w:r>
          </w:p>
        </w:tc>
        <w:tc>
          <w:tcPr>
            <w:tcW w:w="2540" w:type="dxa"/>
            <w:tcBorders>
              <w:top w:val="nil"/>
              <w:left w:val="nil"/>
              <w:bottom w:val="single" w:sz="4" w:space="0" w:color="auto"/>
              <w:right w:val="nil"/>
            </w:tcBorders>
            <w:shd w:val="clear" w:color="auto" w:fill="auto"/>
            <w:noWrap/>
            <w:vAlign w:val="bottom"/>
            <w:hideMark/>
          </w:tcPr>
          <w:p w14:paraId="3B52FEB4"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0,01</w:t>
            </w:r>
          </w:p>
        </w:tc>
      </w:tr>
      <w:tr w:rsidR="00A31338" w:rsidRPr="00A31338" w14:paraId="19491538"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3B193A6E"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r w:rsidRPr="00A31338">
              <w:rPr>
                <w:rFonts w:ascii="Calibri" w:hAnsi="Calibri" w:cs="Calibri"/>
                <w:i/>
                <w:iCs/>
                <w:sz w:val="22"/>
                <w:lang w:val="pt-BR" w:eastAsia="pt-BR"/>
              </w:rPr>
              <w:t xml:space="preserve">Lens </w:t>
            </w:r>
            <w:proofErr w:type="spellStart"/>
            <w:r w:rsidRPr="00A31338">
              <w:rPr>
                <w:rFonts w:ascii="Calibri" w:hAnsi="Calibri" w:cs="Calibri"/>
                <w:i/>
                <w:iCs/>
                <w:sz w:val="22"/>
                <w:lang w:val="pt-BR" w:eastAsia="pt-BR"/>
              </w:rPr>
              <w:t>culinaris</w:t>
            </w:r>
            <w:proofErr w:type="spellEnd"/>
          </w:p>
        </w:tc>
        <w:tc>
          <w:tcPr>
            <w:tcW w:w="2540" w:type="dxa"/>
            <w:tcBorders>
              <w:top w:val="nil"/>
              <w:left w:val="nil"/>
              <w:bottom w:val="single" w:sz="4" w:space="0" w:color="auto"/>
              <w:right w:val="nil"/>
            </w:tcBorders>
            <w:shd w:val="clear" w:color="auto" w:fill="auto"/>
            <w:noWrap/>
            <w:vAlign w:val="bottom"/>
            <w:hideMark/>
          </w:tcPr>
          <w:p w14:paraId="51E35538"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0,01</w:t>
            </w:r>
          </w:p>
        </w:tc>
      </w:tr>
      <w:tr w:rsidR="00A31338" w:rsidRPr="00A31338" w14:paraId="260EE48D"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3BFD0F3"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Zebda</w:t>
            </w:r>
            <w:proofErr w:type="spellEnd"/>
            <w:r w:rsidRPr="00A31338">
              <w:rPr>
                <w:rFonts w:ascii="Calibri" w:hAnsi="Calibri" w:cs="Calibri"/>
                <w:i/>
                <w:iCs/>
                <w:sz w:val="22"/>
                <w:lang w:val="pt-BR" w:eastAsia="pt-BR"/>
              </w:rPr>
              <w:t xml:space="preserve"> mango</w:t>
            </w:r>
          </w:p>
        </w:tc>
        <w:tc>
          <w:tcPr>
            <w:tcW w:w="2540" w:type="dxa"/>
            <w:tcBorders>
              <w:top w:val="nil"/>
              <w:left w:val="nil"/>
              <w:bottom w:val="single" w:sz="4" w:space="0" w:color="auto"/>
              <w:right w:val="nil"/>
            </w:tcBorders>
            <w:shd w:val="clear" w:color="auto" w:fill="auto"/>
            <w:noWrap/>
            <w:vAlign w:val="bottom"/>
            <w:hideMark/>
          </w:tcPr>
          <w:p w14:paraId="10BFB852"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0,71</w:t>
            </w:r>
          </w:p>
        </w:tc>
      </w:tr>
      <w:tr w:rsidR="00A31338" w:rsidRPr="00A31338" w14:paraId="42F06F4B"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2462C8FF"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Soybean</w:t>
            </w:r>
            <w:proofErr w:type="spellEnd"/>
          </w:p>
        </w:tc>
        <w:tc>
          <w:tcPr>
            <w:tcW w:w="2540" w:type="dxa"/>
            <w:tcBorders>
              <w:top w:val="nil"/>
              <w:left w:val="nil"/>
              <w:bottom w:val="single" w:sz="4" w:space="0" w:color="auto"/>
              <w:right w:val="nil"/>
            </w:tcBorders>
            <w:shd w:val="clear" w:color="auto" w:fill="auto"/>
            <w:noWrap/>
            <w:vAlign w:val="bottom"/>
            <w:hideMark/>
          </w:tcPr>
          <w:p w14:paraId="7CC594F5"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0,19</w:t>
            </w:r>
          </w:p>
        </w:tc>
      </w:tr>
      <w:tr w:rsidR="00A31338" w:rsidRPr="00A31338" w14:paraId="016A3B66"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1CEA667E"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Glycine</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max</w:t>
            </w:r>
            <w:proofErr w:type="spellEnd"/>
          </w:p>
        </w:tc>
        <w:tc>
          <w:tcPr>
            <w:tcW w:w="2540" w:type="dxa"/>
            <w:tcBorders>
              <w:top w:val="nil"/>
              <w:left w:val="nil"/>
              <w:bottom w:val="single" w:sz="4" w:space="0" w:color="auto"/>
              <w:right w:val="nil"/>
            </w:tcBorders>
            <w:shd w:val="clear" w:color="auto" w:fill="auto"/>
            <w:noWrap/>
            <w:vAlign w:val="bottom"/>
            <w:hideMark/>
          </w:tcPr>
          <w:p w14:paraId="676AA5DF"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0,19</w:t>
            </w:r>
          </w:p>
        </w:tc>
      </w:tr>
      <w:tr w:rsidR="00A31338" w:rsidRPr="00A31338" w14:paraId="660FD353"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6375744C"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Cucubita</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bepo</w:t>
            </w:r>
            <w:proofErr w:type="spellEnd"/>
          </w:p>
        </w:tc>
        <w:tc>
          <w:tcPr>
            <w:tcW w:w="2540" w:type="dxa"/>
            <w:tcBorders>
              <w:top w:val="nil"/>
              <w:left w:val="nil"/>
              <w:bottom w:val="single" w:sz="4" w:space="0" w:color="auto"/>
              <w:right w:val="nil"/>
            </w:tcBorders>
            <w:shd w:val="clear" w:color="auto" w:fill="auto"/>
            <w:noWrap/>
            <w:vAlign w:val="bottom"/>
            <w:hideMark/>
          </w:tcPr>
          <w:p w14:paraId="2BFB62F3"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1</w:t>
            </w:r>
          </w:p>
        </w:tc>
      </w:tr>
      <w:tr w:rsidR="00A31338" w:rsidRPr="00A31338" w14:paraId="59D0E4FD" w14:textId="77777777" w:rsidTr="00A31338">
        <w:trPr>
          <w:trHeight w:val="300"/>
        </w:trPr>
        <w:tc>
          <w:tcPr>
            <w:tcW w:w="3320" w:type="dxa"/>
            <w:tcBorders>
              <w:top w:val="nil"/>
              <w:left w:val="nil"/>
              <w:bottom w:val="single" w:sz="4" w:space="0" w:color="auto"/>
              <w:right w:val="single" w:sz="4" w:space="0" w:color="auto"/>
            </w:tcBorders>
            <w:shd w:val="clear" w:color="auto" w:fill="auto"/>
            <w:noWrap/>
            <w:vAlign w:val="bottom"/>
            <w:hideMark/>
          </w:tcPr>
          <w:p w14:paraId="082B0932" w14:textId="77777777" w:rsidR="00A31338" w:rsidRPr="00A31338" w:rsidRDefault="00A31338" w:rsidP="00A31338">
            <w:pPr>
              <w:suppressAutoHyphens w:val="0"/>
              <w:spacing w:after="0" w:line="240" w:lineRule="auto"/>
              <w:ind w:left="0" w:firstLine="0"/>
              <w:jc w:val="center"/>
              <w:rPr>
                <w:rFonts w:ascii="Calibri" w:hAnsi="Calibri" w:cs="Calibri"/>
                <w:i/>
                <w:iCs/>
                <w:sz w:val="22"/>
                <w:lang w:val="pt-BR" w:eastAsia="pt-BR"/>
              </w:rPr>
            </w:pPr>
            <w:proofErr w:type="spellStart"/>
            <w:r w:rsidRPr="00A31338">
              <w:rPr>
                <w:rFonts w:ascii="Calibri" w:hAnsi="Calibri" w:cs="Calibri"/>
                <w:i/>
                <w:iCs/>
                <w:sz w:val="22"/>
                <w:lang w:val="pt-BR" w:eastAsia="pt-BR"/>
              </w:rPr>
              <w:t>Capsicum</w:t>
            </w:r>
            <w:proofErr w:type="spellEnd"/>
            <w:r w:rsidRPr="00A31338">
              <w:rPr>
                <w:rFonts w:ascii="Calibri" w:hAnsi="Calibri" w:cs="Calibri"/>
                <w:i/>
                <w:iCs/>
                <w:sz w:val="22"/>
                <w:lang w:val="pt-BR" w:eastAsia="pt-BR"/>
              </w:rPr>
              <w:t xml:space="preserve"> </w:t>
            </w:r>
            <w:proofErr w:type="spellStart"/>
            <w:r w:rsidRPr="00A31338">
              <w:rPr>
                <w:rFonts w:ascii="Calibri" w:hAnsi="Calibri" w:cs="Calibri"/>
                <w:i/>
                <w:iCs/>
                <w:sz w:val="22"/>
                <w:lang w:val="pt-BR" w:eastAsia="pt-BR"/>
              </w:rPr>
              <w:t>annuum</w:t>
            </w:r>
            <w:proofErr w:type="spellEnd"/>
          </w:p>
        </w:tc>
        <w:tc>
          <w:tcPr>
            <w:tcW w:w="2540" w:type="dxa"/>
            <w:tcBorders>
              <w:top w:val="nil"/>
              <w:left w:val="nil"/>
              <w:bottom w:val="single" w:sz="4" w:space="0" w:color="auto"/>
              <w:right w:val="nil"/>
            </w:tcBorders>
            <w:shd w:val="clear" w:color="auto" w:fill="auto"/>
            <w:noWrap/>
            <w:vAlign w:val="bottom"/>
            <w:hideMark/>
          </w:tcPr>
          <w:p w14:paraId="760C882C" w14:textId="77777777" w:rsidR="00A31338" w:rsidRPr="00A31338" w:rsidRDefault="00A31338" w:rsidP="00A31338">
            <w:pPr>
              <w:suppressAutoHyphens w:val="0"/>
              <w:spacing w:after="0" w:line="240" w:lineRule="auto"/>
              <w:ind w:left="0" w:firstLine="0"/>
              <w:jc w:val="center"/>
              <w:rPr>
                <w:rFonts w:ascii="Calibri" w:hAnsi="Calibri" w:cs="Calibri"/>
                <w:sz w:val="22"/>
                <w:lang w:val="pt-BR" w:eastAsia="pt-BR"/>
              </w:rPr>
            </w:pPr>
            <w:r w:rsidRPr="00A31338">
              <w:rPr>
                <w:rFonts w:ascii="Calibri" w:hAnsi="Calibri" w:cs="Calibri"/>
                <w:sz w:val="22"/>
                <w:lang w:val="pt-BR" w:eastAsia="pt-BR"/>
              </w:rPr>
              <w:t>0,48</w:t>
            </w:r>
          </w:p>
        </w:tc>
      </w:tr>
    </w:tbl>
    <w:p w14:paraId="40E0A645" w14:textId="77777777" w:rsidR="00536320" w:rsidRDefault="00536320" w:rsidP="00210114">
      <w:pPr>
        <w:suppressAutoHyphens w:val="0"/>
        <w:spacing w:after="160" w:line="259" w:lineRule="auto"/>
        <w:ind w:left="0" w:firstLine="0"/>
        <w:jc w:val="both"/>
        <w:rPr>
          <w:color w:val="222222"/>
          <w:sz w:val="20"/>
          <w:szCs w:val="20"/>
          <w:shd w:val="clear" w:color="auto" w:fill="FFFFFF"/>
        </w:rPr>
      </w:pPr>
    </w:p>
    <w:p w14:paraId="47FB42C1" w14:textId="77777777" w:rsidR="00A0695E" w:rsidRDefault="00A0695E" w:rsidP="00210114">
      <w:pPr>
        <w:suppressAutoHyphens w:val="0"/>
        <w:spacing w:after="160" w:line="259" w:lineRule="auto"/>
        <w:ind w:left="0" w:firstLine="0"/>
        <w:jc w:val="both"/>
        <w:rPr>
          <w:color w:val="222222"/>
          <w:sz w:val="20"/>
          <w:szCs w:val="20"/>
          <w:shd w:val="clear" w:color="auto" w:fill="FFFFFF"/>
        </w:rPr>
      </w:pPr>
    </w:p>
    <w:p w14:paraId="711808BB" w14:textId="77777777" w:rsidR="00A0695E" w:rsidRDefault="00A0695E" w:rsidP="00210114">
      <w:pPr>
        <w:suppressAutoHyphens w:val="0"/>
        <w:spacing w:after="160" w:line="259" w:lineRule="auto"/>
        <w:ind w:left="0" w:firstLine="0"/>
        <w:jc w:val="both"/>
        <w:rPr>
          <w:color w:val="222222"/>
          <w:sz w:val="20"/>
          <w:szCs w:val="20"/>
          <w:shd w:val="clear" w:color="auto" w:fill="FFFFFF"/>
        </w:rPr>
      </w:pPr>
    </w:p>
    <w:p w14:paraId="0D50D855" w14:textId="77777777" w:rsidR="00A0695E" w:rsidRDefault="00A0695E" w:rsidP="00210114">
      <w:pPr>
        <w:suppressAutoHyphens w:val="0"/>
        <w:spacing w:after="160" w:line="259" w:lineRule="auto"/>
        <w:ind w:left="0" w:firstLine="0"/>
        <w:jc w:val="both"/>
        <w:rPr>
          <w:color w:val="222222"/>
          <w:sz w:val="20"/>
          <w:szCs w:val="20"/>
          <w:shd w:val="clear" w:color="auto" w:fill="FFFFFF"/>
        </w:rPr>
      </w:pPr>
    </w:p>
    <w:p w14:paraId="181969AD"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3D5C1028"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523A44CA"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2EF9D2A4"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p w14:paraId="0424EBCA" w14:textId="77777777" w:rsidR="00116C39" w:rsidRDefault="00116C39" w:rsidP="00210114">
      <w:pPr>
        <w:suppressAutoHyphens w:val="0"/>
        <w:spacing w:after="160" w:line="259" w:lineRule="auto"/>
        <w:ind w:left="0" w:firstLine="0"/>
        <w:jc w:val="both"/>
        <w:rPr>
          <w:color w:val="222222"/>
          <w:sz w:val="20"/>
          <w:szCs w:val="20"/>
          <w:shd w:val="clear" w:color="auto" w:fill="FFFFFF"/>
        </w:rPr>
      </w:pPr>
    </w:p>
    <w:sectPr w:rsidR="00116C39" w:rsidSect="00DB42CF">
      <w:pgSz w:w="11906" w:h="16838"/>
      <w:pgMar w:top="1418" w:right="1701" w:bottom="1418" w:left="1701" w:header="709" w:footer="709" w:gutter="0"/>
      <w:cols w:space="708"/>
      <w:docGrid w:linePitch="360"/>
      <w:sectPrChange w:id="1945" w:author="HENRIQUE OLIVEIRA" w:date="2023-11-27T23:36:00Z">
        <w:sectPr w:rsidR="00116C39" w:rsidSect="00DB42CF">
          <w:pgMar w:top="1417" w:right="1701" w:bottom="1417" w:left="1701"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Luisa Carvalheiro" w:date="2023-10-23T15:49:00Z" w:initials="LC">
    <w:p w14:paraId="39F8C862" w14:textId="77777777" w:rsidR="00A149BD" w:rsidRDefault="00A149BD">
      <w:pPr>
        <w:pStyle w:val="Textodecomentrio"/>
        <w:ind w:left="0" w:firstLine="0"/>
      </w:pPr>
      <w:r>
        <w:rPr>
          <w:rStyle w:val="Refdecomentrio"/>
        </w:rPr>
        <w:annotationRef/>
      </w:r>
      <w:r>
        <w:rPr>
          <w:lang w:val="pt-BR"/>
        </w:rPr>
        <w:t xml:space="preserve">Global </w:t>
      </w:r>
      <w:proofErr w:type="spellStart"/>
      <w:r>
        <w:rPr>
          <w:lang w:val="pt-BR"/>
        </w:rPr>
        <w:t>change</w:t>
      </w:r>
      <w:proofErr w:type="spellEnd"/>
      <w:r>
        <w:rPr>
          <w:lang w:val="pt-BR"/>
        </w:rPr>
        <w:t xml:space="preserve"> </w:t>
      </w:r>
      <w:proofErr w:type="spellStart"/>
      <w:r>
        <w:rPr>
          <w:lang w:val="pt-BR"/>
        </w:rPr>
        <w:t>Biology</w:t>
      </w:r>
      <w:proofErr w:type="spellEnd"/>
    </w:p>
    <w:p w14:paraId="182C2861" w14:textId="77777777" w:rsidR="00A149BD" w:rsidRDefault="00A149BD">
      <w:pPr>
        <w:pStyle w:val="Textodecomentrio"/>
        <w:ind w:left="0" w:firstLine="0"/>
      </w:pPr>
      <w:r>
        <w:rPr>
          <w:lang w:val="pt-BR"/>
        </w:rPr>
        <w:t xml:space="preserve">J Applied </w:t>
      </w:r>
      <w:proofErr w:type="spellStart"/>
      <w:r>
        <w:rPr>
          <w:lang w:val="pt-BR"/>
        </w:rPr>
        <w:t>Ecology</w:t>
      </w:r>
      <w:proofErr w:type="spellEnd"/>
      <w:r>
        <w:rPr>
          <w:lang w:val="pt-BR"/>
        </w:rPr>
        <w:t xml:space="preserve"> </w:t>
      </w:r>
    </w:p>
    <w:p w14:paraId="3400A862" w14:textId="77777777" w:rsidR="00A149BD" w:rsidRDefault="00A149BD" w:rsidP="00D70FD0">
      <w:pPr>
        <w:pStyle w:val="Textodecomentrio"/>
        <w:ind w:left="0" w:firstLine="0"/>
      </w:pPr>
      <w:r>
        <w:rPr>
          <w:lang w:val="pt-BR"/>
        </w:rPr>
        <w:t>São boas opções</w:t>
      </w:r>
    </w:p>
  </w:comment>
  <w:comment w:id="75" w:author="HENRIQUE OLIVEIRA" w:date="2023-11-11T14:40:00Z" w:initials="HO">
    <w:p w14:paraId="60C46FB3" w14:textId="77777777" w:rsidR="00A40BD6" w:rsidRDefault="00A40BD6" w:rsidP="00A40BD6">
      <w:pPr>
        <w:pStyle w:val="Ttulo1"/>
        <w:shd w:val="clear" w:color="auto" w:fill="FAFAFA"/>
        <w:spacing w:before="0"/>
        <w:rPr>
          <w:rFonts w:ascii="Arial" w:hAnsi="Arial" w:cs="Arial"/>
          <w:color w:val="2B3545"/>
          <w:sz w:val="48"/>
          <w:lang w:val="pt-BR"/>
        </w:rPr>
      </w:pPr>
      <w:r>
        <w:rPr>
          <w:rStyle w:val="Refdecomentrio"/>
        </w:rPr>
        <w:annotationRef/>
      </w:r>
      <w:r>
        <w:rPr>
          <w:rFonts w:ascii="Arial" w:hAnsi="Arial" w:cs="Arial"/>
          <w:color w:val="2B3545"/>
        </w:rPr>
        <w:t>Raven Biology of plants</w:t>
      </w:r>
    </w:p>
    <w:p w14:paraId="6AFE099B" w14:textId="77777777" w:rsidR="00A40BD6" w:rsidRDefault="00A40BD6" w:rsidP="00A40BD6">
      <w:pPr>
        <w:shd w:val="clear" w:color="auto" w:fill="FAFAFA"/>
        <w:rPr>
          <w:rFonts w:ascii="Arial" w:hAnsi="Arial" w:cs="Arial"/>
          <w:color w:val="2B3545"/>
          <w:sz w:val="21"/>
          <w:szCs w:val="21"/>
        </w:rPr>
      </w:pPr>
      <w:hyperlink r:id="rId1" w:anchor="goodreads" w:history="1">
        <w:r>
          <w:rPr>
            <w:rStyle w:val="Hyperlink"/>
            <w:rFonts w:ascii="Arial" w:eastAsiaTheme="majorEastAsia" w:hAnsi="Arial" w:cs="Arial"/>
            <w:color w:val="1074C3"/>
            <w:sz w:val="21"/>
            <w:szCs w:val="21"/>
          </w:rPr>
          <w:t xml:space="preserve">29 </w:t>
        </w:r>
        <w:proofErr w:type="spellStart"/>
        <w:r>
          <w:rPr>
            <w:rStyle w:val="Hyperlink"/>
            <w:rFonts w:ascii="Arial" w:eastAsiaTheme="majorEastAsia" w:hAnsi="Arial" w:cs="Arial"/>
            <w:color w:val="1074C3"/>
            <w:sz w:val="21"/>
            <w:szCs w:val="21"/>
          </w:rPr>
          <w:t>críticas</w:t>
        </w:r>
        <w:proofErr w:type="spellEnd"/>
      </w:hyperlink>
    </w:p>
    <w:p w14:paraId="2EC36882" w14:textId="77777777" w:rsidR="00A40BD6" w:rsidRDefault="00A40BD6" w:rsidP="00A40BD6">
      <w:pPr>
        <w:shd w:val="clear" w:color="auto" w:fill="FAFAFA"/>
        <w:rPr>
          <w:rFonts w:ascii="Arial" w:hAnsi="Arial" w:cs="Arial"/>
          <w:color w:val="2B3545"/>
          <w:sz w:val="21"/>
          <w:szCs w:val="21"/>
        </w:rPr>
      </w:pPr>
      <w:proofErr w:type="spellStart"/>
      <w:r>
        <w:rPr>
          <w:rStyle w:val="muibox-root"/>
          <w:rFonts w:ascii="Arial" w:hAnsi="Arial" w:cs="Arial"/>
          <w:color w:val="2B3545"/>
          <w:sz w:val="21"/>
          <w:szCs w:val="21"/>
        </w:rPr>
        <w:t>Autores:</w:t>
      </w:r>
      <w:hyperlink r:id="rId2" w:history="1">
        <w:r>
          <w:rPr>
            <w:rStyle w:val="Hyperlink"/>
            <w:rFonts w:ascii="inherit" w:eastAsiaTheme="majorEastAsia" w:hAnsi="inherit" w:cs="Arial"/>
            <w:color w:val="1074C3"/>
            <w:sz w:val="21"/>
            <w:szCs w:val="21"/>
          </w:rPr>
          <w:t>Ray</w:t>
        </w:r>
        <w:proofErr w:type="spellEnd"/>
        <w:r>
          <w:rPr>
            <w:rStyle w:val="Hyperlink"/>
            <w:rFonts w:ascii="inherit" w:eastAsiaTheme="majorEastAsia" w:hAnsi="inherit" w:cs="Arial"/>
            <w:color w:val="1074C3"/>
            <w:sz w:val="21"/>
            <w:szCs w:val="21"/>
          </w:rPr>
          <w:t xml:space="preserve"> Franklin Evert</w:t>
        </w:r>
      </w:hyperlink>
      <w:r>
        <w:rPr>
          <w:rStyle w:val="muibox-root"/>
          <w:rFonts w:ascii="Arial" w:hAnsi="Arial" w:cs="Arial"/>
          <w:color w:val="2B3545"/>
          <w:sz w:val="21"/>
          <w:szCs w:val="21"/>
        </w:rPr>
        <w:t> (Autor), </w:t>
      </w:r>
      <w:hyperlink r:id="rId3" w:history="1">
        <w:r>
          <w:rPr>
            <w:rStyle w:val="Hyperlink"/>
            <w:rFonts w:ascii="inherit" w:eastAsiaTheme="majorEastAsia" w:hAnsi="inherit" w:cs="Arial"/>
            <w:color w:val="1074C3"/>
            <w:sz w:val="21"/>
            <w:szCs w:val="21"/>
          </w:rPr>
          <w:t>Susan E. Eichhorn</w:t>
        </w:r>
      </w:hyperlink>
      <w:r>
        <w:rPr>
          <w:rStyle w:val="muibox-root"/>
          <w:rFonts w:ascii="Arial" w:hAnsi="Arial" w:cs="Arial"/>
          <w:color w:val="2B3545"/>
          <w:sz w:val="21"/>
          <w:szCs w:val="21"/>
        </w:rPr>
        <w:t> (Autor), </w:t>
      </w:r>
      <w:hyperlink r:id="rId4" w:history="1">
        <w:r>
          <w:rPr>
            <w:rStyle w:val="Hyperlink"/>
            <w:rFonts w:ascii="inherit" w:eastAsiaTheme="majorEastAsia" w:hAnsi="inherit" w:cs="Arial"/>
            <w:color w:val="1074C3"/>
            <w:sz w:val="21"/>
            <w:szCs w:val="21"/>
          </w:rPr>
          <w:t>Peter H. Raven</w:t>
        </w:r>
      </w:hyperlink>
    </w:p>
    <w:p w14:paraId="198D1DF8" w14:textId="77777777" w:rsidR="00A40BD6" w:rsidRDefault="00A40BD6" w:rsidP="00A40BD6">
      <w:pPr>
        <w:pStyle w:val="Textodecomentrio"/>
      </w:pPr>
    </w:p>
  </w:comment>
  <w:comment w:id="81" w:author="Luiz Henrique" w:date="2023-03-14T22:31:00Z" w:initials="LH">
    <w:p w14:paraId="529DAED7" w14:textId="0D91B15A" w:rsidR="0074563D" w:rsidRDefault="0074563D" w:rsidP="0074563D">
      <w:pPr>
        <w:pStyle w:val="Textodecomentrio"/>
      </w:pPr>
      <w:r>
        <w:rPr>
          <w:rStyle w:val="Refdecomentrio"/>
        </w:rPr>
        <w:annotationRef/>
      </w:r>
      <w:r w:rsidRPr="00D85F7B">
        <w:t>https://pubmed.ncbi.nlm.nih.gov/12753979/</w:t>
      </w:r>
    </w:p>
  </w:comment>
  <w:comment w:id="82" w:author="Luiz Henrique" w:date="2023-03-14T22:35:00Z" w:initials="LH">
    <w:p w14:paraId="06495044" w14:textId="77777777" w:rsidR="0074563D" w:rsidRDefault="0074563D" w:rsidP="0074563D">
      <w:pPr>
        <w:pStyle w:val="Textodecomentrio"/>
      </w:pPr>
      <w:r>
        <w:rPr>
          <w:rStyle w:val="Refdecomentrio"/>
        </w:rPr>
        <w:annotationRef/>
      </w:r>
      <w:r w:rsidRPr="009F0D41">
        <w:t>https://pubmed.ncbi.nlm.nih.gov/18047587/</w:t>
      </w:r>
    </w:p>
  </w:comment>
  <w:comment w:id="83" w:author="Luiz Henrique" w:date="2023-03-14T22:43:00Z" w:initials="LH">
    <w:p w14:paraId="4598F23B" w14:textId="77777777" w:rsidR="0074563D" w:rsidRDefault="0074563D" w:rsidP="0074563D">
      <w:pPr>
        <w:pStyle w:val="Textodecomentrio"/>
      </w:pPr>
      <w:r>
        <w:rPr>
          <w:rStyle w:val="Refdecomentrio"/>
        </w:rPr>
        <w:annotationRef/>
      </w:r>
      <w:r>
        <w:t xml:space="preserve">Kiba T, Krapp A. 2016 Plant Nitrogen Acquisition Under Low Availability: Regulation of 1139 Uptake and Root Architecture. Plant Cell </w:t>
      </w:r>
      <w:proofErr w:type="spellStart"/>
      <w:r>
        <w:t>Physiol</w:t>
      </w:r>
      <w:proofErr w:type="spellEnd"/>
      <w:r>
        <w:t xml:space="preserve"> 57, 707–714. (doi:10.1093/</w:t>
      </w:r>
      <w:proofErr w:type="spellStart"/>
      <w:r>
        <w:t>pcp</w:t>
      </w:r>
      <w:proofErr w:type="spellEnd"/>
      <w:r>
        <w:t>/pcw052)</w:t>
      </w:r>
    </w:p>
  </w:comment>
  <w:comment w:id="90" w:author="Luiz Henrique" w:date="2023-03-14T22:53:00Z" w:initials="LH">
    <w:p w14:paraId="32687165" w14:textId="05BD0F73" w:rsidR="0074563D" w:rsidRDefault="0074563D" w:rsidP="0074563D">
      <w:pPr>
        <w:pStyle w:val="Textodecomentrio"/>
      </w:pPr>
      <w:r>
        <w:rPr>
          <w:rStyle w:val="Refdecomentrio"/>
        </w:rPr>
        <w:annotationRef/>
      </w:r>
      <w:r>
        <w:t>Ameen A, Raza S. 2017 Green Revolution: A Review. Int. J. Adv. Sci. 3, 129–137. 1033 (doi:10.7439/</w:t>
      </w:r>
      <w:proofErr w:type="gramStart"/>
      <w:r>
        <w:t>ijasr.v</w:t>
      </w:r>
      <w:proofErr w:type="gramEnd"/>
      <w:r>
        <w:t>3i12.4410)</w:t>
      </w:r>
    </w:p>
  </w:comment>
  <w:comment w:id="93" w:author="Luiz Henrique [2]" w:date="2023-09-08T21:39:00Z" w:initials="LH">
    <w:p w14:paraId="04A0E01A" w14:textId="77777777" w:rsidR="00986BD8" w:rsidRDefault="00986BD8" w:rsidP="00986BD8">
      <w:pPr>
        <w:pStyle w:val="Textodecomentrio"/>
      </w:pPr>
      <w:r>
        <w:rPr>
          <w:rStyle w:val="Refdecomentrio"/>
        </w:rPr>
        <w:annotationRef/>
      </w:r>
      <w:proofErr w:type="spellStart"/>
      <w:r>
        <w:t>Bommarco</w:t>
      </w:r>
      <w:proofErr w:type="spellEnd"/>
      <w:r>
        <w:t xml:space="preserve"> R, Kleijn D, Potts SG. 2013 Ecological intensification: harnessing ecosystem services for food security. Trends </w:t>
      </w:r>
      <w:proofErr w:type="spellStart"/>
      <w:r>
        <w:t>Ecol</w:t>
      </w:r>
      <w:proofErr w:type="spellEnd"/>
      <w:r>
        <w:t xml:space="preserve"> </w:t>
      </w:r>
      <w:proofErr w:type="spellStart"/>
      <w:r>
        <w:t>Evol</w:t>
      </w:r>
      <w:proofErr w:type="spellEnd"/>
      <w:r>
        <w:t xml:space="preserve"> 28, 230–238. (</w:t>
      </w:r>
      <w:proofErr w:type="gramStart"/>
      <w:r>
        <w:t>doi:10.1016/j.tree</w:t>
      </w:r>
      <w:proofErr w:type="gramEnd"/>
      <w:r>
        <w:t>.2012.10.012)</w:t>
      </w:r>
    </w:p>
  </w:comment>
  <w:comment w:id="101" w:author="Luiz Henrique" w:date="2023-03-14T23:01:00Z" w:initials="LH">
    <w:p w14:paraId="46694CEB" w14:textId="77777777" w:rsidR="008A0372" w:rsidRDefault="008A0372" w:rsidP="008A0372">
      <w:pPr>
        <w:pStyle w:val="Textodecomentrio"/>
      </w:pPr>
      <w:r>
        <w:rPr>
          <w:rStyle w:val="Refdecomentrio"/>
        </w:rPr>
        <w:annotationRef/>
      </w:r>
      <w:r>
        <w:t>Sheriff G. 2005 Efficient Waste? Why Farmers Over-Apply Nutrients and the Implications for 1217 Policy Design. AEPP 27, 542–557. (doi:10.1111/j.1467-9353.</w:t>
      </w:r>
      <w:proofErr w:type="gramStart"/>
      <w:r>
        <w:t>2005.00263.x</w:t>
      </w:r>
      <w:proofErr w:type="gramEnd"/>
      <w:r>
        <w:t xml:space="preserve">) 1218 01. </w:t>
      </w:r>
      <w:proofErr w:type="spellStart"/>
      <w:r>
        <w:t>Shipunov</w:t>
      </w:r>
      <w:proofErr w:type="spellEnd"/>
      <w:r>
        <w:t xml:space="preserve"> A. In press. Intr. Bot. Minot State University.</w:t>
      </w:r>
    </w:p>
  </w:comment>
  <w:comment w:id="102" w:author="Luiz Henrique" w:date="2023-03-14T23:01:00Z" w:initials="LH">
    <w:p w14:paraId="50B8AE7C" w14:textId="77777777" w:rsidR="008A0372" w:rsidRDefault="008A0372" w:rsidP="008A0372">
      <w:pPr>
        <w:pStyle w:val="Textodecomentrio"/>
      </w:pPr>
      <w:r>
        <w:rPr>
          <w:rStyle w:val="Refdecomentrio"/>
        </w:rPr>
        <w:annotationRef/>
      </w:r>
      <w:r>
        <w:t>Ramos D de L, Bustamante MMC, Silva FD da S, Carvalheiro LG. 2018 Crop fertilization 1192 affects pollination service provision – Common bean as a case study. PLOS ONE 13, e0204460. 1193 (</w:t>
      </w:r>
      <w:proofErr w:type="gramStart"/>
      <w:r>
        <w:t>doi:10.1371/journal.pone</w:t>
      </w:r>
      <w:proofErr w:type="gramEnd"/>
      <w:r>
        <w:t>.0204460)</w:t>
      </w:r>
    </w:p>
  </w:comment>
  <w:comment w:id="103" w:author="Luiz Henrique" w:date="2023-03-14T23:02:00Z" w:initials="LH">
    <w:p w14:paraId="580AA017" w14:textId="77777777" w:rsidR="008A0372" w:rsidRDefault="008A0372" w:rsidP="008A0372">
      <w:pPr>
        <w:pStyle w:val="Textodecomentrio"/>
      </w:pPr>
      <w:r>
        <w:rPr>
          <w:rStyle w:val="Refdecomentrio"/>
        </w:rPr>
        <w:annotationRef/>
      </w:r>
    </w:p>
  </w:comment>
  <w:comment w:id="104" w:author="Luiz Henrique" w:date="2023-03-14T23:02:00Z" w:initials="LH">
    <w:p w14:paraId="2AAC726A" w14:textId="77777777" w:rsidR="008A0372" w:rsidRDefault="008A0372" w:rsidP="008A0372">
      <w:pPr>
        <w:pStyle w:val="Textodecomentrio"/>
      </w:pPr>
      <w:r>
        <w:rPr>
          <w:rStyle w:val="Refdecomentrio"/>
        </w:rPr>
        <w:annotationRef/>
      </w:r>
      <w:r>
        <w:t>Houser M. 2022 Farmer Motivations for Excess Nitrogen Use in the U.S. Corn Belt. CSCEE 1119 6, 1688823. (doi:10.1525/cse.2022.1688823)</w:t>
      </w:r>
    </w:p>
  </w:comment>
  <w:comment w:id="109" w:author="Luiz Henrique" w:date="2023-03-14T22:56:00Z" w:initials="LH">
    <w:p w14:paraId="2E36A8AF" w14:textId="77777777" w:rsidR="00986BD8" w:rsidRDefault="00986BD8" w:rsidP="00986BD8">
      <w:pPr>
        <w:pStyle w:val="Textodecomentrio"/>
      </w:pPr>
      <w:r>
        <w:rPr>
          <w:rStyle w:val="Refdecomentrio"/>
        </w:rPr>
        <w:annotationRef/>
      </w:r>
      <w:r>
        <w:t xml:space="preserve">Martinelli LA. 2007 </w:t>
      </w:r>
      <w:proofErr w:type="spellStart"/>
      <w:r>
        <w:t>Os</w:t>
      </w:r>
      <w:proofErr w:type="spellEnd"/>
      <w:r>
        <w:t xml:space="preserve"> </w:t>
      </w:r>
      <w:proofErr w:type="spellStart"/>
      <w:r>
        <w:t>caminhos</w:t>
      </w:r>
      <w:proofErr w:type="spellEnd"/>
      <w:r>
        <w:t xml:space="preserve"> do </w:t>
      </w:r>
      <w:proofErr w:type="spellStart"/>
      <w:r>
        <w:t>nitrogênio</w:t>
      </w:r>
      <w:proofErr w:type="spellEnd"/>
      <w:r>
        <w:t xml:space="preserve"> do </w:t>
      </w:r>
      <w:proofErr w:type="spellStart"/>
      <w:r>
        <w:t>fertilizante</w:t>
      </w:r>
      <w:proofErr w:type="spellEnd"/>
      <w:r>
        <w:t xml:space="preserve"> </w:t>
      </w:r>
      <w:proofErr w:type="spellStart"/>
      <w:r>
        <w:t>ao</w:t>
      </w:r>
      <w:proofErr w:type="spellEnd"/>
      <w:r>
        <w:t xml:space="preserve"> </w:t>
      </w:r>
      <w:proofErr w:type="spellStart"/>
      <w:r>
        <w:t>poluente</w:t>
      </w:r>
      <w:proofErr w:type="spellEnd"/>
      <w:r>
        <w:t xml:space="preserve">. Inf. </w:t>
      </w:r>
      <w:proofErr w:type="spellStart"/>
      <w:r>
        <w:t>Agro</w:t>
      </w:r>
      <w:proofErr w:type="spellEnd"/>
      <w:r>
        <w:t>. 118,</w:t>
      </w:r>
    </w:p>
  </w:comment>
  <w:comment w:id="110" w:author="Luiz Henrique" w:date="2023-03-14T22:57:00Z" w:initials="LH">
    <w:p w14:paraId="01F21F3D" w14:textId="77777777" w:rsidR="00986BD8" w:rsidRDefault="00986BD8" w:rsidP="00986BD8">
      <w:pPr>
        <w:pStyle w:val="Textodecomentrio"/>
      </w:pPr>
      <w:r>
        <w:rPr>
          <w:rStyle w:val="Refdecomentrio"/>
        </w:rPr>
        <w:annotationRef/>
      </w:r>
      <w:r>
        <w:t xml:space="preserve">Tilman D, Reich PB, Isbell F. 2012 Biodiversity impacts ecosystem productivity as much as 1249 resources, disturbance, or herbivory. Proc Natl </w:t>
      </w:r>
      <w:proofErr w:type="spellStart"/>
      <w:r>
        <w:t>Acad</w:t>
      </w:r>
      <w:proofErr w:type="spellEnd"/>
      <w:r>
        <w:t xml:space="preserve"> Sci U S A 109, 10394–10397. 1250 (doi:10.1073/pnas.1208240109)</w:t>
      </w:r>
    </w:p>
  </w:comment>
  <w:comment w:id="111" w:author="Luiz Henrique" w:date="2023-03-14T22:57:00Z" w:initials="LH">
    <w:p w14:paraId="40A51C96" w14:textId="77777777" w:rsidR="00986BD8" w:rsidRDefault="00986BD8" w:rsidP="00986BD8">
      <w:pPr>
        <w:pStyle w:val="Textodecomentrio"/>
      </w:pPr>
      <w:r>
        <w:rPr>
          <w:rStyle w:val="Refdecomentrio"/>
        </w:rPr>
        <w:annotationRef/>
      </w:r>
      <w:r>
        <w:t xml:space="preserve">Farrer EC, Suding KN. 2016 Teasing apart plant community responses to N enrichment: the 1097 roles of resource limitation, competition and soil microbes. </w:t>
      </w:r>
      <w:proofErr w:type="spellStart"/>
      <w:r>
        <w:t>Ecol</w:t>
      </w:r>
      <w:proofErr w:type="spellEnd"/>
      <w:r>
        <w:t xml:space="preserve"> Lett 19, 1287–1296. 1098 (doi:10.1111/ele.12665)</w:t>
      </w:r>
    </w:p>
  </w:comment>
  <w:comment w:id="112" w:author="Luiz Henrique" w:date="2023-03-14T22:56:00Z" w:initials="LH">
    <w:p w14:paraId="19466D87" w14:textId="77777777" w:rsidR="00986BD8" w:rsidRDefault="00986BD8" w:rsidP="00986BD8">
      <w:pPr>
        <w:pStyle w:val="Textodecomentrio"/>
      </w:pPr>
      <w:r>
        <w:rPr>
          <w:rStyle w:val="Refdecomentrio"/>
        </w:rPr>
        <w:annotationRef/>
      </w:r>
      <w:r>
        <w:t>Midolo G, Alkemade R, Schipper AM, Benítez-López A, Perring MP, De Vries W. 2019 1176 Impacts of nitrogen addition on plant species richness and abundance: A global meta-analysis. 1177 Glob. Ecol. and Biog. 28, 398–413. (doi:10.1111/geb.12856)</w:t>
      </w:r>
    </w:p>
  </w:comment>
  <w:comment w:id="113" w:author="Luiz Henrique" w:date="2023-03-14T22:59:00Z" w:initials="LH">
    <w:p w14:paraId="3DE4A604" w14:textId="77777777" w:rsidR="00986BD8" w:rsidRDefault="00986BD8" w:rsidP="00986BD8">
      <w:pPr>
        <w:pStyle w:val="Textodecomentrio"/>
      </w:pPr>
      <w:r>
        <w:rPr>
          <w:rStyle w:val="Refdecomentrio"/>
        </w:rPr>
        <w:annotationRef/>
      </w:r>
      <w:r>
        <w:t xml:space="preserve">Bustamante MMC, </w:t>
      </w:r>
      <w:proofErr w:type="spellStart"/>
      <w:r>
        <w:t>Nardoto</w:t>
      </w:r>
      <w:proofErr w:type="spellEnd"/>
      <w:r>
        <w:t xml:space="preserve"> GB, Pinto AS, Resende JCF, Takahashi FSC, Vieira LCG. 2012 1073 Potential impacts of climate change on biogeochemical functioning of </w:t>
      </w:r>
      <w:proofErr w:type="spellStart"/>
      <w:r>
        <w:t>Cerrado</w:t>
      </w:r>
      <w:proofErr w:type="spellEnd"/>
      <w:r>
        <w:t xml:space="preserve"> ecosystems. 1074 Braz. J. Biol. 72, 655–671. (doi:10.1590/S1519-69842012000400005)</w:t>
      </w:r>
    </w:p>
  </w:comment>
  <w:comment w:id="117" w:author="Luiz Henrique" w:date="2023-03-14T22:29:00Z" w:initials="LH">
    <w:p w14:paraId="7323FBC4" w14:textId="77777777" w:rsidR="00986BD8" w:rsidRDefault="00986BD8" w:rsidP="00986BD8">
      <w:pPr>
        <w:suppressAutoHyphens w:val="0"/>
        <w:spacing w:after="160" w:line="259" w:lineRule="auto"/>
        <w:ind w:left="0" w:firstLine="0"/>
      </w:pPr>
      <w:r>
        <w:rPr>
          <w:rStyle w:val="Refdecomentrio"/>
        </w:rPr>
        <w:annotationRef/>
      </w:r>
      <w:r>
        <w:t xml:space="preserve">Taiz PE of MBL, Zeiger PEE, Møller PEIM, Murphy P and CA. 2018 Fundamentals of Plant Physiology. 1a </w:t>
      </w:r>
      <w:proofErr w:type="spellStart"/>
      <w:r>
        <w:t>edição</w:t>
      </w:r>
      <w:proofErr w:type="spellEnd"/>
      <w:r>
        <w:t>. New York, NY: Sinauer Associates Is an Imprint of Oxford University Press.</w:t>
      </w:r>
    </w:p>
    <w:p w14:paraId="467E778D" w14:textId="77777777" w:rsidR="00986BD8" w:rsidRDefault="00986BD8" w:rsidP="00986BD8">
      <w:pPr>
        <w:pStyle w:val="Textodecomentrio"/>
      </w:pPr>
    </w:p>
  </w:comment>
  <w:comment w:id="118" w:author="Luiz Henrique" w:date="2023-03-14T22:30:00Z" w:initials="LH">
    <w:p w14:paraId="7CBD450B" w14:textId="77777777" w:rsidR="00986BD8" w:rsidRDefault="00986BD8" w:rsidP="00986BD8">
      <w:pPr>
        <w:suppressAutoHyphens w:val="0"/>
        <w:spacing w:after="160" w:line="259" w:lineRule="auto"/>
        <w:ind w:left="0" w:firstLine="0"/>
      </w:pPr>
      <w:r>
        <w:rPr>
          <w:rStyle w:val="Refdecomentrio"/>
        </w:rPr>
        <w:annotationRef/>
      </w:r>
      <w:r>
        <w:t xml:space="preserve">Swetha J, Suseela T, </w:t>
      </w:r>
      <w:proofErr w:type="spellStart"/>
      <w:r>
        <w:t>Dorajeerao</w:t>
      </w:r>
      <w:proofErr w:type="spellEnd"/>
      <w:r>
        <w:t xml:space="preserve"> AVD, Suneetha DS, Sujatha RV. 2018 Effect of spacing and nitrogen on bulb formation of Asiatic lily cv. </w:t>
      </w:r>
      <w:proofErr w:type="spellStart"/>
      <w:r>
        <w:t>tressor</w:t>
      </w:r>
      <w:proofErr w:type="spellEnd"/>
      <w:r>
        <w:t xml:space="preserve"> under shade net condition. J </w:t>
      </w:r>
      <w:proofErr w:type="spellStart"/>
      <w:proofErr w:type="gramStart"/>
      <w:r>
        <w:t>Pharmacogn</w:t>
      </w:r>
      <w:proofErr w:type="spellEnd"/>
      <w:r>
        <w:t xml:space="preserve">  </w:t>
      </w:r>
      <w:proofErr w:type="spellStart"/>
      <w:r>
        <w:t>Phytochem</w:t>
      </w:r>
      <w:proofErr w:type="spellEnd"/>
      <w:proofErr w:type="gramEnd"/>
      <w:r>
        <w:t xml:space="preserve"> 7, 2441–2444. (doi.org/10.20546/ijcmas.2018.708.505)</w:t>
      </w:r>
    </w:p>
    <w:p w14:paraId="040EBBA0" w14:textId="77777777" w:rsidR="00986BD8" w:rsidRDefault="00986BD8" w:rsidP="00986BD8">
      <w:pPr>
        <w:pStyle w:val="Textodecomentrio"/>
      </w:pPr>
    </w:p>
  </w:comment>
  <w:comment w:id="119" w:author="Luiz Henrique" w:date="2023-03-14T22:30:00Z" w:initials="LH">
    <w:p w14:paraId="444089B8" w14:textId="77777777" w:rsidR="00986BD8" w:rsidRDefault="00986BD8" w:rsidP="00986BD8">
      <w:pPr>
        <w:suppressAutoHyphens w:val="0"/>
        <w:spacing w:after="160" w:line="259" w:lineRule="auto"/>
        <w:ind w:left="0" w:firstLine="0"/>
        <w:rPr>
          <w:rFonts w:ascii="Segoe UI" w:hAnsi="Segoe UI" w:cs="Segoe UI"/>
          <w:color w:val="333333"/>
          <w:shd w:val="clear" w:color="auto" w:fill="FCFCFC"/>
        </w:rPr>
      </w:pPr>
      <w:r>
        <w:rPr>
          <w:rStyle w:val="Refdecomentrio"/>
        </w:rPr>
        <w:annotationRef/>
      </w:r>
      <w:r>
        <w:rPr>
          <w:rFonts w:ascii="Segoe UI" w:hAnsi="Segoe UI" w:cs="Segoe UI"/>
          <w:color w:val="333333"/>
          <w:shd w:val="clear" w:color="auto" w:fill="FCFCFC"/>
        </w:rPr>
        <w:t>David, T.I., Storkey, J. &amp; Stevens, C.J. Understanding how changing soil nitrogen affects plant–pollinator interactions. </w:t>
      </w:r>
      <w:r>
        <w:rPr>
          <w:rFonts w:ascii="Segoe UI" w:hAnsi="Segoe UI" w:cs="Segoe UI"/>
          <w:i/>
          <w:iCs/>
          <w:color w:val="333333"/>
          <w:shd w:val="clear" w:color="auto" w:fill="FCFCFC"/>
        </w:rPr>
        <w:t>Arthropod-Plant Interactions</w:t>
      </w:r>
      <w:r>
        <w:rPr>
          <w:rFonts w:ascii="Segoe UI" w:hAnsi="Segoe UI" w:cs="Segoe UI"/>
          <w:color w:val="333333"/>
          <w:shd w:val="clear" w:color="auto" w:fill="FCFCFC"/>
        </w:rPr>
        <w:t> </w:t>
      </w:r>
      <w:r>
        <w:rPr>
          <w:rFonts w:ascii="Segoe UI" w:hAnsi="Segoe UI" w:cs="Segoe UI"/>
          <w:b/>
          <w:bCs/>
          <w:color w:val="333333"/>
          <w:shd w:val="clear" w:color="auto" w:fill="FCFCFC"/>
        </w:rPr>
        <w:t>13</w:t>
      </w:r>
      <w:r>
        <w:rPr>
          <w:rFonts w:ascii="Segoe UI" w:hAnsi="Segoe UI" w:cs="Segoe UI"/>
          <w:color w:val="333333"/>
          <w:shd w:val="clear" w:color="auto" w:fill="FCFCFC"/>
        </w:rPr>
        <w:t xml:space="preserve">, 671–684 (2019). </w:t>
      </w:r>
      <w:hyperlink r:id="rId5" w:history="1">
        <w:r w:rsidRPr="008C0B6A">
          <w:rPr>
            <w:rStyle w:val="Hyperlink"/>
            <w:rFonts w:ascii="Segoe UI" w:hAnsi="Segoe UI" w:cs="Segoe UI"/>
            <w:shd w:val="clear" w:color="auto" w:fill="FCFCFC"/>
          </w:rPr>
          <w:t>https://doi.org/10.1007/s11829-019-09714-y</w:t>
        </w:r>
      </w:hyperlink>
    </w:p>
    <w:p w14:paraId="7AF03234" w14:textId="77777777" w:rsidR="00986BD8" w:rsidRDefault="00986BD8" w:rsidP="00986BD8">
      <w:pPr>
        <w:pStyle w:val="Textodecomentrio"/>
      </w:pPr>
    </w:p>
  </w:comment>
  <w:comment w:id="149" w:author="Luiz Henrique" w:date="2023-03-14T23:03:00Z" w:initials="LH">
    <w:p w14:paraId="7B839D79" w14:textId="44B859C9" w:rsidR="003D6687" w:rsidRDefault="003D6687" w:rsidP="003D6687">
      <w:pPr>
        <w:pStyle w:val="Textodecomentrio"/>
      </w:pPr>
      <w:r>
        <w:rPr>
          <w:rStyle w:val="Refdecomentrio"/>
        </w:rPr>
        <w:annotationRef/>
      </w:r>
      <w:r>
        <w:t xml:space="preserve">Reekie E, Avila Sakar G. 2005 The Shape of the Trade-off Function between Reproduction 1196 and Growth. In Rep. </w:t>
      </w:r>
      <w:proofErr w:type="spellStart"/>
      <w:r>
        <w:t>Alloc</w:t>
      </w:r>
      <w:proofErr w:type="spellEnd"/>
      <w:r>
        <w:t>. in Plants, pp. 189–214. (doi:10.1016/B978-012088386-8/50007-7)</w:t>
      </w:r>
    </w:p>
  </w:comment>
  <w:comment w:id="151" w:author="HENRIQUE OLIVEIRA" w:date="2023-11-12T11:10:00Z" w:initials="HO">
    <w:p w14:paraId="6AB18B4D" w14:textId="77777777" w:rsidR="005626E8" w:rsidRDefault="005626E8" w:rsidP="005626E8">
      <w:pPr>
        <w:spacing w:line="360" w:lineRule="auto"/>
        <w:ind w:left="0" w:firstLine="0"/>
        <w:jc w:val="both"/>
        <w:rPr>
          <w:color w:val="000000" w:themeColor="text1"/>
          <w:szCs w:val="24"/>
        </w:rPr>
      </w:pPr>
      <w:r>
        <w:rPr>
          <w:rStyle w:val="Refdecomentrio"/>
        </w:rPr>
        <w:annotationRef/>
      </w:r>
      <w:r>
        <w:rPr>
          <w:color w:val="000000" w:themeColor="text1"/>
          <w:szCs w:val="24"/>
        </w:rPr>
        <w:t>This variable allowed to test if the effect of N input was more accentuated for species with higher pollinator dependence (expectation XX).</w:t>
      </w:r>
    </w:p>
    <w:p w14:paraId="459F6675" w14:textId="3839FE9C" w:rsidR="005626E8" w:rsidRDefault="005626E8">
      <w:pPr>
        <w:pStyle w:val="Textodecomentrio"/>
      </w:pPr>
    </w:p>
  </w:comment>
  <w:comment w:id="155" w:author="Luiz Henrique" w:date="2023-03-14T23:03:00Z" w:initials="LH">
    <w:p w14:paraId="033D313C" w14:textId="77777777" w:rsidR="003D6687" w:rsidRDefault="003D6687" w:rsidP="003D6687">
      <w:pPr>
        <w:pStyle w:val="Textodecomentrio"/>
      </w:pPr>
      <w:r>
        <w:rPr>
          <w:rStyle w:val="Refdecomentrio"/>
        </w:rPr>
        <w:annotationRef/>
      </w:r>
      <w:r>
        <w:t xml:space="preserve">Kakon SS, Bhuiya MSU, Hossain SMA, Sultana N. 2015 Flowering </w:t>
      </w:r>
      <w:proofErr w:type="spellStart"/>
      <w:r>
        <w:t>Behaviour</w:t>
      </w:r>
      <w:proofErr w:type="spellEnd"/>
      <w:r>
        <w:t xml:space="preserve"> and Seed Yield 1136 of French Bean as Affected by Variety. IJASBT 3, 483–489. (doi:10.3126/</w:t>
      </w:r>
      <w:proofErr w:type="gramStart"/>
      <w:r>
        <w:t>ijasbt.v</w:t>
      </w:r>
      <w:proofErr w:type="gramEnd"/>
      <w:r>
        <w:t>3i3.12566)</w:t>
      </w:r>
    </w:p>
  </w:comment>
  <w:comment w:id="164" w:author="Luiz Henrique" w:date="2023-03-17T09:55:00Z" w:initials="LH">
    <w:p w14:paraId="7C2D5CC5" w14:textId="77777777" w:rsidR="00E22CB1" w:rsidRDefault="00E22CB1" w:rsidP="00E22CB1">
      <w:pPr>
        <w:pStyle w:val="Textodecomentrio"/>
      </w:pPr>
      <w:r>
        <w:rPr>
          <w:rStyle w:val="Refdecomentrio"/>
        </w:rPr>
        <w:annotationRef/>
      </w:r>
      <w:r>
        <w:rPr>
          <w:rFonts w:ascii="Arial" w:hAnsi="Arial" w:cs="Arial"/>
          <w:color w:val="222222"/>
          <w:shd w:val="clear" w:color="auto" w:fill="FFFFFF"/>
        </w:rPr>
        <w:t>DAVID, Thomas I.; STORKEY, Jonathan; STEVENS, Carly J. Understanding how changing soil nitrogen affects plant–pollinator interactions. </w:t>
      </w:r>
      <w:r>
        <w:rPr>
          <w:rFonts w:ascii="Arial" w:hAnsi="Arial" w:cs="Arial"/>
          <w:b/>
          <w:bCs/>
          <w:color w:val="222222"/>
          <w:shd w:val="clear" w:color="auto" w:fill="FFFFFF"/>
        </w:rPr>
        <w:t>Arthropod-Plant Interactions</w:t>
      </w:r>
      <w:r>
        <w:rPr>
          <w:rFonts w:ascii="Arial" w:hAnsi="Arial" w:cs="Arial"/>
          <w:color w:val="222222"/>
          <w:shd w:val="clear" w:color="auto" w:fill="FFFFFF"/>
        </w:rPr>
        <w:t>, v. 13, p. 671-684, 2019.</w:t>
      </w:r>
    </w:p>
  </w:comment>
  <w:comment w:id="165" w:author="Luiz Henrique" w:date="2023-03-17T09:56:00Z" w:initials="LH">
    <w:p w14:paraId="734CED32" w14:textId="77777777" w:rsidR="00E22CB1" w:rsidRDefault="00E22CB1" w:rsidP="00E22CB1">
      <w:pPr>
        <w:pStyle w:val="Textodecomentrio"/>
      </w:pPr>
      <w:r>
        <w:rPr>
          <w:rStyle w:val="Refdecomentrio"/>
        </w:rPr>
        <w:annotationRef/>
      </w:r>
    </w:p>
  </w:comment>
  <w:comment w:id="169" w:author="Luiz Henrique" w:date="2023-03-17T09:55:00Z" w:initials="LH">
    <w:p w14:paraId="5D966B17" w14:textId="77777777" w:rsidR="003D6687" w:rsidRPr="00484852" w:rsidRDefault="003D6687" w:rsidP="003D6687">
      <w:pPr>
        <w:pStyle w:val="PargrafodaLista"/>
        <w:numPr>
          <w:ilvl w:val="0"/>
          <w:numId w:val="2"/>
        </w:numPr>
        <w:suppressAutoHyphens w:val="0"/>
        <w:spacing w:after="160" w:line="259" w:lineRule="auto"/>
        <w:jc w:val="both"/>
        <w:rPr>
          <w:color w:val="222222"/>
          <w:shd w:val="clear" w:color="auto" w:fill="FFFFFF"/>
        </w:rPr>
      </w:pPr>
      <w:r>
        <w:rPr>
          <w:rStyle w:val="Refdecomentrio"/>
        </w:rPr>
        <w:annotationRef/>
      </w:r>
      <w:r w:rsidRPr="00484852">
        <w:rPr>
          <w:color w:val="222222"/>
          <w:shd w:val="clear" w:color="auto" w:fill="FFFFFF"/>
        </w:rPr>
        <w:t>RAMOS, D. L. et al., (2018)</w:t>
      </w:r>
    </w:p>
    <w:p w14:paraId="6E973635" w14:textId="77777777" w:rsidR="003D6687" w:rsidRPr="00484852" w:rsidRDefault="003D6687" w:rsidP="003D6687">
      <w:pPr>
        <w:pStyle w:val="PargrafodaLista"/>
        <w:spacing w:after="160" w:line="259" w:lineRule="auto"/>
        <w:jc w:val="both"/>
        <w:rPr>
          <w:color w:val="222222"/>
          <w:shd w:val="clear" w:color="auto" w:fill="FFFFFF"/>
        </w:rPr>
      </w:pPr>
      <w:r w:rsidRPr="00484852">
        <w:rPr>
          <w:color w:val="222222"/>
          <w:shd w:val="clear" w:color="auto" w:fill="FFFFFF"/>
        </w:rPr>
        <w:t>Crop fertilization affects pollination service provision–Common bean as a case study. </w:t>
      </w:r>
      <w:proofErr w:type="spellStart"/>
      <w:r w:rsidRPr="00484852">
        <w:rPr>
          <w:b/>
          <w:bCs/>
          <w:color w:val="222222"/>
          <w:shd w:val="clear" w:color="auto" w:fill="FFFFFF"/>
        </w:rPr>
        <w:t>PloS</w:t>
      </w:r>
      <w:proofErr w:type="spellEnd"/>
      <w:r w:rsidRPr="00484852">
        <w:rPr>
          <w:b/>
          <w:bCs/>
          <w:color w:val="222222"/>
          <w:shd w:val="clear" w:color="auto" w:fill="FFFFFF"/>
        </w:rPr>
        <w:t xml:space="preserve"> one</w:t>
      </w:r>
    </w:p>
    <w:p w14:paraId="3A0792D4" w14:textId="77777777" w:rsidR="003D6687" w:rsidRPr="00484852" w:rsidRDefault="003D6687" w:rsidP="003D6687">
      <w:pPr>
        <w:pStyle w:val="PargrafodaLista"/>
        <w:spacing w:after="160" w:line="259" w:lineRule="auto"/>
        <w:jc w:val="both"/>
        <w:rPr>
          <w:color w:val="4472C4" w:themeColor="accent1"/>
          <w:u w:val="single"/>
          <w:shd w:val="clear" w:color="auto" w:fill="FFFFFF"/>
        </w:rPr>
      </w:pPr>
      <w:r w:rsidRPr="00484852">
        <w:rPr>
          <w:color w:val="222222"/>
          <w:shd w:val="clear" w:color="auto" w:fill="FFFFFF"/>
        </w:rPr>
        <w:t>v. 13, n. 11.</w:t>
      </w:r>
      <w:r w:rsidRPr="00484852">
        <w:t xml:space="preserve"> </w:t>
      </w:r>
      <w:hyperlink r:id="rId6" w:history="1">
        <w:r w:rsidRPr="00484852">
          <w:rPr>
            <w:rStyle w:val="Hyperlink"/>
            <w:shd w:val="clear" w:color="auto" w:fill="FFFFFF"/>
          </w:rPr>
          <w:t>https://doi.org/10.1371/journal.pone.0204460</w:t>
        </w:r>
      </w:hyperlink>
    </w:p>
    <w:p w14:paraId="4F98A75B" w14:textId="77777777" w:rsidR="003D6687" w:rsidRDefault="003D6687" w:rsidP="003D6687">
      <w:pPr>
        <w:pStyle w:val="Textodecomentrio"/>
      </w:pPr>
    </w:p>
  </w:comment>
  <w:comment w:id="178" w:author="Luiz Henrique" w:date="2023-03-14T23:06:00Z" w:initials="LH">
    <w:p w14:paraId="569E5BD2" w14:textId="77777777" w:rsidR="003D6687" w:rsidRDefault="003D6687" w:rsidP="003D6687">
      <w:pPr>
        <w:pStyle w:val="Textodecomentrio"/>
      </w:pPr>
      <w:r>
        <w:rPr>
          <w:rStyle w:val="Refdecomentrio"/>
        </w:rPr>
        <w:annotationRef/>
      </w:r>
      <w:r w:rsidRPr="00257002">
        <w:t>https://nph.onlinelibrary.wiley.com/doi/10.1111/nph.13693</w:t>
      </w:r>
    </w:p>
    <w:p w14:paraId="1435731D" w14:textId="77777777" w:rsidR="003D6687" w:rsidRDefault="003D6687" w:rsidP="003D6687">
      <w:pPr>
        <w:pStyle w:val="Textodecomentrio"/>
      </w:pPr>
    </w:p>
  </w:comment>
  <w:comment w:id="192" w:author="Luiz Henrique" w:date="2023-03-14T22:46:00Z" w:initials="LH">
    <w:p w14:paraId="6ED2F2C4" w14:textId="77777777" w:rsidR="003D6687" w:rsidRDefault="003D6687" w:rsidP="003D6687">
      <w:pPr>
        <w:pStyle w:val="Textodecomentrio"/>
      </w:pPr>
      <w:r>
        <w:rPr>
          <w:rStyle w:val="Refdecomentrio"/>
        </w:rPr>
        <w:annotationRef/>
      </w:r>
      <w:r>
        <w:rPr>
          <w:rStyle w:val="Refdecomentrio"/>
        </w:rPr>
        <w:annotationRef/>
      </w:r>
      <w:r w:rsidRPr="001C505E">
        <w:t>https://sci-hub.se/10.1016/j.soilbio.2009.01.012</w:t>
      </w:r>
    </w:p>
    <w:p w14:paraId="2DB84EF4" w14:textId="77777777" w:rsidR="003D6687" w:rsidRDefault="003D6687" w:rsidP="003D6687">
      <w:pPr>
        <w:pStyle w:val="Textodecomentrio"/>
      </w:pPr>
    </w:p>
  </w:comment>
  <w:comment w:id="209" w:author="Luiz Henrique" w:date="2023-03-14T23:08:00Z" w:initials="LH">
    <w:p w14:paraId="40778291" w14:textId="77777777" w:rsidR="009405B7" w:rsidRDefault="009405B7" w:rsidP="009405B7">
      <w:pPr>
        <w:pStyle w:val="Textodecomentrio"/>
      </w:pPr>
      <w:r>
        <w:rPr>
          <w:rStyle w:val="Refdecomentrio"/>
        </w:rPr>
        <w:annotationRef/>
      </w:r>
      <w:r>
        <w:t xml:space="preserve">Leghari SJ, </w:t>
      </w:r>
      <w:proofErr w:type="spellStart"/>
      <w:r>
        <w:t>Wahocho</w:t>
      </w:r>
      <w:proofErr w:type="spellEnd"/>
      <w:r>
        <w:t xml:space="preserve"> N, Laghari G, Laghari A, Bhabhan G, </w:t>
      </w:r>
      <w:proofErr w:type="spellStart"/>
      <w:r>
        <w:t>HussainTalpur</w:t>
      </w:r>
      <w:proofErr w:type="spellEnd"/>
      <w:r>
        <w:t xml:space="preserve"> K, Ahmed T, 1158 Lashari A. 2016 Role of Nitrogen for Plant Growth and Development: A review.</w:t>
      </w:r>
    </w:p>
  </w:comment>
  <w:comment w:id="210" w:author="Luiz Henrique" w:date="2023-03-17T09:58:00Z" w:initials="LH">
    <w:p w14:paraId="43D8DC60" w14:textId="77777777" w:rsidR="009405B7" w:rsidRDefault="009405B7" w:rsidP="009405B7">
      <w:pPr>
        <w:pStyle w:val="Ttulo1"/>
        <w:shd w:val="clear" w:color="auto" w:fill="FFFFFF"/>
        <w:rPr>
          <w:rFonts w:ascii="Open Sans" w:hAnsi="Open Sans" w:cs="Open Sans"/>
          <w:color w:val="1C1D1E"/>
          <w:sz w:val="48"/>
          <w:lang w:val="pt-BR"/>
        </w:rPr>
      </w:pPr>
      <w:r>
        <w:rPr>
          <w:rStyle w:val="Refdecomentrio"/>
        </w:rPr>
        <w:annotationRef/>
      </w:r>
      <w:r>
        <w:rPr>
          <w:rFonts w:ascii="Open Sans" w:hAnsi="Open Sans" w:cs="Open Sans"/>
          <w:color w:val="1C1D1E"/>
        </w:rPr>
        <w:t>The potential for indirect effects between co-flowering plants via shared pollinators depends on resource abundance, accessibility and relatedness</w:t>
      </w:r>
    </w:p>
    <w:p w14:paraId="718B37B2" w14:textId="77777777" w:rsidR="009405B7" w:rsidRDefault="009405B7" w:rsidP="009405B7">
      <w:pPr>
        <w:pStyle w:val="Textodecomentrio"/>
      </w:pPr>
    </w:p>
  </w:comment>
  <w:comment w:id="211" w:author="Luiz Henrique" w:date="2023-03-14T23:13:00Z" w:initials="LH">
    <w:p w14:paraId="04E4AC4B" w14:textId="77777777" w:rsidR="009405B7" w:rsidRDefault="009405B7" w:rsidP="009405B7">
      <w:pPr>
        <w:pStyle w:val="Textodecomentrio"/>
      </w:pPr>
      <w:r>
        <w:rPr>
          <w:rStyle w:val="Refdecomentrio"/>
        </w:rPr>
        <w:annotationRef/>
      </w:r>
      <w:proofErr w:type="spellStart"/>
      <w:r>
        <w:t>Reverté</w:t>
      </w:r>
      <w:proofErr w:type="spellEnd"/>
      <w:r>
        <w:t xml:space="preserve"> S, Retana J, Gómez JM, Bosch J. 2016 Pollinators show flower </w:t>
      </w:r>
      <w:proofErr w:type="spellStart"/>
      <w:r>
        <w:t>colour</w:t>
      </w:r>
      <w:proofErr w:type="spellEnd"/>
      <w:r>
        <w:t xml:space="preserve"> preferences but 1199 flowers with similar </w:t>
      </w:r>
      <w:proofErr w:type="spellStart"/>
      <w:r>
        <w:t>colours</w:t>
      </w:r>
      <w:proofErr w:type="spellEnd"/>
      <w:r>
        <w:t xml:space="preserve"> do not attract similar pollinators. Annals of Botany 118, 249–257. 1200 (doi:10.1093/</w:t>
      </w:r>
      <w:proofErr w:type="spellStart"/>
      <w:r>
        <w:t>aob</w:t>
      </w:r>
      <w:proofErr w:type="spellEnd"/>
      <w:r>
        <w:t>/mcw103)</w:t>
      </w:r>
    </w:p>
  </w:comment>
  <w:comment w:id="212" w:author="Luiz Henrique" w:date="2023-03-14T23:14:00Z" w:initials="LH">
    <w:p w14:paraId="53B259D7" w14:textId="77777777" w:rsidR="009405B7" w:rsidRDefault="009405B7" w:rsidP="009405B7">
      <w:pPr>
        <w:pStyle w:val="Textodecomentrio"/>
      </w:pPr>
      <w:r>
        <w:rPr>
          <w:rStyle w:val="Refdecomentrio"/>
        </w:rPr>
        <w:annotationRef/>
      </w:r>
      <w:r>
        <w:t xml:space="preserve">Jones GD, Jones SD. 2001 The uses of pollen and its implication for Entomology. </w:t>
      </w:r>
      <w:proofErr w:type="spellStart"/>
      <w:r>
        <w:t>Neotrop</w:t>
      </w:r>
      <w:proofErr w:type="spellEnd"/>
      <w:r>
        <w:t xml:space="preserve">. 1133 </w:t>
      </w:r>
      <w:proofErr w:type="spellStart"/>
      <w:r>
        <w:t>entomol</w:t>
      </w:r>
      <w:proofErr w:type="spellEnd"/>
      <w:r>
        <w:t>. 30, 314–349. (doi:10.1590/S1519-566X2001000300001)</w:t>
      </w:r>
    </w:p>
  </w:comment>
  <w:comment w:id="226" w:author="Luiz Henrique [2]" w:date="2023-09-08T21:59:00Z" w:initials="LH">
    <w:p w14:paraId="3A1031A2" w14:textId="552F259F" w:rsidR="00520310" w:rsidRDefault="00520310" w:rsidP="00520310">
      <w:pPr>
        <w:pStyle w:val="Textodecomentrio"/>
      </w:pPr>
      <w:r>
        <w:rPr>
          <w:rStyle w:val="Refdecomentrio"/>
        </w:rPr>
        <w:annotationRef/>
      </w:r>
      <w:hyperlink r:id="rId7" w:tgtFrame="_blank" w:history="1">
        <w:r>
          <w:rPr>
            <w:rStyle w:val="Hyperlink"/>
            <w:rFonts w:ascii="Roboto" w:hAnsi="Roboto"/>
            <w:sz w:val="21"/>
            <w:szCs w:val="21"/>
            <w:bdr w:val="none" w:sz="0" w:space="0" w:color="auto" w:frame="1"/>
            <w:shd w:val="clear" w:color="auto" w:fill="FFFFFF"/>
          </w:rPr>
          <w:t>10.22541/au.167828466.63884414/v1</w:t>
        </w:r>
      </w:hyperlink>
    </w:p>
  </w:comment>
  <w:comment w:id="233" w:author="Luiz Henrique [2]" w:date="2023-09-08T22:00:00Z" w:initials="LH">
    <w:p w14:paraId="1A4CE90D" w14:textId="77777777" w:rsidR="00520310" w:rsidRDefault="00520310" w:rsidP="00520310">
      <w:pPr>
        <w:pStyle w:val="Textodecomentrio"/>
      </w:pPr>
      <w:r>
        <w:rPr>
          <w:rStyle w:val="Refdecomentrio"/>
        </w:rPr>
        <w:annotationRef/>
      </w:r>
      <w:r w:rsidRPr="000F4C0F">
        <w:t>https://www.fao.org/3/i9184en/I9184EN.pdf</w:t>
      </w:r>
    </w:p>
  </w:comment>
  <w:comment w:id="236" w:author="Luiz Henrique [2]" w:date="2023-09-08T22:03:00Z" w:initials="LH">
    <w:p w14:paraId="13954761" w14:textId="77777777" w:rsidR="00520310" w:rsidRDefault="00520310" w:rsidP="00520310">
      <w:pPr>
        <w:pStyle w:val="Textodecomentrio"/>
      </w:pPr>
      <w:r>
        <w:rPr>
          <w:rStyle w:val="Refdecomentrio"/>
        </w:rPr>
        <w:annotationRef/>
      </w:r>
      <w:r w:rsidRPr="000F4C0F">
        <w:t>https://www.nature.uni-freiburg.de/ressourcen/publikationen-pdfs/cpb-book-icpr-ff3-160-ebook-sklein.pdf</w:t>
      </w:r>
    </w:p>
  </w:comment>
  <w:comment w:id="248" w:author="Luiz Henrique" w:date="2023-03-14T23:14:00Z" w:initials="LH">
    <w:p w14:paraId="45CBCDCA" w14:textId="6CB70602" w:rsidR="00EC1B3B" w:rsidRDefault="00EC1B3B">
      <w:pPr>
        <w:pStyle w:val="Textodecomentrio"/>
      </w:pPr>
      <w:r>
        <w:rPr>
          <w:rStyle w:val="Refdecomentrio"/>
        </w:rPr>
        <w:annotationRef/>
      </w:r>
      <w:r>
        <w:t xml:space="preserve">Bates D, </w:t>
      </w:r>
      <w:proofErr w:type="spellStart"/>
      <w:r>
        <w:t>Mächler</w:t>
      </w:r>
      <w:proofErr w:type="spellEnd"/>
      <w:r>
        <w:t xml:space="preserve"> M, Bolker B, Walker S. 2015 Fitting Linear Mixed-Effects Models Using 1043 lme4. J. Stat. </w:t>
      </w:r>
      <w:proofErr w:type="spellStart"/>
      <w:r>
        <w:t>Softw</w:t>
      </w:r>
      <w:proofErr w:type="spellEnd"/>
      <w:r>
        <w:t xml:space="preserve"> 67, 1–48. (doi:10.18637/</w:t>
      </w:r>
      <w:proofErr w:type="gramStart"/>
      <w:r>
        <w:t>jss.v067.i</w:t>
      </w:r>
      <w:proofErr w:type="gramEnd"/>
      <w:r>
        <w:t>01)</w:t>
      </w:r>
    </w:p>
  </w:comment>
  <w:comment w:id="297" w:author="HENRIQUE OLIVEIRA" w:date="2023-11-22T11:20:00Z" w:initials="LH">
    <w:p w14:paraId="59D1AEF2" w14:textId="3BFE0385" w:rsidR="00CF7712" w:rsidRDefault="00CF7712">
      <w:pPr>
        <w:pStyle w:val="Textodecomentrio"/>
      </w:pPr>
      <w:r>
        <w:rPr>
          <w:rStyle w:val="Refdecomentrio"/>
        </w:rPr>
        <w:annotationRef/>
      </w:r>
      <w:r w:rsidRPr="00CF7712">
        <w:t>https://cran.r-project.org/web/packages/MuMIn/MuMIn.pdf</w:t>
      </w:r>
    </w:p>
  </w:comment>
  <w:comment w:id="336" w:author="Luisa Carvalheiro" w:date="2023-11-04T15:06:00Z" w:initials="LC">
    <w:p w14:paraId="09AFF56F" w14:textId="77777777" w:rsidR="004F3BC2" w:rsidRDefault="004F3BC2" w:rsidP="00533C63">
      <w:pPr>
        <w:pStyle w:val="Textodecomentrio"/>
        <w:ind w:left="0" w:firstLine="0"/>
      </w:pPr>
      <w:r>
        <w:rPr>
          <w:rStyle w:val="Refdecomentrio"/>
        </w:rPr>
        <w:annotationRef/>
      </w:r>
      <w:proofErr w:type="spellStart"/>
      <w:r>
        <w:t>Nenhum</w:t>
      </w:r>
      <w:proofErr w:type="spellEnd"/>
      <w:r>
        <w:t xml:space="preserve"> </w:t>
      </w:r>
      <w:proofErr w:type="spellStart"/>
      <w:r>
        <w:t>trabalho</w:t>
      </w:r>
      <w:proofErr w:type="spellEnd"/>
      <w:r>
        <w:t xml:space="preserve"> </w:t>
      </w:r>
      <w:proofErr w:type="spellStart"/>
      <w:r>
        <w:t>em</w:t>
      </w:r>
      <w:proofErr w:type="spellEnd"/>
      <w:r>
        <w:t xml:space="preserve"> </w:t>
      </w:r>
      <w:proofErr w:type="spellStart"/>
      <w:r>
        <w:t>inglaterra</w:t>
      </w:r>
      <w:proofErr w:type="spellEnd"/>
      <w:r>
        <w:t xml:space="preserve">? Nem </w:t>
      </w:r>
      <w:proofErr w:type="spellStart"/>
      <w:r>
        <w:t>alemanha</w:t>
      </w:r>
      <w:proofErr w:type="spellEnd"/>
      <w:r>
        <w:t xml:space="preserve">? </w:t>
      </w:r>
      <w:proofErr w:type="spellStart"/>
      <w:r>
        <w:t>Estranho</w:t>
      </w:r>
      <w:proofErr w:type="spellEnd"/>
      <w:r>
        <w:t>...</w:t>
      </w:r>
    </w:p>
  </w:comment>
  <w:comment w:id="415" w:author="HENRIQUE OLIVEIRA" w:date="2023-11-24T11:56:00Z" w:initials="HO">
    <w:p w14:paraId="63668455" w14:textId="77777777" w:rsidR="001254F6" w:rsidRDefault="001254F6" w:rsidP="001254F6">
      <w:pPr>
        <w:spacing w:line="360" w:lineRule="auto"/>
        <w:ind w:left="0" w:firstLine="567"/>
        <w:jc w:val="both"/>
        <w:rPr>
          <w:color w:val="000000" w:themeColor="text1"/>
          <w:szCs w:val="24"/>
          <w:shd w:val="clear" w:color="auto" w:fill="FFFFFF"/>
        </w:rPr>
      </w:pPr>
      <w:r>
        <w:rPr>
          <w:rStyle w:val="Refdecomentrio"/>
        </w:rPr>
        <w:annotationRef/>
      </w:r>
      <w:r w:rsidRPr="00EF32E9">
        <w:rPr>
          <w:snapToGrid w:val="0"/>
          <w:color w:val="000000" w:themeColor="text1"/>
          <w:szCs w:val="24"/>
        </w:rPr>
        <w:t xml:space="preserve">if a plant is under N deficiency, </w:t>
      </w:r>
      <w:proofErr w:type="spellStart"/>
      <w:r w:rsidRPr="00EF32E9">
        <w:rPr>
          <w:snapToGrid w:val="0"/>
          <w:color w:val="000000" w:themeColor="text1"/>
          <w:szCs w:val="24"/>
        </w:rPr>
        <w:t>N</w:t>
      </w:r>
      <w:proofErr w:type="spellEnd"/>
      <w:r w:rsidRPr="00EF32E9">
        <w:rPr>
          <w:snapToGrid w:val="0"/>
          <w:color w:val="000000" w:themeColor="text1"/>
          <w:szCs w:val="24"/>
        </w:rPr>
        <w:t xml:space="preserve"> addition is expected to have positive impact on floral resources which </w:t>
      </w:r>
      <w:r w:rsidRPr="00EF32E9" w:rsidDel="00C12BAB">
        <w:rPr>
          <w:snapToGrid w:val="0"/>
          <w:color w:val="000000" w:themeColor="text1"/>
          <w:szCs w:val="24"/>
        </w:rPr>
        <w:t xml:space="preserve">will, in turn, lead to positive effects to fruit production </w:t>
      </w:r>
      <w:r w:rsidRPr="00EF32E9">
        <w:rPr>
          <w:snapToGrid w:val="0"/>
          <w:color w:val="000000" w:themeColor="text1"/>
          <w:szCs w:val="24"/>
        </w:rPr>
        <w:t>(expectatio</w:t>
      </w:r>
      <w:r>
        <w:rPr>
          <w:rStyle w:val="Refdecomentrio"/>
        </w:rPr>
        <w:annotationRef/>
      </w:r>
      <w:r w:rsidRPr="00EF32E9">
        <w:rPr>
          <w:snapToGrid w:val="0"/>
          <w:color w:val="000000" w:themeColor="text1"/>
          <w:szCs w:val="24"/>
        </w:rPr>
        <w:t xml:space="preserve">n 1). </w:t>
      </w:r>
      <w:r w:rsidRPr="00EF32E9">
        <w:rPr>
          <w:bCs/>
          <w:snapToGrid w:val="0"/>
          <w:color w:val="000000" w:themeColor="text1"/>
          <w:szCs w:val="24"/>
        </w:rPr>
        <w:t xml:space="preserve">On the other hand, </w:t>
      </w:r>
      <w:r w:rsidRPr="00EF32E9">
        <w:rPr>
          <w:snapToGrid w:val="0"/>
          <w:color w:val="000000" w:themeColor="text1"/>
          <w:szCs w:val="24"/>
        </w:rPr>
        <w:t xml:space="preserve">if such N supply is </w:t>
      </w:r>
      <w:r>
        <w:rPr>
          <w:snapToGrid w:val="0"/>
          <w:color w:val="000000" w:themeColor="text1"/>
          <w:szCs w:val="24"/>
        </w:rPr>
        <w:t>above plant requirements,</w:t>
      </w:r>
      <w:r w:rsidRPr="00EF32E9">
        <w:rPr>
          <w:snapToGrid w:val="0"/>
          <w:color w:val="000000" w:themeColor="text1"/>
          <w:szCs w:val="24"/>
        </w:rPr>
        <w:t xml:space="preserve"> benefits to plant may cease (Kakon </w:t>
      </w:r>
      <w:r>
        <w:rPr>
          <w:rStyle w:val="Refdecomentrio"/>
        </w:rPr>
        <w:annotationRef/>
      </w:r>
      <w:r w:rsidRPr="00EF32E9">
        <w:rPr>
          <w:snapToGrid w:val="0"/>
          <w:color w:val="000000" w:themeColor="text1"/>
          <w:szCs w:val="24"/>
        </w:rPr>
        <w:t xml:space="preserve">et al., 2015) and hence </w:t>
      </w:r>
      <w:r>
        <w:rPr>
          <w:snapToGrid w:val="0"/>
          <w:color w:val="000000" w:themeColor="text1"/>
          <w:szCs w:val="24"/>
        </w:rPr>
        <w:t xml:space="preserve">investment in </w:t>
      </w:r>
      <w:r w:rsidRPr="00EF32E9">
        <w:rPr>
          <w:snapToGrid w:val="0"/>
          <w:color w:val="000000" w:themeColor="text1"/>
          <w:szCs w:val="24"/>
        </w:rPr>
        <w:t>flower</w:t>
      </w:r>
      <w:r>
        <w:rPr>
          <w:snapToGrid w:val="0"/>
          <w:color w:val="000000" w:themeColor="text1"/>
          <w:szCs w:val="24"/>
        </w:rPr>
        <w:t>ing</w:t>
      </w:r>
      <w:r w:rsidRPr="00EF32E9">
        <w:rPr>
          <w:snapToGrid w:val="0"/>
          <w:color w:val="000000" w:themeColor="text1"/>
          <w:szCs w:val="24"/>
        </w:rPr>
        <w:t xml:space="preserve"> will no longer be detected or will be less accentuated (expectation 2). Moreover, such excessive levels of N may </w:t>
      </w:r>
      <w:r>
        <w:rPr>
          <w:snapToGrid w:val="0"/>
          <w:color w:val="000000" w:themeColor="text1"/>
          <w:szCs w:val="24"/>
        </w:rPr>
        <w:t>reduce</w:t>
      </w:r>
      <w:r w:rsidRPr="00EF32E9">
        <w:rPr>
          <w:snapToGrid w:val="0"/>
          <w:color w:val="000000" w:themeColor="text1"/>
          <w:szCs w:val="24"/>
        </w:rPr>
        <w:t xml:space="preserve"> </w:t>
      </w:r>
      <w:r>
        <w:rPr>
          <w:snapToGrid w:val="0"/>
          <w:color w:val="000000" w:themeColor="text1"/>
          <w:szCs w:val="24"/>
        </w:rPr>
        <w:t xml:space="preserve">the perceived quality of </w:t>
      </w:r>
      <w:r w:rsidRPr="00EF32E9">
        <w:rPr>
          <w:snapToGrid w:val="0"/>
          <w:color w:val="000000" w:themeColor="text1"/>
          <w:szCs w:val="24"/>
        </w:rPr>
        <w:t>flo</w:t>
      </w:r>
      <w:r>
        <w:rPr>
          <w:snapToGrid w:val="0"/>
          <w:color w:val="000000" w:themeColor="text1"/>
          <w:szCs w:val="24"/>
        </w:rPr>
        <w:t>ral resources to floral visitors, affecting interactions</w:t>
      </w:r>
      <w:r w:rsidRPr="00EF32E9">
        <w:rPr>
          <w:snapToGrid w:val="0"/>
          <w:color w:val="000000" w:themeColor="text1"/>
          <w:szCs w:val="24"/>
        </w:rPr>
        <w:t xml:space="preserve"> (David; Storkey; Stevens., 2019</w:t>
      </w:r>
      <w:r>
        <w:rPr>
          <w:rStyle w:val="Refdecomentrio"/>
        </w:rPr>
        <w:annotationRef/>
      </w:r>
      <w:r>
        <w:rPr>
          <w:rStyle w:val="Refdecomentrio"/>
        </w:rPr>
        <w:annotationRef/>
      </w:r>
      <w:r w:rsidRPr="00EF32E9">
        <w:rPr>
          <w:snapToGrid w:val="0"/>
          <w:color w:val="000000" w:themeColor="text1"/>
          <w:szCs w:val="24"/>
        </w:rPr>
        <w:t xml:space="preserve">), </w:t>
      </w:r>
      <w:r>
        <w:rPr>
          <w:snapToGrid w:val="0"/>
          <w:color w:val="000000" w:themeColor="text1"/>
          <w:szCs w:val="24"/>
        </w:rPr>
        <w:t>and potentially</w:t>
      </w:r>
      <w:r w:rsidRPr="00EF32E9">
        <w:rPr>
          <w:snapToGrid w:val="0"/>
          <w:color w:val="000000" w:themeColor="text1"/>
          <w:szCs w:val="24"/>
        </w:rPr>
        <w:t xml:space="preserve"> reducing pollinator efficiency</w:t>
      </w:r>
      <w:r>
        <w:rPr>
          <w:snapToGrid w:val="0"/>
          <w:color w:val="000000" w:themeColor="text1"/>
          <w:szCs w:val="24"/>
        </w:rPr>
        <w:t xml:space="preserve"> and fruit production</w:t>
      </w:r>
      <w:r w:rsidRPr="00EF32E9">
        <w:rPr>
          <w:snapToGrid w:val="0"/>
          <w:color w:val="000000" w:themeColor="text1"/>
          <w:szCs w:val="24"/>
        </w:rPr>
        <w:t xml:space="preserve"> (</w:t>
      </w:r>
      <w:r>
        <w:rPr>
          <w:snapToGrid w:val="0"/>
          <w:color w:val="000000" w:themeColor="text1"/>
          <w:szCs w:val="24"/>
        </w:rPr>
        <w:t xml:space="preserve">e.g.  </w:t>
      </w:r>
      <w:r w:rsidRPr="00EF32E9">
        <w:rPr>
          <w:snapToGrid w:val="0"/>
          <w:color w:val="000000" w:themeColor="text1"/>
          <w:szCs w:val="24"/>
        </w:rPr>
        <w:t>Ramos et al., 2018</w:t>
      </w:r>
      <w:r>
        <w:rPr>
          <w:rStyle w:val="Refdecomentrio"/>
        </w:rPr>
        <w:annotationRef/>
      </w:r>
      <w:proofErr w:type="gramStart"/>
      <w:r w:rsidRPr="00EF32E9">
        <w:rPr>
          <w:snapToGrid w:val="0"/>
          <w:color w:val="000000" w:themeColor="text1"/>
          <w:szCs w:val="24"/>
        </w:rPr>
        <w:t xml:space="preserve">) </w:t>
      </w:r>
      <w:r>
        <w:rPr>
          <w:snapToGrid w:val="0"/>
          <w:color w:val="000000" w:themeColor="text1"/>
          <w:szCs w:val="24"/>
        </w:rPr>
        <w:t>.</w:t>
      </w:r>
      <w:proofErr w:type="gramEnd"/>
      <w:r>
        <w:rPr>
          <w:snapToGrid w:val="0"/>
          <w:color w:val="000000" w:themeColor="text1"/>
          <w:szCs w:val="24"/>
        </w:rPr>
        <w:t xml:space="preserve"> Therefore, we expect that adding N above recommended dosages will lead to</w:t>
      </w:r>
      <w:r w:rsidRPr="00EF32E9">
        <w:rPr>
          <w:snapToGrid w:val="0"/>
          <w:color w:val="000000" w:themeColor="text1"/>
          <w:szCs w:val="24"/>
        </w:rPr>
        <w:t xml:space="preserve"> negative impacts </w:t>
      </w:r>
      <w:r>
        <w:rPr>
          <w:snapToGrid w:val="0"/>
          <w:color w:val="000000" w:themeColor="text1"/>
          <w:szCs w:val="24"/>
        </w:rPr>
        <w:t>o</w:t>
      </w:r>
      <w:r w:rsidRPr="00EF32E9">
        <w:rPr>
          <w:snapToGrid w:val="0"/>
          <w:color w:val="000000" w:themeColor="text1"/>
          <w:szCs w:val="24"/>
        </w:rPr>
        <w:t xml:space="preserve">n </w:t>
      </w:r>
      <w:r>
        <w:rPr>
          <w:snapToGrid w:val="0"/>
          <w:color w:val="000000" w:themeColor="text1"/>
          <w:szCs w:val="24"/>
        </w:rPr>
        <w:t xml:space="preserve">pollination and </w:t>
      </w:r>
      <w:r w:rsidRPr="00EF32E9">
        <w:rPr>
          <w:snapToGrid w:val="0"/>
          <w:color w:val="000000" w:themeColor="text1"/>
          <w:szCs w:val="24"/>
        </w:rPr>
        <w:t xml:space="preserve">fruit production (expectation 3). </w:t>
      </w:r>
      <w:r w:rsidRPr="009B2F40">
        <w:rPr>
          <w:snapToGrid w:val="0"/>
          <w:color w:val="000000" w:themeColor="text1"/>
          <w:szCs w:val="24"/>
        </w:rPr>
        <w:t>Finally,</w:t>
      </w:r>
      <w:r>
        <w:rPr>
          <w:snapToGrid w:val="0"/>
          <w:color w:val="000000" w:themeColor="text1"/>
          <w:szCs w:val="24"/>
        </w:rPr>
        <w:t xml:space="preserve"> as </w:t>
      </w:r>
      <w:r w:rsidRPr="009B2F40">
        <w:rPr>
          <w:snapToGrid w:val="0"/>
          <w:color w:val="000000" w:themeColor="text1"/>
          <w:szCs w:val="24"/>
        </w:rPr>
        <w:t>climate regulates nutrient uptake by plants (Anderson, 2015</w:t>
      </w:r>
      <w:r w:rsidRPr="009B2F40">
        <w:rPr>
          <w:rStyle w:val="Refdecomentrio"/>
        </w:rPr>
        <w:annotationRef/>
      </w:r>
      <w:r>
        <w:rPr>
          <w:snapToGrid w:val="0"/>
          <w:color w:val="000000" w:themeColor="text1"/>
          <w:szCs w:val="24"/>
        </w:rPr>
        <w:t>), absorption of</w:t>
      </w:r>
      <w:r w:rsidRPr="00EF32E9">
        <w:rPr>
          <w:snapToGrid w:val="0"/>
          <w:color w:val="000000" w:themeColor="text1"/>
          <w:szCs w:val="24"/>
        </w:rPr>
        <w:t xml:space="preserve"> N in </w:t>
      </w:r>
      <w:r>
        <w:rPr>
          <w:snapToGrid w:val="0"/>
          <w:color w:val="000000" w:themeColor="text1"/>
          <w:szCs w:val="24"/>
        </w:rPr>
        <w:t xml:space="preserve">the </w:t>
      </w:r>
      <w:r w:rsidRPr="00EF32E9">
        <w:rPr>
          <w:snapToGrid w:val="0"/>
          <w:color w:val="000000" w:themeColor="text1"/>
          <w:szCs w:val="24"/>
        </w:rPr>
        <w:t xml:space="preserve">form of nitrate </w:t>
      </w:r>
      <w:r>
        <w:rPr>
          <w:snapToGrid w:val="0"/>
          <w:color w:val="000000" w:themeColor="text1"/>
          <w:szCs w:val="24"/>
        </w:rPr>
        <w:t>is optimized under</w:t>
      </w:r>
      <w:r w:rsidRPr="00EF32E9">
        <w:rPr>
          <w:snapToGrid w:val="0"/>
          <w:color w:val="000000" w:themeColor="text1"/>
          <w:szCs w:val="24"/>
        </w:rPr>
        <w:t xml:space="preserve"> warm temperatures, </w:t>
      </w:r>
      <w:r>
        <w:rPr>
          <w:snapToGrid w:val="0"/>
          <w:color w:val="000000" w:themeColor="text1"/>
          <w:szCs w:val="24"/>
        </w:rPr>
        <w:t xml:space="preserve">and </w:t>
      </w:r>
      <w:proofErr w:type="gramStart"/>
      <w:r>
        <w:rPr>
          <w:snapToGrid w:val="0"/>
          <w:color w:val="000000" w:themeColor="text1"/>
          <w:szCs w:val="24"/>
        </w:rPr>
        <w:t xml:space="preserve">absorption </w:t>
      </w:r>
      <w:r w:rsidRPr="00EF32E9">
        <w:rPr>
          <w:snapToGrid w:val="0"/>
          <w:color w:val="000000" w:themeColor="text1"/>
          <w:szCs w:val="24"/>
        </w:rPr>
        <w:t xml:space="preserve"> N</w:t>
      </w:r>
      <w:proofErr w:type="gramEnd"/>
      <w:r w:rsidRPr="00EF32E9">
        <w:rPr>
          <w:snapToGrid w:val="0"/>
          <w:color w:val="000000" w:themeColor="text1"/>
          <w:szCs w:val="24"/>
        </w:rPr>
        <w:t xml:space="preserve"> in form of ammonia </w:t>
      </w:r>
      <w:r>
        <w:rPr>
          <w:snapToGrid w:val="0"/>
          <w:color w:val="000000" w:themeColor="text1"/>
          <w:szCs w:val="24"/>
        </w:rPr>
        <w:t>is enhanced under</w:t>
      </w:r>
      <w:r w:rsidRPr="00EF32E9">
        <w:rPr>
          <w:snapToGrid w:val="0"/>
          <w:color w:val="000000" w:themeColor="text1"/>
          <w:szCs w:val="24"/>
        </w:rPr>
        <w:t xml:space="preserve"> </w:t>
      </w:r>
      <w:r>
        <w:rPr>
          <w:snapToGrid w:val="0"/>
          <w:color w:val="000000" w:themeColor="text1"/>
          <w:szCs w:val="24"/>
        </w:rPr>
        <w:t xml:space="preserve">cooler </w:t>
      </w:r>
      <w:r w:rsidRPr="00EF32E9">
        <w:rPr>
          <w:snapToGrid w:val="0"/>
          <w:color w:val="000000" w:themeColor="text1"/>
          <w:szCs w:val="24"/>
        </w:rPr>
        <w:t>temperatures (</w:t>
      </w:r>
      <w:r>
        <w:rPr>
          <w:snapToGrid w:val="0"/>
          <w:color w:val="000000" w:themeColor="text1"/>
          <w:szCs w:val="24"/>
        </w:rPr>
        <w:t>Warren, 2009</w:t>
      </w:r>
      <w:r>
        <w:rPr>
          <w:rStyle w:val="Refdecomentrio"/>
        </w:rPr>
        <w:annotationRef/>
      </w:r>
      <w:r w:rsidRPr="00EF32E9">
        <w:rPr>
          <w:snapToGrid w:val="0"/>
          <w:color w:val="000000" w:themeColor="text1"/>
          <w:szCs w:val="24"/>
        </w:rPr>
        <w:t xml:space="preserve">). </w:t>
      </w:r>
      <w:r>
        <w:rPr>
          <w:snapToGrid w:val="0"/>
          <w:color w:val="000000" w:themeColor="text1"/>
          <w:szCs w:val="24"/>
        </w:rPr>
        <w:t>Consequently</w:t>
      </w:r>
      <w:r w:rsidRPr="00EF32E9">
        <w:rPr>
          <w:snapToGrid w:val="0"/>
          <w:color w:val="000000" w:themeColor="text1"/>
          <w:szCs w:val="24"/>
        </w:rPr>
        <w:t xml:space="preserve">, </w:t>
      </w:r>
      <w:r>
        <w:rPr>
          <w:snapToGrid w:val="0"/>
          <w:color w:val="000000" w:themeColor="text1"/>
          <w:szCs w:val="24"/>
        </w:rPr>
        <w:t xml:space="preserve">we expect that </w:t>
      </w:r>
      <w:r w:rsidRPr="00EF32E9">
        <w:rPr>
          <w:color w:val="000000" w:themeColor="text1"/>
          <w:szCs w:val="24"/>
          <w:shd w:val="clear" w:color="auto" w:fill="FFFFFF"/>
        </w:rPr>
        <w:t xml:space="preserve">the response of plants to changes in soil </w:t>
      </w:r>
      <w:r>
        <w:rPr>
          <w:color w:val="000000" w:themeColor="text1"/>
          <w:szCs w:val="24"/>
          <w:shd w:val="clear" w:color="auto" w:fill="FFFFFF"/>
        </w:rPr>
        <w:t>N</w:t>
      </w:r>
      <w:r w:rsidRPr="00EF32E9">
        <w:rPr>
          <w:color w:val="000000" w:themeColor="text1"/>
          <w:szCs w:val="24"/>
          <w:shd w:val="clear" w:color="auto" w:fill="FFFFFF"/>
        </w:rPr>
        <w:t xml:space="preserve"> availability </w:t>
      </w:r>
      <w:r>
        <w:rPr>
          <w:color w:val="000000" w:themeColor="text1"/>
          <w:szCs w:val="24"/>
          <w:shd w:val="clear" w:color="auto" w:fill="FFFFFF"/>
        </w:rPr>
        <w:t>also be mediated by climate (expectation 4)</w:t>
      </w:r>
      <w:r w:rsidRPr="00EF32E9">
        <w:rPr>
          <w:color w:val="000000" w:themeColor="text1"/>
          <w:szCs w:val="24"/>
          <w:shd w:val="clear" w:color="auto" w:fill="FFFFFF"/>
        </w:rPr>
        <w:t xml:space="preserve">. </w:t>
      </w:r>
    </w:p>
    <w:p w14:paraId="752D997F" w14:textId="6EEF89BE" w:rsidR="001254F6" w:rsidRDefault="001254F6">
      <w:pPr>
        <w:pStyle w:val="Textodecomentrio"/>
      </w:pPr>
    </w:p>
  </w:comment>
  <w:comment w:id="535" w:author="HENRIQUE OLIVEIRA" w:date="2023-10-16T13:50:00Z" w:initials="HO">
    <w:p w14:paraId="75960907" w14:textId="77777777" w:rsidR="00362D0B" w:rsidRDefault="00362D0B" w:rsidP="00362D0B">
      <w:pPr>
        <w:pStyle w:val="Textodecomentrio"/>
      </w:pPr>
      <w:r>
        <w:rPr>
          <w:rStyle w:val="Refdecomentrio"/>
        </w:rPr>
        <w:annotationRef/>
      </w:r>
      <w:hyperlink r:id="rId8" w:history="1">
        <w:r>
          <w:rPr>
            <w:rStyle w:val="Hyperlink"/>
            <w:rFonts w:ascii="Source Sans Pro" w:hAnsi="Source Sans Pro"/>
            <w:color w:val="006FB7"/>
            <w:sz w:val="26"/>
            <w:szCs w:val="26"/>
            <w:bdr w:val="none" w:sz="0" w:space="0" w:color="auto" w:frame="1"/>
            <w:shd w:val="clear" w:color="auto" w:fill="FFFFFF"/>
          </w:rPr>
          <w:t>https://doi.org/10.1093/oxfordjournals.pcp.a078194</w:t>
        </w:r>
      </w:hyperlink>
    </w:p>
  </w:comment>
  <w:comment w:id="536" w:author="HENRIQUE OLIVEIRA" w:date="2023-10-16T14:00:00Z" w:initials="Ho">
    <w:p w14:paraId="17E540E4" w14:textId="77777777" w:rsidR="00362D0B" w:rsidRDefault="00362D0B" w:rsidP="00362D0B">
      <w:pPr>
        <w:pStyle w:val="Textodecomentrio"/>
      </w:pPr>
      <w:r>
        <w:rPr>
          <w:rStyle w:val="Refdecomentrio"/>
        </w:rPr>
        <w:annotationRef/>
      </w:r>
      <w:r w:rsidRPr="00383B10">
        <w:t>https://cell.com/current-biology/pdf/S0960-9822(20)31672-9.pdf</w:t>
      </w:r>
    </w:p>
  </w:comment>
  <w:comment w:id="537" w:author="HENRIQUE OLIVEIRA" w:date="2023-10-16T13:52:00Z" w:initials="Ho">
    <w:p w14:paraId="50F726B2" w14:textId="77777777" w:rsidR="00362D0B" w:rsidRDefault="00362D0B" w:rsidP="00362D0B">
      <w:pPr>
        <w:pStyle w:val="Textodecomentrio"/>
      </w:pPr>
      <w:r>
        <w:rPr>
          <w:rStyle w:val="Refdecomentrio"/>
        </w:rPr>
        <w:annotationRef/>
      </w:r>
      <w:r w:rsidRPr="00383B10">
        <w:t>https://pubmed.ncbi.nlm.nih.gov/18308426/</w:t>
      </w:r>
    </w:p>
  </w:comment>
  <w:comment w:id="538" w:author="HENRIQUE OLIVEIRA" w:date="2023-10-16T13:22:00Z" w:initials="HO">
    <w:p w14:paraId="34945986" w14:textId="77777777" w:rsidR="00362D0B" w:rsidRDefault="00362D0B" w:rsidP="00362D0B">
      <w:pPr>
        <w:pStyle w:val="Textodecomentrio"/>
      </w:pPr>
      <w:r>
        <w:rPr>
          <w:rStyle w:val="Refdecomentrio"/>
        </w:rPr>
        <w:annotationRef/>
      </w:r>
      <w:r>
        <w:t>Takeno K. 2016 Stress-induced flowering: the third category of flowering response. J. Exp. Bot. 67, 4925–4934. (</w:t>
      </w:r>
      <w:proofErr w:type="gramStart"/>
      <w:r>
        <w:t>doi</w:t>
      </w:r>
      <w:proofErr w:type="gramEnd"/>
      <w:r>
        <w:t>:10.1093/</w:t>
      </w:r>
      <w:proofErr w:type="spellStart"/>
      <w:r>
        <w:t>jxb</w:t>
      </w:r>
      <w:proofErr w:type="spellEnd"/>
      <w:r>
        <w:t>/erw272</w:t>
      </w:r>
    </w:p>
  </w:comment>
  <w:comment w:id="559" w:author="HENRIQUE OLIVEIRA" w:date="2023-11-28T16:47:00Z" w:initials="HO">
    <w:p w14:paraId="4169779E" w14:textId="25EBAF27" w:rsidR="007924F7" w:rsidRDefault="007924F7">
      <w:pPr>
        <w:pStyle w:val="Textodecomentrio"/>
      </w:pPr>
      <w:r>
        <w:rPr>
          <w:rStyle w:val="Refdecomentrio"/>
        </w:rPr>
        <w:annotationRef/>
      </w:r>
    </w:p>
  </w:comment>
  <w:comment w:id="560" w:author="HENRIQUE OLIVEIRA" w:date="2023-10-16T15:34:00Z" w:initials="Ho">
    <w:p w14:paraId="123A3711" w14:textId="363970F4" w:rsidR="00DF1A10" w:rsidRDefault="00DF1A10">
      <w:pPr>
        <w:pStyle w:val="Textodecomentrio"/>
      </w:pPr>
      <w:r>
        <w:rPr>
          <w:rStyle w:val="Refdecomentrio"/>
        </w:rPr>
        <w:annotationRef/>
      </w:r>
      <w:r w:rsidRPr="00DF1A10">
        <w:t>https://www.sciencedirect.com/science/article/abs/pii/S0367253022001943?via%3Dihub</w:t>
      </w:r>
    </w:p>
  </w:comment>
  <w:comment w:id="563" w:author="Luisa Carvalheiro" w:date="2023-11-03T19:46:00Z" w:initials="LC">
    <w:p w14:paraId="371BE9FC" w14:textId="77777777" w:rsidR="00AE0F3D" w:rsidRDefault="00AE0F3D">
      <w:pPr>
        <w:pStyle w:val="Textodecomentrio"/>
        <w:ind w:left="0" w:firstLine="0"/>
      </w:pPr>
      <w:r>
        <w:rPr>
          <w:rStyle w:val="Refdecomentrio"/>
        </w:rPr>
        <w:annotationRef/>
      </w:r>
      <w:r>
        <w:t xml:space="preserve">Nutrient enrichment </w:t>
      </w:r>
      <w:proofErr w:type="spellStart"/>
      <w:r>
        <w:t>não</w:t>
      </w:r>
      <w:proofErr w:type="spellEnd"/>
      <w:r>
        <w:t xml:space="preserve"> </w:t>
      </w:r>
      <w:proofErr w:type="spellStart"/>
      <w:r>
        <w:t>afeta</w:t>
      </w:r>
      <w:proofErr w:type="spellEnd"/>
      <w:r>
        <w:t xml:space="preserve"> a </w:t>
      </w:r>
      <w:proofErr w:type="spellStart"/>
      <w:r>
        <w:t>dependencia</w:t>
      </w:r>
      <w:proofErr w:type="spellEnd"/>
      <w:r>
        <w:t xml:space="preserve"> </w:t>
      </w:r>
      <w:proofErr w:type="spellStart"/>
      <w:r>
        <w:t>em</w:t>
      </w:r>
      <w:proofErr w:type="spellEnd"/>
      <w:r>
        <w:t xml:space="preserve"> </w:t>
      </w:r>
      <w:proofErr w:type="spellStart"/>
      <w:r>
        <w:t>polinizadores</w:t>
      </w:r>
      <w:proofErr w:type="spellEnd"/>
      <w:r>
        <w:t xml:space="preserve">, </w:t>
      </w:r>
      <w:proofErr w:type="spellStart"/>
      <w:r>
        <w:t>por</w:t>
      </w:r>
      <w:proofErr w:type="spellEnd"/>
      <w:r>
        <w:t xml:space="preserve"> </w:t>
      </w:r>
      <w:proofErr w:type="spellStart"/>
      <w:r>
        <w:t>isso</w:t>
      </w:r>
      <w:proofErr w:type="spellEnd"/>
      <w:r>
        <w:t xml:space="preserve"> </w:t>
      </w:r>
      <w:proofErr w:type="spellStart"/>
      <w:r>
        <w:t>não</w:t>
      </w:r>
      <w:proofErr w:type="spellEnd"/>
      <w:r>
        <w:t xml:space="preserve"> </w:t>
      </w:r>
      <w:proofErr w:type="spellStart"/>
      <w:r>
        <w:t>faz</w:t>
      </w:r>
      <w:proofErr w:type="spellEnd"/>
      <w:r>
        <w:t xml:space="preserve"> </w:t>
      </w:r>
      <w:proofErr w:type="spellStart"/>
      <w:r>
        <w:t>sentido</w:t>
      </w:r>
      <w:proofErr w:type="spellEnd"/>
      <w:r>
        <w:t xml:space="preserve"> </w:t>
      </w:r>
      <w:proofErr w:type="spellStart"/>
      <w:r>
        <w:t>ter</w:t>
      </w:r>
      <w:proofErr w:type="spellEnd"/>
      <w:r>
        <w:t xml:space="preserve"> </w:t>
      </w:r>
      <w:proofErr w:type="spellStart"/>
      <w:r>
        <w:t>esta</w:t>
      </w:r>
      <w:proofErr w:type="spellEnd"/>
      <w:r>
        <w:t xml:space="preserve"> </w:t>
      </w:r>
      <w:proofErr w:type="spellStart"/>
      <w:r>
        <w:t>secção</w:t>
      </w:r>
      <w:proofErr w:type="spellEnd"/>
      <w:r>
        <w:t>.</w:t>
      </w:r>
    </w:p>
    <w:p w14:paraId="44EC344D" w14:textId="77777777" w:rsidR="00AE0F3D" w:rsidRDefault="00AE0F3D">
      <w:pPr>
        <w:pStyle w:val="Textodecomentrio"/>
        <w:ind w:left="0" w:firstLine="0"/>
      </w:pPr>
    </w:p>
    <w:p w14:paraId="2DBCC41D" w14:textId="77777777" w:rsidR="00AE0F3D" w:rsidRDefault="00AE0F3D" w:rsidP="00D70FD0">
      <w:pPr>
        <w:pStyle w:val="Textodecomentrio"/>
        <w:ind w:left="0" w:firstLine="0"/>
      </w:pPr>
      <w:r>
        <w:t xml:space="preserve">Na </w:t>
      </w:r>
      <w:proofErr w:type="spellStart"/>
      <w:r>
        <w:t>secção</w:t>
      </w:r>
      <w:proofErr w:type="spellEnd"/>
      <w:r>
        <w:t xml:space="preserve"> de effects on fruit production, </w:t>
      </w:r>
      <w:proofErr w:type="spellStart"/>
      <w:r>
        <w:t>deves</w:t>
      </w:r>
      <w:proofErr w:type="spellEnd"/>
      <w:r>
        <w:t xml:space="preserve"> </w:t>
      </w:r>
      <w:proofErr w:type="spellStart"/>
      <w:r>
        <w:t>discutir</w:t>
      </w:r>
      <w:proofErr w:type="spellEnd"/>
      <w:r>
        <w:t xml:space="preserve"> </w:t>
      </w:r>
      <w:proofErr w:type="spellStart"/>
      <w:r>
        <w:t>os</w:t>
      </w:r>
      <w:proofErr w:type="spellEnd"/>
      <w:r>
        <w:t xml:space="preserve"> </w:t>
      </w:r>
      <w:proofErr w:type="spellStart"/>
      <w:r>
        <w:t>resultados</w:t>
      </w:r>
      <w:proofErr w:type="spellEnd"/>
      <w:r>
        <w:t xml:space="preserve"> </w:t>
      </w:r>
      <w:proofErr w:type="spellStart"/>
      <w:r>
        <w:t>tendo</w:t>
      </w:r>
      <w:proofErr w:type="spellEnd"/>
      <w:r>
        <w:t xml:space="preserve"> </w:t>
      </w:r>
      <w:proofErr w:type="spellStart"/>
      <w:r>
        <w:t>em</w:t>
      </w:r>
      <w:proofErr w:type="spellEnd"/>
      <w:r>
        <w:t xml:space="preserve"> </w:t>
      </w:r>
      <w:proofErr w:type="spellStart"/>
      <w:r>
        <w:t>conta</w:t>
      </w:r>
      <w:proofErr w:type="spellEnd"/>
      <w:r>
        <w:t xml:space="preserve"> o </w:t>
      </w:r>
      <w:proofErr w:type="spellStart"/>
      <w:r>
        <w:t>efeito</w:t>
      </w:r>
      <w:proofErr w:type="spellEnd"/>
      <w:r>
        <w:t xml:space="preserve"> </w:t>
      </w:r>
      <w:proofErr w:type="spellStart"/>
      <w:r>
        <w:t>interativo</w:t>
      </w:r>
      <w:proofErr w:type="spellEnd"/>
      <w:r>
        <w:t xml:space="preserve"> entre </w:t>
      </w:r>
      <w:proofErr w:type="spellStart"/>
      <w:r>
        <w:t>dependecia</w:t>
      </w:r>
      <w:proofErr w:type="spellEnd"/>
      <w:r>
        <w:t xml:space="preserve"> e N input</w:t>
      </w:r>
    </w:p>
  </w:comment>
  <w:comment w:id="564" w:author="HENRIQUE OLIVEIRA" w:date="2023-10-19T13:53:00Z" w:initials="HO">
    <w:p w14:paraId="2889B3FE" w14:textId="5B7F0029" w:rsidR="006F7C3E" w:rsidRDefault="006F7C3E">
      <w:pPr>
        <w:pStyle w:val="Textodecomentrio"/>
      </w:pPr>
      <w:r>
        <w:rPr>
          <w:rStyle w:val="Refdecomentrio"/>
        </w:rPr>
        <w:annotationRef/>
      </w:r>
      <w:r w:rsidRPr="006F7C3E">
        <w:t>https://royalsocietypublishing.org/doi/pdf/10.1098/rspb.2017.0729</w:t>
      </w:r>
    </w:p>
  </w:comment>
  <w:comment w:id="565" w:author="HENRIQUE OLIVEIRA" w:date="2023-10-18T15:32:00Z" w:initials="HO">
    <w:p w14:paraId="622DBEA3" w14:textId="77777777" w:rsidR="006F7C3E" w:rsidRDefault="006F7C3E" w:rsidP="006F7C3E">
      <w:pPr>
        <w:pStyle w:val="Textodecomentrio"/>
      </w:pPr>
      <w:r>
        <w:rPr>
          <w:rStyle w:val="Refdecomentrio"/>
        </w:rPr>
        <w:annotationRef/>
      </w:r>
      <w:r>
        <w:t xml:space="preserve">Marini L, Tamburini G, Petrucco-Toffolo E, </w:t>
      </w:r>
      <w:proofErr w:type="spellStart"/>
      <w:r>
        <w:t>Lindstro¨m</w:t>
      </w:r>
      <w:proofErr w:type="spellEnd"/>
      <w:r>
        <w:t xml:space="preserve"> SAM, Zanetti F, Mosca G, </w:t>
      </w:r>
      <w:proofErr w:type="spellStart"/>
      <w:r>
        <w:t>Bommarco</w:t>
      </w:r>
      <w:proofErr w:type="spellEnd"/>
      <w:r>
        <w:t xml:space="preserve"> R. 2015 Crop management modifies the benefits of insect pollination in oilseed rape. Agric. </w:t>
      </w:r>
      <w:proofErr w:type="spellStart"/>
      <w:r>
        <w:t>Ecosyst</w:t>
      </w:r>
      <w:proofErr w:type="spellEnd"/>
      <w:r>
        <w:t>. Environ. 207, 61 – 66. (</w:t>
      </w:r>
      <w:proofErr w:type="gramStart"/>
      <w:r>
        <w:t>doi:10.1016/j.agee</w:t>
      </w:r>
      <w:proofErr w:type="gramEnd"/>
      <w:r>
        <w:t>.2015.03.027)</w:t>
      </w:r>
    </w:p>
  </w:comment>
  <w:comment w:id="566" w:author="HENRIQUE OLIVEIRA" w:date="2023-10-19T14:13:00Z" w:initials="HO">
    <w:p w14:paraId="1E85EA04" w14:textId="77777777" w:rsidR="0033217D" w:rsidRDefault="0033217D" w:rsidP="0033217D">
      <w:pPr>
        <w:pStyle w:val="Textodecomentrio"/>
      </w:pPr>
      <w:r>
        <w:rPr>
          <w:rStyle w:val="Refdecomentrio"/>
        </w:rPr>
        <w:annotationRef/>
      </w:r>
      <w:r>
        <w:t>Pywell RF, Heard MS, Woodcock BA, Hinsley S, Ridding L, Nowakowski M, Bullock JM. 2015 Wildlife-friendly farming increases crop yield: evidence for ecological intensification. Proc. R. Soc. B 282, 20151740. (doi:10.1098/rspb.2015.1740) 26. Blaauw B, Isaacs R. 2014 Flower plantings increase wild bee abundance and the pollination services provided to a pollination-dependent crop. J. Appl. Ecol. 51, 890 – 898. (doi:10.1111/1365-2664.12257)</w:t>
      </w:r>
    </w:p>
    <w:p w14:paraId="13437512" w14:textId="126F5587" w:rsidR="0033217D" w:rsidRDefault="0033217D">
      <w:pPr>
        <w:pStyle w:val="Textodecomentrio"/>
      </w:pPr>
    </w:p>
  </w:comment>
  <w:comment w:id="567" w:author="HENRIQUE OLIVEIRA" w:date="2023-10-16T20:48:00Z" w:initials="Ho">
    <w:p w14:paraId="32BB9E16" w14:textId="2961299D" w:rsidR="00D71C41" w:rsidRDefault="00D71C41">
      <w:pPr>
        <w:pStyle w:val="Textodecomentrio"/>
      </w:pPr>
      <w:r>
        <w:rPr>
          <w:rStyle w:val="Refdecomentrio"/>
        </w:rPr>
        <w:annotationRef/>
      </w:r>
      <w:r w:rsidRPr="00D71C41">
        <w:t>https://www.science.org/doi/10.1126/sciadv.adh0756</w:t>
      </w:r>
    </w:p>
  </w:comment>
  <w:comment w:id="568" w:author="HENRIQUE OLIVEIRA" w:date="2023-10-19T16:16:00Z" w:initials="HO">
    <w:p w14:paraId="1D2D6E39" w14:textId="47AB696B" w:rsidR="00E44404" w:rsidRDefault="00E44404">
      <w:pPr>
        <w:pStyle w:val="Textodecomentrio"/>
      </w:pPr>
      <w:r>
        <w:rPr>
          <w:rStyle w:val="Refdecomentrio"/>
        </w:rPr>
        <w:annotationRef/>
      </w:r>
      <w:r>
        <w:t xml:space="preserve">Von Liebig, J. 1840. Die </w:t>
      </w:r>
      <w:proofErr w:type="spellStart"/>
      <w:r>
        <w:t>Organische</w:t>
      </w:r>
      <w:proofErr w:type="spellEnd"/>
      <w:r>
        <w:t xml:space="preserve"> </w:t>
      </w:r>
      <w:proofErr w:type="spellStart"/>
      <w:r>
        <w:t>Chemie</w:t>
      </w:r>
      <w:proofErr w:type="spellEnd"/>
      <w:r>
        <w:t xml:space="preserve"> in </w:t>
      </w:r>
      <w:proofErr w:type="spellStart"/>
      <w:r>
        <w:t>Ihrer</w:t>
      </w:r>
      <w:proofErr w:type="spellEnd"/>
      <w:r>
        <w:t xml:space="preserve"> </w:t>
      </w:r>
      <w:proofErr w:type="spellStart"/>
      <w:r>
        <w:t>Anwendung</w:t>
      </w:r>
      <w:proofErr w:type="spellEnd"/>
      <w:r>
        <w:t xml:space="preserve"> auf </w:t>
      </w:r>
      <w:proofErr w:type="spellStart"/>
      <w:r>
        <w:t>Agrikultur</w:t>
      </w:r>
      <w:proofErr w:type="spellEnd"/>
      <w:r>
        <w:t xml:space="preserve"> und </w:t>
      </w:r>
      <w:proofErr w:type="spellStart"/>
      <w:r>
        <w:t>Physiologie</w:t>
      </w:r>
      <w:proofErr w:type="spellEnd"/>
      <w:r>
        <w:t>. / Friedrich Vieweg.</w:t>
      </w:r>
    </w:p>
  </w:comment>
  <w:comment w:id="569" w:author="Luiz Henrique" w:date="2023-03-14T22:29:00Z" w:initials="LH">
    <w:p w14:paraId="5E12D070" w14:textId="77777777" w:rsidR="000E6CCA" w:rsidRDefault="000E6CCA" w:rsidP="000E6CCA">
      <w:pPr>
        <w:pStyle w:val="Textodecomentrio"/>
      </w:pPr>
      <w:r>
        <w:rPr>
          <w:rStyle w:val="Refdecomentrio"/>
        </w:rPr>
        <w:annotationRef/>
      </w:r>
      <w:r w:rsidRPr="00D85F7B">
        <w:t>https://pubmed.ncbi.nlm.nih.gov/12753979/</w:t>
      </w:r>
    </w:p>
  </w:comment>
  <w:comment w:id="570" w:author="Luiz Henrique" w:date="2023-02-22T21:18:00Z" w:initials="LH">
    <w:p w14:paraId="12D3402B" w14:textId="77777777" w:rsidR="000E6CCA" w:rsidRDefault="000E6CCA" w:rsidP="000E6CCA">
      <w:pPr>
        <w:pStyle w:val="Textodecomentrio"/>
      </w:pPr>
      <w:r>
        <w:rPr>
          <w:rStyle w:val="Refdecomentrio"/>
        </w:rPr>
        <w:annotationRef/>
      </w:r>
      <w:r>
        <w:t>?</w:t>
      </w:r>
      <w:r w:rsidRPr="00B1311C">
        <w:rPr>
          <w:highlight w:val="white"/>
        </w:rPr>
        <w:t xml:space="preserve"> </w:t>
      </w:r>
      <w:r>
        <w:rPr>
          <w:highlight w:val="white"/>
        </w:rPr>
        <w:t>10.1016/S1369-5266(03)00035-9</w:t>
      </w:r>
    </w:p>
  </w:comment>
  <w:comment w:id="571" w:author="Luiz Henrique" w:date="2023-03-17T09:49:00Z" w:initials="LH">
    <w:p w14:paraId="4D515F2D" w14:textId="77777777" w:rsidR="000E6CCA" w:rsidRDefault="000E6CCA" w:rsidP="000E6CCA">
      <w:pPr>
        <w:pStyle w:val="Ttulo1"/>
        <w:shd w:val="clear" w:color="auto" w:fill="FFFFFF"/>
        <w:spacing w:before="0"/>
        <w:rPr>
          <w:rFonts w:ascii="Roboto" w:hAnsi="Roboto"/>
          <w:color w:val="111111"/>
          <w:sz w:val="48"/>
          <w:lang w:val="pt-BR"/>
        </w:rPr>
      </w:pPr>
      <w:r>
        <w:rPr>
          <w:rStyle w:val="Refdecomentrio"/>
        </w:rPr>
        <w:annotationRef/>
      </w:r>
      <w:r>
        <w:rPr>
          <w:rFonts w:ascii="Roboto" w:hAnsi="Roboto"/>
          <w:b/>
          <w:bCs/>
          <w:color w:val="111111"/>
        </w:rPr>
        <w:t>Plant nutrient-acquisition strategies change with soil age</w:t>
      </w:r>
    </w:p>
    <w:p w14:paraId="45BD2BF8" w14:textId="77777777" w:rsidR="000E6CCA" w:rsidRDefault="000E6CCA" w:rsidP="000E6CCA">
      <w:pPr>
        <w:pStyle w:val="Textodecomentrio"/>
      </w:pPr>
    </w:p>
  </w:comment>
  <w:comment w:id="572" w:author="Luiz Henrique" w:date="2023-03-17T09:52:00Z" w:initials="LH">
    <w:p w14:paraId="054CB525" w14:textId="77777777" w:rsidR="000E6CCA" w:rsidRDefault="000E6CCA" w:rsidP="000E6CCA">
      <w:pPr>
        <w:pStyle w:val="Ttulo1"/>
        <w:shd w:val="clear" w:color="auto" w:fill="FFFFFF"/>
        <w:rPr>
          <w:rFonts w:ascii="Open Sans" w:hAnsi="Open Sans" w:cs="Open Sans"/>
          <w:color w:val="1C1D1E"/>
          <w:sz w:val="48"/>
          <w:lang w:val="pt-BR"/>
        </w:rPr>
      </w:pPr>
      <w:r>
        <w:rPr>
          <w:rStyle w:val="Refdecomentrio"/>
        </w:rPr>
        <w:annotationRef/>
      </w:r>
      <w:r>
        <w:rPr>
          <w:rFonts w:ascii="Open Sans" w:hAnsi="Open Sans" w:cs="Open Sans"/>
          <w:color w:val="1C1D1E"/>
        </w:rPr>
        <w:t>Impact of climate change on crop nutrient and water use efficiencies</w:t>
      </w:r>
    </w:p>
    <w:p w14:paraId="6ACDFD11" w14:textId="77777777" w:rsidR="000E6CCA" w:rsidRDefault="000E6CCA" w:rsidP="000E6CCA">
      <w:pPr>
        <w:pStyle w:val="Textodecomentrio"/>
      </w:pPr>
    </w:p>
  </w:comment>
  <w:comment w:id="573" w:author="Luiz Henrique" w:date="2023-03-17T09:54:00Z" w:initials="LH">
    <w:p w14:paraId="7B7270F4" w14:textId="77777777" w:rsidR="000E6CCA" w:rsidRDefault="000E6CCA" w:rsidP="000E6CCA">
      <w:pPr>
        <w:pStyle w:val="Textodecomentrio"/>
      </w:pPr>
      <w:r>
        <w:rPr>
          <w:rStyle w:val="Refdecomentrio"/>
        </w:rPr>
        <w:annotationRef/>
      </w:r>
      <w:r>
        <w:rPr>
          <w:rFonts w:ascii="Arial" w:hAnsi="Arial" w:cs="Arial"/>
          <w:color w:val="222222"/>
          <w:shd w:val="clear" w:color="auto" w:fill="FFFFFF"/>
        </w:rPr>
        <w:t>ST. CLAIR, Samuel B.; LYNCH, Jonathan P. The opening of Pandora’s Box: climate change impacts on soil fertility and crop nutrition in developing countries. </w:t>
      </w:r>
      <w:r>
        <w:rPr>
          <w:rFonts w:ascii="Arial" w:hAnsi="Arial" w:cs="Arial"/>
          <w:b/>
          <w:bCs/>
          <w:color w:val="222222"/>
          <w:shd w:val="clear" w:color="auto" w:fill="FFFFFF"/>
        </w:rPr>
        <w:t>Plant and Soil</w:t>
      </w:r>
      <w:r>
        <w:rPr>
          <w:rFonts w:ascii="Arial" w:hAnsi="Arial" w:cs="Arial"/>
          <w:color w:val="222222"/>
          <w:shd w:val="clear" w:color="auto" w:fill="FFFFFF"/>
        </w:rPr>
        <w:t>, v. 335, p. 101-115, 2010.</w:t>
      </w:r>
    </w:p>
  </w:comment>
  <w:comment w:id="574" w:author="Luiz Henrique" w:date="2022-12-24T14:59:00Z" w:initials="LH">
    <w:p w14:paraId="7064438A" w14:textId="77777777" w:rsidR="000E6CCA" w:rsidRDefault="000E6CCA" w:rsidP="000E6CCA">
      <w:pPr>
        <w:pStyle w:val="Textodecomentrio"/>
      </w:pPr>
      <w:r>
        <w:rPr>
          <w:rStyle w:val="Refdecomentrio"/>
        </w:rPr>
        <w:annotationRef/>
      </w:r>
      <w:r w:rsidRPr="001C505E">
        <w:t>https://sci-hub.se/10.1016/j.soilbio.2009.01.012</w:t>
      </w:r>
    </w:p>
  </w:comment>
  <w:comment w:id="575" w:author="Luiz Henrique" w:date="2023-03-14T22:46:00Z" w:initials="LH">
    <w:p w14:paraId="517FEB8F" w14:textId="77777777" w:rsidR="000E6CCA" w:rsidRDefault="000E6CCA" w:rsidP="000E6CCA">
      <w:pPr>
        <w:pStyle w:val="Textodecomentrio"/>
      </w:pPr>
      <w:r>
        <w:rPr>
          <w:rStyle w:val="Refdecomentrio"/>
        </w:rPr>
        <w:annotationRef/>
      </w:r>
      <w:r>
        <w:rPr>
          <w:rStyle w:val="Refdecomentrio"/>
        </w:rPr>
        <w:annotationRef/>
      </w:r>
      <w:r w:rsidRPr="001C505E">
        <w:t>https://sci-hub.se/10.1016/j.soilbio.2009.01.012</w:t>
      </w:r>
    </w:p>
    <w:p w14:paraId="337CB27A" w14:textId="77777777" w:rsidR="000E6CCA" w:rsidRDefault="000E6CCA" w:rsidP="000E6CCA">
      <w:pPr>
        <w:pStyle w:val="Textodecomentrio"/>
      </w:pPr>
    </w:p>
  </w:comment>
  <w:comment w:id="576" w:author="Luiz Henrique" w:date="2023-03-14T22:46:00Z" w:initials="LH">
    <w:p w14:paraId="51D7D0E1" w14:textId="77777777" w:rsidR="000E6CCA" w:rsidRDefault="000E6CCA" w:rsidP="000E6CCA">
      <w:pPr>
        <w:pStyle w:val="Textodecomentrio"/>
      </w:pPr>
      <w:r>
        <w:rPr>
          <w:rStyle w:val="Refdecomentrio"/>
        </w:rPr>
        <w:annotationRef/>
      </w:r>
      <w:r>
        <w:rPr>
          <w:rStyle w:val="Refdecomentrio"/>
        </w:rPr>
        <w:annotationRef/>
      </w:r>
      <w:r w:rsidRPr="001C505E">
        <w:t>https://sci-hub.se/10.1016/j.soilbio.2009.01.012</w:t>
      </w:r>
    </w:p>
    <w:p w14:paraId="5F752A6B" w14:textId="77777777" w:rsidR="000E6CCA" w:rsidRDefault="000E6CCA" w:rsidP="000E6CCA">
      <w:pPr>
        <w:pStyle w:val="Textodecomentrio"/>
      </w:pPr>
    </w:p>
  </w:comment>
  <w:comment w:id="577" w:author="Luisa Carvalheiro" w:date="2023-10-23T16:38:00Z" w:initials="LC">
    <w:p w14:paraId="2CE92D2E" w14:textId="77777777" w:rsidR="000E6CCA" w:rsidRDefault="000E6CCA" w:rsidP="000E6CCA">
      <w:pPr>
        <w:pStyle w:val="Textodecomentrio"/>
        <w:ind w:left="0" w:firstLine="0"/>
      </w:pPr>
      <w:r>
        <w:rPr>
          <w:rStyle w:val="Refdecomentrio"/>
        </w:rPr>
        <w:annotationRef/>
      </w:r>
      <w:r>
        <w:rPr>
          <w:lang w:val="pt-BR"/>
        </w:rPr>
        <w:t>Como temos de sintetizar o texto para submeter e esta parte é muito importante para fundamentar as expectativas, sugiro usar este texto sobre o clima mais abaixo.</w:t>
      </w:r>
    </w:p>
    <w:p w14:paraId="0876FD2E" w14:textId="77777777" w:rsidR="000E6CCA" w:rsidRDefault="000E6CCA" w:rsidP="000E6CCA">
      <w:pPr>
        <w:pStyle w:val="Textodecomentrio"/>
        <w:ind w:left="0" w:firstLine="0"/>
      </w:pPr>
    </w:p>
    <w:p w14:paraId="57DB7B6B" w14:textId="77777777" w:rsidR="000E6CCA" w:rsidRDefault="000E6CCA" w:rsidP="000E6CCA">
      <w:pPr>
        <w:pStyle w:val="Textodecomentrio"/>
        <w:ind w:left="0" w:firstLine="0"/>
      </w:pPr>
      <w:r>
        <w:rPr>
          <w:lang w:val="pt-BR"/>
        </w:rPr>
        <w:t xml:space="preserve">As </w:t>
      </w:r>
      <w:proofErr w:type="spellStart"/>
      <w:r>
        <w:rPr>
          <w:lang w:val="pt-BR"/>
        </w:rPr>
        <w:t>referencias</w:t>
      </w:r>
      <w:proofErr w:type="spellEnd"/>
      <w:r>
        <w:rPr>
          <w:lang w:val="pt-BR"/>
        </w:rPr>
        <w:t xml:space="preserve"> a idade do solo acho que não são relevantes porque o teu estudo trabalha com espécies agrícolas como solo manipulado</w:t>
      </w:r>
    </w:p>
  </w:comment>
  <w:comment w:id="578" w:author="Luiz Henrique" w:date="2023-03-14T22:51:00Z" w:initials="LH">
    <w:p w14:paraId="1A1A8A12" w14:textId="77777777" w:rsidR="000E6CCA" w:rsidRDefault="000E6CCA" w:rsidP="000E6CCA">
      <w:pPr>
        <w:pStyle w:val="Textodecomentrio"/>
        <w:ind w:left="0" w:firstLine="0"/>
      </w:pPr>
      <w:r>
        <w:rPr>
          <w:rStyle w:val="Refdecomentrio"/>
        </w:rPr>
        <w:annotationRef/>
      </w:r>
      <w:r>
        <w:rPr>
          <w:color w:val="494949"/>
          <w:lang w:val="pt-BR"/>
        </w:rPr>
        <w:t xml:space="preserve">Steffen, W., Richardson, K., </w:t>
      </w:r>
      <w:proofErr w:type="spellStart"/>
      <w:r>
        <w:rPr>
          <w:color w:val="494949"/>
          <w:lang w:val="pt-BR"/>
        </w:rPr>
        <w:t>Rockstrom</w:t>
      </w:r>
      <w:proofErr w:type="spellEnd"/>
      <w:r>
        <w:rPr>
          <w:color w:val="494949"/>
          <w:lang w:val="pt-BR"/>
        </w:rPr>
        <w:t xml:space="preserve">, J., Cornell, S.E., </w:t>
      </w:r>
      <w:proofErr w:type="spellStart"/>
      <w:r>
        <w:rPr>
          <w:color w:val="494949"/>
          <w:lang w:val="pt-BR"/>
        </w:rPr>
        <w:t>Fetzer</w:t>
      </w:r>
      <w:proofErr w:type="spellEnd"/>
      <w:r>
        <w:rPr>
          <w:color w:val="494949"/>
          <w:lang w:val="pt-BR"/>
        </w:rPr>
        <w:t xml:space="preserve">, I., Bennett, E.M., et al. (2015). </w:t>
      </w:r>
      <w:proofErr w:type="spellStart"/>
      <w:r>
        <w:rPr>
          <w:color w:val="494949"/>
          <w:lang w:val="pt-BR"/>
        </w:rPr>
        <w:t>Planetary</w:t>
      </w:r>
      <w:proofErr w:type="spellEnd"/>
      <w:r>
        <w:rPr>
          <w:color w:val="494949"/>
          <w:lang w:val="pt-BR"/>
        </w:rPr>
        <w:t xml:space="preserve"> </w:t>
      </w:r>
      <w:proofErr w:type="spellStart"/>
      <w:r>
        <w:rPr>
          <w:color w:val="494949"/>
          <w:lang w:val="pt-BR"/>
        </w:rPr>
        <w:t>boundaries</w:t>
      </w:r>
      <w:proofErr w:type="spellEnd"/>
      <w:r>
        <w:rPr>
          <w:color w:val="494949"/>
          <w:lang w:val="pt-BR"/>
        </w:rPr>
        <w:t xml:space="preserve">: </w:t>
      </w:r>
      <w:proofErr w:type="spellStart"/>
      <w:r>
        <w:rPr>
          <w:color w:val="494949"/>
          <w:lang w:val="pt-BR"/>
        </w:rPr>
        <w:t>Guiding</w:t>
      </w:r>
      <w:proofErr w:type="spellEnd"/>
      <w:r>
        <w:rPr>
          <w:color w:val="494949"/>
          <w:lang w:val="pt-BR"/>
        </w:rPr>
        <w:t xml:space="preserve"> </w:t>
      </w:r>
      <w:proofErr w:type="spellStart"/>
      <w:r>
        <w:rPr>
          <w:color w:val="494949"/>
          <w:lang w:val="pt-BR"/>
        </w:rPr>
        <w:t>human</w:t>
      </w:r>
      <w:proofErr w:type="spellEnd"/>
      <w:r>
        <w:rPr>
          <w:color w:val="494949"/>
          <w:lang w:val="pt-BR"/>
        </w:rPr>
        <w:t xml:space="preserve"> </w:t>
      </w:r>
      <w:proofErr w:type="spellStart"/>
      <w:r>
        <w:rPr>
          <w:color w:val="494949"/>
          <w:lang w:val="pt-BR"/>
        </w:rPr>
        <w:t>development</w:t>
      </w:r>
      <w:proofErr w:type="spellEnd"/>
      <w:r>
        <w:rPr>
          <w:color w:val="494949"/>
          <w:lang w:val="pt-BR"/>
        </w:rPr>
        <w:t xml:space="preserve"> </w:t>
      </w:r>
      <w:proofErr w:type="spellStart"/>
      <w:r>
        <w:rPr>
          <w:color w:val="494949"/>
          <w:lang w:val="pt-BR"/>
        </w:rPr>
        <w:t>on</w:t>
      </w:r>
      <w:proofErr w:type="spellEnd"/>
      <w:r>
        <w:rPr>
          <w:color w:val="494949"/>
          <w:lang w:val="pt-BR"/>
        </w:rPr>
        <w:t xml:space="preserve"> a </w:t>
      </w:r>
      <w:proofErr w:type="spellStart"/>
      <w:r>
        <w:rPr>
          <w:color w:val="494949"/>
          <w:lang w:val="pt-BR"/>
        </w:rPr>
        <w:t>changing</w:t>
      </w:r>
      <w:proofErr w:type="spellEnd"/>
      <w:r>
        <w:rPr>
          <w:color w:val="494949"/>
          <w:lang w:val="pt-BR"/>
        </w:rPr>
        <w:t xml:space="preserve"> planet. Science (80-</w:t>
      </w:r>
      <w:proofErr w:type="gramStart"/>
      <w:r>
        <w:rPr>
          <w:color w:val="494949"/>
          <w:lang w:val="pt-BR"/>
        </w:rPr>
        <w:t>. )</w:t>
      </w:r>
      <w:proofErr w:type="gramEnd"/>
      <w:r>
        <w:rPr>
          <w:color w:val="494949"/>
          <w:lang w:val="pt-BR"/>
        </w:rPr>
        <w:t>., 347, 737–747</w:t>
      </w:r>
      <w:r>
        <w:rPr>
          <w:lang w:val="pt-BR"/>
        </w:rPr>
        <w:t xml:space="preserve"> </w:t>
      </w:r>
    </w:p>
    <w:p w14:paraId="072F91FC" w14:textId="77777777" w:rsidR="000E6CCA" w:rsidRDefault="000E6CCA" w:rsidP="000E6CCA">
      <w:pPr>
        <w:pStyle w:val="Textodecomentrio"/>
      </w:pPr>
    </w:p>
  </w:comment>
  <w:comment w:id="579" w:author="Luisa Carvalheiro" w:date="2023-10-23T16:45:00Z" w:initials="LC">
    <w:p w14:paraId="470021ED" w14:textId="77777777" w:rsidR="000E6CCA" w:rsidRDefault="000E6CCA" w:rsidP="000E6CCA">
      <w:pPr>
        <w:pStyle w:val="Textodecomentrio"/>
        <w:ind w:left="0" w:firstLine="0"/>
      </w:pPr>
      <w:r>
        <w:rPr>
          <w:rStyle w:val="Refdecomentrio"/>
        </w:rPr>
        <w:annotationRef/>
      </w:r>
      <w:r>
        <w:rPr>
          <w:lang w:val="pt-BR"/>
        </w:rPr>
        <w:t xml:space="preserve">Verdade, mas talvez não seja essencial para a introdução. Podes guardar para a discussão e </w:t>
      </w:r>
      <w:proofErr w:type="spellStart"/>
      <w:r>
        <w:rPr>
          <w:lang w:val="pt-BR"/>
        </w:rPr>
        <w:t>assin</w:t>
      </w:r>
      <w:proofErr w:type="spellEnd"/>
      <w:r>
        <w:rPr>
          <w:lang w:val="pt-BR"/>
        </w:rPr>
        <w:t xml:space="preserve"> sintetizamos um pouco mais o texto da introdução para preparar para a submissão</w:t>
      </w:r>
    </w:p>
  </w:comment>
  <w:comment w:id="613" w:author="Luisa Carvalheiro" w:date="2023-11-04T14:32:00Z" w:initials="LC">
    <w:p w14:paraId="61675D53" w14:textId="4B238FCB" w:rsidR="00213620" w:rsidRDefault="00213620" w:rsidP="00533C63">
      <w:pPr>
        <w:pStyle w:val="Textodecomentrio"/>
        <w:ind w:left="0" w:firstLine="0"/>
      </w:pPr>
      <w:r>
        <w:rPr>
          <w:rStyle w:val="Refdecomentrio"/>
        </w:rPr>
        <w:annotationRef/>
      </w:r>
      <w:proofErr w:type="spellStart"/>
      <w:r>
        <w:t>Calcula</w:t>
      </w:r>
      <w:proofErr w:type="spellEnd"/>
      <w:r>
        <w:t xml:space="preserve"> o delta AIC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0A862" w15:done="0"/>
  <w15:commentEx w15:paraId="198D1DF8" w15:done="0"/>
  <w15:commentEx w15:paraId="529DAED7" w15:done="0"/>
  <w15:commentEx w15:paraId="06495044" w15:done="0"/>
  <w15:commentEx w15:paraId="4598F23B" w15:done="0"/>
  <w15:commentEx w15:paraId="32687165" w15:done="0"/>
  <w15:commentEx w15:paraId="04A0E01A" w15:done="0"/>
  <w15:commentEx w15:paraId="46694CEB" w15:done="0"/>
  <w15:commentEx w15:paraId="50B8AE7C" w15:done="0"/>
  <w15:commentEx w15:paraId="580AA017" w15:done="0"/>
  <w15:commentEx w15:paraId="2AAC726A" w15:paraIdParent="580AA017" w15:done="0"/>
  <w15:commentEx w15:paraId="2E36A8AF" w15:done="0"/>
  <w15:commentEx w15:paraId="01F21F3D" w15:done="0"/>
  <w15:commentEx w15:paraId="40A51C96" w15:done="0"/>
  <w15:commentEx w15:paraId="19466D87" w15:done="0"/>
  <w15:commentEx w15:paraId="3DE4A604" w15:done="0"/>
  <w15:commentEx w15:paraId="467E778D" w15:done="0"/>
  <w15:commentEx w15:paraId="040EBBA0" w15:done="0"/>
  <w15:commentEx w15:paraId="7AF03234" w15:done="0"/>
  <w15:commentEx w15:paraId="7B839D79" w15:done="0"/>
  <w15:commentEx w15:paraId="459F6675" w15:done="0"/>
  <w15:commentEx w15:paraId="033D313C" w15:done="0"/>
  <w15:commentEx w15:paraId="7C2D5CC5" w15:done="0"/>
  <w15:commentEx w15:paraId="734CED32" w15:paraIdParent="7C2D5CC5" w15:done="0"/>
  <w15:commentEx w15:paraId="4F98A75B" w15:done="0"/>
  <w15:commentEx w15:paraId="1435731D" w15:done="0"/>
  <w15:commentEx w15:paraId="2DB84EF4" w15:done="0"/>
  <w15:commentEx w15:paraId="40778291" w15:done="0"/>
  <w15:commentEx w15:paraId="718B37B2" w15:done="0"/>
  <w15:commentEx w15:paraId="04E4AC4B" w15:done="0"/>
  <w15:commentEx w15:paraId="53B259D7" w15:done="0"/>
  <w15:commentEx w15:paraId="3A1031A2" w15:done="0"/>
  <w15:commentEx w15:paraId="1A4CE90D" w15:done="0"/>
  <w15:commentEx w15:paraId="13954761" w15:done="0"/>
  <w15:commentEx w15:paraId="45CBCDCA" w15:done="0"/>
  <w15:commentEx w15:paraId="59D1AEF2" w15:done="0"/>
  <w15:commentEx w15:paraId="09AFF56F" w15:done="0"/>
  <w15:commentEx w15:paraId="752D997F" w15:done="0"/>
  <w15:commentEx w15:paraId="75960907" w15:done="0"/>
  <w15:commentEx w15:paraId="17E540E4" w15:done="0"/>
  <w15:commentEx w15:paraId="50F726B2" w15:done="0"/>
  <w15:commentEx w15:paraId="34945986" w15:done="0"/>
  <w15:commentEx w15:paraId="4169779E" w15:done="0"/>
  <w15:commentEx w15:paraId="123A3711" w15:done="0"/>
  <w15:commentEx w15:paraId="2DBCC41D" w15:done="0"/>
  <w15:commentEx w15:paraId="2889B3FE" w15:done="0"/>
  <w15:commentEx w15:paraId="622DBEA3" w15:done="0"/>
  <w15:commentEx w15:paraId="13437512" w15:done="0"/>
  <w15:commentEx w15:paraId="32BB9E16" w15:done="0"/>
  <w15:commentEx w15:paraId="1D2D6E39" w15:done="0"/>
  <w15:commentEx w15:paraId="5E12D070" w15:done="0"/>
  <w15:commentEx w15:paraId="12D3402B" w15:done="0"/>
  <w15:commentEx w15:paraId="45BD2BF8" w15:done="0"/>
  <w15:commentEx w15:paraId="6ACDFD11" w15:done="0"/>
  <w15:commentEx w15:paraId="7B7270F4" w15:done="0"/>
  <w15:commentEx w15:paraId="7064438A" w15:done="0"/>
  <w15:commentEx w15:paraId="337CB27A" w15:done="0"/>
  <w15:commentEx w15:paraId="5F752A6B" w15:done="0"/>
  <w15:commentEx w15:paraId="57DB7B6B" w15:done="0"/>
  <w15:commentEx w15:paraId="072F91FC" w15:done="0"/>
  <w15:commentEx w15:paraId="470021ED" w15:done="0"/>
  <w15:commentEx w15:paraId="61675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A2D099" w16cex:dateUtc="2023-10-23T18:49:00Z"/>
  <w16cex:commentExtensible w16cex:durableId="1910EF60" w16cex:dateUtc="2023-11-11T17:40:00Z"/>
  <w16cex:commentExtensible w16cex:durableId="28930D40" w16cex:dateUtc="2023-03-15T01:31:00Z"/>
  <w16cex:commentExtensible w16cex:durableId="28930D3F" w16cex:dateUtc="2023-03-15T01:35:00Z"/>
  <w16cex:commentExtensible w16cex:durableId="28930D3E" w16cex:dateUtc="2023-03-15T01:43:00Z"/>
  <w16cex:commentExtensible w16cex:durableId="28930DD7" w16cex:dateUtc="2023-03-15T01:53:00Z"/>
  <w16cex:commentExtensible w16cex:durableId="6B165A75" w16cex:dateUtc="2023-09-09T00:39:00Z"/>
  <w16cex:commentExtensible w16cex:durableId="28930EF5" w16cex:dateUtc="2023-03-15T02:01:00Z"/>
  <w16cex:commentExtensible w16cex:durableId="28930EF4" w16cex:dateUtc="2023-03-15T02:01:00Z"/>
  <w16cex:commentExtensible w16cex:durableId="28930EF3" w16cex:dateUtc="2023-03-15T02:02:00Z"/>
  <w16cex:commentExtensible w16cex:durableId="28930EF2" w16cex:dateUtc="2023-03-15T02:02:00Z"/>
  <w16cex:commentExtensible w16cex:durableId="7458F861" w16cex:dateUtc="2023-03-15T01:56:00Z"/>
  <w16cex:commentExtensible w16cex:durableId="6AD45BC4" w16cex:dateUtc="2023-03-15T01:57:00Z"/>
  <w16cex:commentExtensible w16cex:durableId="70069B70" w16cex:dateUtc="2023-03-15T01:57:00Z"/>
  <w16cex:commentExtensible w16cex:durableId="06724B95" w16cex:dateUtc="2023-03-15T01:56:00Z"/>
  <w16cex:commentExtensible w16cex:durableId="0D437E39" w16cex:dateUtc="2023-03-15T01:59:00Z"/>
  <w16cex:commentExtensible w16cex:durableId="7554F50B" w16cex:dateUtc="2023-03-15T01:29:00Z"/>
  <w16cex:commentExtensible w16cex:durableId="6E845428" w16cex:dateUtc="2023-03-15T01:30:00Z"/>
  <w16cex:commentExtensible w16cex:durableId="415CB1F6" w16cex:dateUtc="2023-03-15T01:30:00Z"/>
  <w16cex:commentExtensible w16cex:durableId="27BB7BB6" w16cex:dateUtc="2023-03-15T02:03:00Z"/>
  <w16cex:commentExtensible w16cex:durableId="725EE05E" w16cex:dateUtc="2023-11-12T14:10:00Z"/>
  <w16cex:commentExtensible w16cex:durableId="27BB7BD7" w16cex:dateUtc="2023-03-15T02:03:00Z"/>
  <w16cex:commentExtensible w16cex:durableId="23EA11FD" w16cex:dateUtc="2023-03-17T12:55:00Z"/>
  <w16cex:commentExtensible w16cex:durableId="6A215E0D" w16cex:dateUtc="2023-03-17T12:56:00Z"/>
  <w16cex:commentExtensible w16cex:durableId="27BEB782" w16cex:dateUtc="2023-03-17T12:55:00Z"/>
  <w16cex:commentExtensible w16cex:durableId="27BB7C74" w16cex:dateUtc="2023-03-15T02:06:00Z"/>
  <w16cex:commentExtensible w16cex:durableId="4C849083" w16cex:dateUtc="2023-03-15T01:46:00Z"/>
  <w16cex:commentExtensible w16cex:durableId="3E1F6325" w16cex:dateUtc="2023-03-15T02:08:00Z"/>
  <w16cex:commentExtensible w16cex:durableId="0EF2982E" w16cex:dateUtc="2023-03-17T12:58:00Z"/>
  <w16cex:commentExtensible w16cex:durableId="2A24AE42" w16cex:dateUtc="2023-03-15T02:13:00Z"/>
  <w16cex:commentExtensible w16cex:durableId="179D2DF1" w16cex:dateUtc="2023-03-15T02:14:00Z"/>
  <w16cex:commentExtensible w16cex:durableId="11DF0AFD" w16cex:dateUtc="2023-09-09T00:59:00Z"/>
  <w16cex:commentExtensible w16cex:durableId="173BA2F5" w16cex:dateUtc="2023-09-09T01:00:00Z"/>
  <w16cex:commentExtensible w16cex:durableId="7EAD45C2" w16cex:dateUtc="2023-09-09T01:03:00Z"/>
  <w16cex:commentExtensible w16cex:durableId="27BB7E4C" w16cex:dateUtc="2023-03-15T02:14:00Z"/>
  <w16cex:commentExtensible w16cex:durableId="5EF4EA97" w16cex:dateUtc="2023-11-22T14:20:00Z"/>
  <w16cex:commentExtensible w16cex:durableId="75970E5B" w16cex:dateUtc="2023-11-04T18:06:00Z"/>
  <w16cex:commentExtensible w16cex:durableId="4D863CE2" w16cex:dateUtc="2023-11-24T14:56:00Z"/>
  <w16cex:commentExtensible w16cex:durableId="4D8102BD" w16cex:dateUtc="2023-10-16T16:50:00Z"/>
  <w16cex:commentExtensible w16cex:durableId="084B9951" w16cex:dateUtc="2023-10-16T17:00:00Z"/>
  <w16cex:commentExtensible w16cex:durableId="72A0343C" w16cex:dateUtc="2023-10-16T16:52:00Z"/>
  <w16cex:commentExtensible w16cex:durableId="63F1EF35" w16cex:dateUtc="2023-10-16T16:22:00Z"/>
  <w16cex:commentExtensible w16cex:durableId="5D3AA3B9" w16cex:dateUtc="2023-11-28T19:47:00Z"/>
  <w16cex:commentExtensible w16cex:durableId="7BD10D7C" w16cex:dateUtc="2023-10-16T18:34:00Z"/>
  <w16cex:commentExtensible w16cex:durableId="71A5B39A" w16cex:dateUtc="2023-11-03T22:46:00Z"/>
  <w16cex:commentExtensible w16cex:durableId="342D1F74" w16cex:dateUtc="2023-10-19T16:53:00Z"/>
  <w16cex:commentExtensible w16cex:durableId="6E3FB827" w16cex:dateUtc="2023-10-18T18:32:00Z"/>
  <w16cex:commentExtensible w16cex:durableId="38CC1E1C" w16cex:dateUtc="2023-10-19T17:13:00Z"/>
  <w16cex:commentExtensible w16cex:durableId="2B4936BC" w16cex:dateUtc="2023-10-16T23:48:00Z"/>
  <w16cex:commentExtensible w16cex:durableId="6F9C7D4D" w16cex:dateUtc="2023-10-19T19:16:00Z"/>
  <w16cex:commentExtensible w16cex:durableId="6F4E6FA0" w16cex:dateUtc="2023-10-23T19:45:00Z"/>
  <w16cex:commentExtensible w16cex:durableId="743EFF0C" w16cex:dateUtc="2023-11-0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0A862" w16cid:durableId="6DA2D099"/>
  <w16cid:commentId w16cid:paraId="198D1DF8" w16cid:durableId="1910EF60"/>
  <w16cid:commentId w16cid:paraId="529DAED7" w16cid:durableId="28930D40"/>
  <w16cid:commentId w16cid:paraId="06495044" w16cid:durableId="28930D3F"/>
  <w16cid:commentId w16cid:paraId="4598F23B" w16cid:durableId="28930D3E"/>
  <w16cid:commentId w16cid:paraId="32687165" w16cid:durableId="28930DD7"/>
  <w16cid:commentId w16cid:paraId="04A0E01A" w16cid:durableId="6B165A75"/>
  <w16cid:commentId w16cid:paraId="46694CEB" w16cid:durableId="28930EF5"/>
  <w16cid:commentId w16cid:paraId="50B8AE7C" w16cid:durableId="28930EF4"/>
  <w16cid:commentId w16cid:paraId="580AA017" w16cid:durableId="28930EF3"/>
  <w16cid:commentId w16cid:paraId="2AAC726A" w16cid:durableId="28930EF2"/>
  <w16cid:commentId w16cid:paraId="2E36A8AF" w16cid:durableId="7458F861"/>
  <w16cid:commentId w16cid:paraId="01F21F3D" w16cid:durableId="6AD45BC4"/>
  <w16cid:commentId w16cid:paraId="40A51C96" w16cid:durableId="70069B70"/>
  <w16cid:commentId w16cid:paraId="19466D87" w16cid:durableId="06724B95"/>
  <w16cid:commentId w16cid:paraId="3DE4A604" w16cid:durableId="0D437E39"/>
  <w16cid:commentId w16cid:paraId="467E778D" w16cid:durableId="7554F50B"/>
  <w16cid:commentId w16cid:paraId="040EBBA0" w16cid:durableId="6E845428"/>
  <w16cid:commentId w16cid:paraId="7AF03234" w16cid:durableId="415CB1F6"/>
  <w16cid:commentId w16cid:paraId="7B839D79" w16cid:durableId="27BB7BB6"/>
  <w16cid:commentId w16cid:paraId="459F6675" w16cid:durableId="725EE05E"/>
  <w16cid:commentId w16cid:paraId="033D313C" w16cid:durableId="27BB7BD7"/>
  <w16cid:commentId w16cid:paraId="7C2D5CC5" w16cid:durableId="23EA11FD"/>
  <w16cid:commentId w16cid:paraId="734CED32" w16cid:durableId="6A215E0D"/>
  <w16cid:commentId w16cid:paraId="4F98A75B" w16cid:durableId="27BEB782"/>
  <w16cid:commentId w16cid:paraId="1435731D" w16cid:durableId="27BB7C74"/>
  <w16cid:commentId w16cid:paraId="2DB84EF4" w16cid:durableId="4C849083"/>
  <w16cid:commentId w16cid:paraId="40778291" w16cid:durableId="3E1F6325"/>
  <w16cid:commentId w16cid:paraId="718B37B2" w16cid:durableId="0EF2982E"/>
  <w16cid:commentId w16cid:paraId="04E4AC4B" w16cid:durableId="2A24AE42"/>
  <w16cid:commentId w16cid:paraId="53B259D7" w16cid:durableId="179D2DF1"/>
  <w16cid:commentId w16cid:paraId="3A1031A2" w16cid:durableId="11DF0AFD"/>
  <w16cid:commentId w16cid:paraId="1A4CE90D" w16cid:durableId="173BA2F5"/>
  <w16cid:commentId w16cid:paraId="13954761" w16cid:durableId="7EAD45C2"/>
  <w16cid:commentId w16cid:paraId="45CBCDCA" w16cid:durableId="27BB7E4C"/>
  <w16cid:commentId w16cid:paraId="59D1AEF2" w16cid:durableId="5EF4EA97"/>
  <w16cid:commentId w16cid:paraId="09AFF56F" w16cid:durableId="75970E5B"/>
  <w16cid:commentId w16cid:paraId="752D997F" w16cid:durableId="4D863CE2"/>
  <w16cid:commentId w16cid:paraId="75960907" w16cid:durableId="4D8102BD"/>
  <w16cid:commentId w16cid:paraId="17E540E4" w16cid:durableId="084B9951"/>
  <w16cid:commentId w16cid:paraId="50F726B2" w16cid:durableId="72A0343C"/>
  <w16cid:commentId w16cid:paraId="34945986" w16cid:durableId="63F1EF35"/>
  <w16cid:commentId w16cid:paraId="4169779E" w16cid:durableId="5D3AA3B9"/>
  <w16cid:commentId w16cid:paraId="123A3711" w16cid:durableId="7BD10D7C"/>
  <w16cid:commentId w16cid:paraId="2DBCC41D" w16cid:durableId="71A5B39A"/>
  <w16cid:commentId w16cid:paraId="2889B3FE" w16cid:durableId="342D1F74"/>
  <w16cid:commentId w16cid:paraId="622DBEA3" w16cid:durableId="6E3FB827"/>
  <w16cid:commentId w16cid:paraId="13437512" w16cid:durableId="38CC1E1C"/>
  <w16cid:commentId w16cid:paraId="32BB9E16" w16cid:durableId="2B4936BC"/>
  <w16cid:commentId w16cid:paraId="1D2D6E39" w16cid:durableId="6F9C7D4D"/>
  <w16cid:commentId w16cid:paraId="072F91FC" w16cid:durableId="790EB9C5"/>
  <w16cid:commentId w16cid:paraId="470021ED" w16cid:durableId="6F4E6FA0"/>
  <w16cid:commentId w16cid:paraId="61675D53" w16cid:durableId="743EFF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1D01" w14:textId="77777777" w:rsidR="00CE0335" w:rsidRDefault="00CE0335" w:rsidP="00EB764E">
      <w:pPr>
        <w:spacing w:after="0" w:line="240" w:lineRule="auto"/>
      </w:pPr>
      <w:r>
        <w:separator/>
      </w:r>
    </w:p>
  </w:endnote>
  <w:endnote w:type="continuationSeparator" w:id="0">
    <w:p w14:paraId="0F50FBF3" w14:textId="77777777" w:rsidR="00CE0335" w:rsidRDefault="00CE0335" w:rsidP="00EB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d7835f12">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INPro-Italic">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658878"/>
      <w:docPartObj>
        <w:docPartGallery w:val="Page Numbers (Bottom of Page)"/>
        <w:docPartUnique/>
      </w:docPartObj>
    </w:sdtPr>
    <w:sdtContent>
      <w:p w14:paraId="68875D22" w14:textId="77777777" w:rsidR="00077D9F" w:rsidRDefault="00077D9F">
        <w:pPr>
          <w:pStyle w:val="Rodap"/>
          <w:jc w:val="right"/>
        </w:pPr>
        <w:r>
          <w:fldChar w:fldCharType="begin"/>
        </w:r>
        <w:r>
          <w:instrText>PAGE   \* MERGEFORMAT</w:instrText>
        </w:r>
        <w:r>
          <w:fldChar w:fldCharType="separate"/>
        </w:r>
        <w:r>
          <w:rPr>
            <w:lang w:val="pt-BR"/>
          </w:rPr>
          <w:t>2</w:t>
        </w:r>
        <w:r>
          <w:fldChar w:fldCharType="end"/>
        </w:r>
      </w:p>
    </w:sdtContent>
  </w:sdt>
  <w:p w14:paraId="2C0CC60F" w14:textId="77777777" w:rsidR="00077D9F" w:rsidRDefault="00077D9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9CD4" w14:textId="77777777" w:rsidR="00CE0335" w:rsidRDefault="00CE0335" w:rsidP="00EB764E">
      <w:pPr>
        <w:spacing w:after="0" w:line="240" w:lineRule="auto"/>
      </w:pPr>
      <w:r>
        <w:separator/>
      </w:r>
    </w:p>
  </w:footnote>
  <w:footnote w:type="continuationSeparator" w:id="0">
    <w:p w14:paraId="2FAF77F8" w14:textId="77777777" w:rsidR="00CE0335" w:rsidRDefault="00CE0335" w:rsidP="00EB7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start w:val="1"/>
      <w:numFmt w:val="decimal"/>
      <w:lvlText w:val="%1."/>
      <w:lvlJc w:val="left"/>
      <w:pPr>
        <w:tabs>
          <w:tab w:val="num" w:pos="0"/>
        </w:tabs>
        <w:ind w:left="360" w:hanging="360"/>
      </w:pPr>
      <w:rPr>
        <w:rFonts w:cs="Times New Roman"/>
        <w:b/>
        <w:bCs/>
        <w:sz w:val="20"/>
        <w:szCs w:val="20"/>
      </w:rPr>
    </w:lvl>
    <w:lvl w:ilvl="1">
      <w:start w:val="1"/>
      <w:numFmt w:val="decimal"/>
      <w:lvlText w:val="%1.%2."/>
      <w:lvlJc w:val="left"/>
      <w:pPr>
        <w:tabs>
          <w:tab w:val="num" w:pos="0"/>
        </w:tabs>
        <w:ind w:left="792" w:hanging="432"/>
      </w:pPr>
      <w:rPr>
        <w:rFonts w:ascii="Times New Roman" w:hAnsi="Times New Roman" w:cs="Times New Roman" w:hint="default"/>
        <w:sz w:val="20"/>
        <w:szCs w:val="2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rPr>
        <w:sz w:val="20"/>
        <w:szCs w:val="20"/>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72E1FFE"/>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25525"/>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493C04"/>
    <w:multiLevelType w:val="hybridMultilevel"/>
    <w:tmpl w:val="25C0BA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0F25A1"/>
    <w:multiLevelType w:val="hybridMultilevel"/>
    <w:tmpl w:val="F7DECC24"/>
    <w:lvl w:ilvl="0" w:tplc="FF9EFE22">
      <w:start w:val="5"/>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18077B49"/>
    <w:multiLevelType w:val="hybridMultilevel"/>
    <w:tmpl w:val="7104036A"/>
    <w:lvl w:ilvl="0" w:tplc="641E4D8C">
      <w:start w:val="1"/>
      <w:numFmt w:val="decimal"/>
      <w:lvlText w:val="%1"/>
      <w:lvlJc w:val="left"/>
      <w:pPr>
        <w:ind w:left="720" w:hanging="360"/>
      </w:pPr>
      <w:rPr>
        <w:rFonts w:hint="default"/>
        <w:b w:val="0"/>
        <w:color w:val="2222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BF570F"/>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746B6E"/>
    <w:multiLevelType w:val="hybridMultilevel"/>
    <w:tmpl w:val="B04CE10E"/>
    <w:lvl w:ilvl="0" w:tplc="47760A82">
      <w:start w:val="1"/>
      <w:numFmt w:val="decimal"/>
      <w:lvlText w:val="(%1)"/>
      <w:lvlJc w:val="left"/>
      <w:pPr>
        <w:ind w:left="2375" w:hanging="2385"/>
      </w:pPr>
      <w:rPr>
        <w:rFonts w:hint="default"/>
      </w:rPr>
    </w:lvl>
    <w:lvl w:ilvl="1" w:tplc="04160019" w:tentative="1">
      <w:start w:val="1"/>
      <w:numFmt w:val="lowerLetter"/>
      <w:lvlText w:val="%2."/>
      <w:lvlJc w:val="left"/>
      <w:pPr>
        <w:ind w:left="1070" w:hanging="360"/>
      </w:pPr>
    </w:lvl>
    <w:lvl w:ilvl="2" w:tplc="0416001B" w:tentative="1">
      <w:start w:val="1"/>
      <w:numFmt w:val="lowerRoman"/>
      <w:lvlText w:val="%3."/>
      <w:lvlJc w:val="right"/>
      <w:pPr>
        <w:ind w:left="1790" w:hanging="180"/>
      </w:pPr>
    </w:lvl>
    <w:lvl w:ilvl="3" w:tplc="0416000F" w:tentative="1">
      <w:start w:val="1"/>
      <w:numFmt w:val="decimal"/>
      <w:lvlText w:val="%4."/>
      <w:lvlJc w:val="left"/>
      <w:pPr>
        <w:ind w:left="2510" w:hanging="360"/>
      </w:pPr>
    </w:lvl>
    <w:lvl w:ilvl="4" w:tplc="04160019" w:tentative="1">
      <w:start w:val="1"/>
      <w:numFmt w:val="lowerLetter"/>
      <w:lvlText w:val="%5."/>
      <w:lvlJc w:val="left"/>
      <w:pPr>
        <w:ind w:left="3230" w:hanging="360"/>
      </w:pPr>
    </w:lvl>
    <w:lvl w:ilvl="5" w:tplc="0416001B" w:tentative="1">
      <w:start w:val="1"/>
      <w:numFmt w:val="lowerRoman"/>
      <w:lvlText w:val="%6."/>
      <w:lvlJc w:val="right"/>
      <w:pPr>
        <w:ind w:left="3950" w:hanging="180"/>
      </w:pPr>
    </w:lvl>
    <w:lvl w:ilvl="6" w:tplc="0416000F" w:tentative="1">
      <w:start w:val="1"/>
      <w:numFmt w:val="decimal"/>
      <w:lvlText w:val="%7."/>
      <w:lvlJc w:val="left"/>
      <w:pPr>
        <w:ind w:left="4670" w:hanging="360"/>
      </w:pPr>
    </w:lvl>
    <w:lvl w:ilvl="7" w:tplc="04160019" w:tentative="1">
      <w:start w:val="1"/>
      <w:numFmt w:val="lowerLetter"/>
      <w:lvlText w:val="%8."/>
      <w:lvlJc w:val="left"/>
      <w:pPr>
        <w:ind w:left="5390" w:hanging="360"/>
      </w:pPr>
    </w:lvl>
    <w:lvl w:ilvl="8" w:tplc="0416001B" w:tentative="1">
      <w:start w:val="1"/>
      <w:numFmt w:val="lowerRoman"/>
      <w:lvlText w:val="%9."/>
      <w:lvlJc w:val="right"/>
      <w:pPr>
        <w:ind w:left="6110" w:hanging="180"/>
      </w:pPr>
    </w:lvl>
  </w:abstractNum>
  <w:abstractNum w:abstractNumId="8" w15:restartNumberingAfterBreak="0">
    <w:nsid w:val="39982C73"/>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F70472"/>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B5352B"/>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A97DDA"/>
    <w:multiLevelType w:val="hybridMultilevel"/>
    <w:tmpl w:val="71207226"/>
    <w:lvl w:ilvl="0" w:tplc="77BA9116">
      <w:start w:val="1"/>
      <w:numFmt w:val="decimal"/>
      <w:lvlText w:val="%1"/>
      <w:lvlJc w:val="left"/>
      <w:pPr>
        <w:ind w:left="785"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7D39A2"/>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BA580A"/>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286276"/>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AC2EDE"/>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46038E"/>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6E4471"/>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2E14A8"/>
    <w:multiLevelType w:val="hybridMultilevel"/>
    <w:tmpl w:val="9D7653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C9F66D7"/>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9A6C4E"/>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7674DF"/>
    <w:multiLevelType w:val="hybridMultilevel"/>
    <w:tmpl w:val="25C0BA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1573BB"/>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C473B6"/>
    <w:multiLevelType w:val="hybridMultilevel"/>
    <w:tmpl w:val="7104036A"/>
    <w:lvl w:ilvl="0" w:tplc="FFFFFFFF">
      <w:start w:val="1"/>
      <w:numFmt w:val="decimal"/>
      <w:lvlText w:val="%1"/>
      <w:lvlJc w:val="left"/>
      <w:pPr>
        <w:ind w:left="720" w:hanging="360"/>
      </w:pPr>
      <w:rPr>
        <w:rFonts w:hint="default"/>
        <w:b w:val="0"/>
        <w:color w:val="2222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0008358">
    <w:abstractNumId w:val="7"/>
  </w:num>
  <w:num w:numId="2" w16cid:durableId="635183535">
    <w:abstractNumId w:val="5"/>
  </w:num>
  <w:num w:numId="3" w16cid:durableId="938148316">
    <w:abstractNumId w:val="13"/>
  </w:num>
  <w:num w:numId="4" w16cid:durableId="1844315982">
    <w:abstractNumId w:val="23"/>
  </w:num>
  <w:num w:numId="5" w16cid:durableId="1083456877">
    <w:abstractNumId w:val="15"/>
  </w:num>
  <w:num w:numId="6" w16cid:durableId="854609009">
    <w:abstractNumId w:val="20"/>
  </w:num>
  <w:num w:numId="7" w16cid:durableId="608977150">
    <w:abstractNumId w:val="6"/>
  </w:num>
  <w:num w:numId="8" w16cid:durableId="788357215">
    <w:abstractNumId w:val="22"/>
  </w:num>
  <w:num w:numId="9" w16cid:durableId="137185922">
    <w:abstractNumId w:val="19"/>
  </w:num>
  <w:num w:numId="10" w16cid:durableId="632177165">
    <w:abstractNumId w:val="2"/>
  </w:num>
  <w:num w:numId="11" w16cid:durableId="510223773">
    <w:abstractNumId w:val="14"/>
  </w:num>
  <w:num w:numId="12" w16cid:durableId="1744982980">
    <w:abstractNumId w:val="8"/>
  </w:num>
  <w:num w:numId="13" w16cid:durableId="1892571268">
    <w:abstractNumId w:val="17"/>
  </w:num>
  <w:num w:numId="14" w16cid:durableId="399601660">
    <w:abstractNumId w:val="16"/>
  </w:num>
  <w:num w:numId="15" w16cid:durableId="1681665252">
    <w:abstractNumId w:val="10"/>
  </w:num>
  <w:num w:numId="16" w16cid:durableId="1234655387">
    <w:abstractNumId w:val="9"/>
  </w:num>
  <w:num w:numId="17" w16cid:durableId="12728083">
    <w:abstractNumId w:val="1"/>
  </w:num>
  <w:num w:numId="18" w16cid:durableId="1051928794">
    <w:abstractNumId w:val="12"/>
  </w:num>
  <w:num w:numId="19" w16cid:durableId="470828445">
    <w:abstractNumId w:val="11"/>
  </w:num>
  <w:num w:numId="20" w16cid:durableId="1557157083">
    <w:abstractNumId w:val="4"/>
  </w:num>
  <w:num w:numId="21" w16cid:durableId="1060976358">
    <w:abstractNumId w:val="0"/>
  </w:num>
  <w:num w:numId="22" w16cid:durableId="1435248876">
    <w:abstractNumId w:val="3"/>
  </w:num>
  <w:num w:numId="23" w16cid:durableId="1342857875">
    <w:abstractNumId w:val="21"/>
  </w:num>
  <w:num w:numId="24" w16cid:durableId="802697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OLIVEIRA">
    <w15:presenceInfo w15:providerId="Windows Live" w15:userId="3c1f4cd59d8c98c4"/>
  </w15:person>
  <w15:person w15:author="Luisa Carvalheiro">
    <w15:presenceInfo w15:providerId="Windows Live" w15:userId="78c0c9f4489310c1"/>
  </w15:person>
  <w15:person w15:author="Luiz Henrique">
    <w15:presenceInfo w15:providerId="Windows Live" w15:userId="9cb56827d2765599"/>
  </w15:person>
  <w15:person w15:author="Luiz Henrique [2]">
    <w15:presenceInfo w15:providerId="None" w15:userId="Luiz H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893"/>
    <w:rsid w:val="00001688"/>
    <w:rsid w:val="00002343"/>
    <w:rsid w:val="00004224"/>
    <w:rsid w:val="0000630F"/>
    <w:rsid w:val="00006412"/>
    <w:rsid w:val="00006E14"/>
    <w:rsid w:val="0001281F"/>
    <w:rsid w:val="00012DD5"/>
    <w:rsid w:val="00014E90"/>
    <w:rsid w:val="00016C51"/>
    <w:rsid w:val="00020AE0"/>
    <w:rsid w:val="00024BF4"/>
    <w:rsid w:val="00025967"/>
    <w:rsid w:val="000277AE"/>
    <w:rsid w:val="00030CDE"/>
    <w:rsid w:val="00031E54"/>
    <w:rsid w:val="000372F0"/>
    <w:rsid w:val="000422FA"/>
    <w:rsid w:val="0004295E"/>
    <w:rsid w:val="00043D57"/>
    <w:rsid w:val="000462EE"/>
    <w:rsid w:val="00047EAD"/>
    <w:rsid w:val="00051A7E"/>
    <w:rsid w:val="0005386B"/>
    <w:rsid w:val="00055D71"/>
    <w:rsid w:val="00057161"/>
    <w:rsid w:val="00060685"/>
    <w:rsid w:val="00060F94"/>
    <w:rsid w:val="000654AF"/>
    <w:rsid w:val="00066C57"/>
    <w:rsid w:val="00067878"/>
    <w:rsid w:val="00070549"/>
    <w:rsid w:val="000729EA"/>
    <w:rsid w:val="00073260"/>
    <w:rsid w:val="0007574F"/>
    <w:rsid w:val="00077D9F"/>
    <w:rsid w:val="00080818"/>
    <w:rsid w:val="00081923"/>
    <w:rsid w:val="00087A6E"/>
    <w:rsid w:val="000915B3"/>
    <w:rsid w:val="000919B4"/>
    <w:rsid w:val="000A36A5"/>
    <w:rsid w:val="000A72E1"/>
    <w:rsid w:val="000C4A5C"/>
    <w:rsid w:val="000C5D91"/>
    <w:rsid w:val="000D59CB"/>
    <w:rsid w:val="000E5358"/>
    <w:rsid w:val="000E6CCA"/>
    <w:rsid w:val="000E7A02"/>
    <w:rsid w:val="000F083D"/>
    <w:rsid w:val="000F1755"/>
    <w:rsid w:val="000F3D37"/>
    <w:rsid w:val="000F4C0F"/>
    <w:rsid w:val="000F676A"/>
    <w:rsid w:val="000F6B50"/>
    <w:rsid w:val="000F75AB"/>
    <w:rsid w:val="00101B18"/>
    <w:rsid w:val="00102279"/>
    <w:rsid w:val="0010490E"/>
    <w:rsid w:val="00110658"/>
    <w:rsid w:val="001137DF"/>
    <w:rsid w:val="00113903"/>
    <w:rsid w:val="00113EFD"/>
    <w:rsid w:val="00116C39"/>
    <w:rsid w:val="001173C9"/>
    <w:rsid w:val="00120D1C"/>
    <w:rsid w:val="001254F6"/>
    <w:rsid w:val="00126584"/>
    <w:rsid w:val="001274FF"/>
    <w:rsid w:val="00127B08"/>
    <w:rsid w:val="00130FC5"/>
    <w:rsid w:val="00131461"/>
    <w:rsid w:val="001332E5"/>
    <w:rsid w:val="00136C86"/>
    <w:rsid w:val="00136CC6"/>
    <w:rsid w:val="00145773"/>
    <w:rsid w:val="00150232"/>
    <w:rsid w:val="00150353"/>
    <w:rsid w:val="001528D5"/>
    <w:rsid w:val="00152A2F"/>
    <w:rsid w:val="00153135"/>
    <w:rsid w:val="0015578B"/>
    <w:rsid w:val="001632A4"/>
    <w:rsid w:val="0016747F"/>
    <w:rsid w:val="001713E1"/>
    <w:rsid w:val="00172601"/>
    <w:rsid w:val="0017288D"/>
    <w:rsid w:val="00175DD0"/>
    <w:rsid w:val="0018026A"/>
    <w:rsid w:val="00180DB7"/>
    <w:rsid w:val="00181B8D"/>
    <w:rsid w:val="0018321E"/>
    <w:rsid w:val="00185EB5"/>
    <w:rsid w:val="001A05B2"/>
    <w:rsid w:val="001A5073"/>
    <w:rsid w:val="001B0F28"/>
    <w:rsid w:val="001B2E56"/>
    <w:rsid w:val="001B75A2"/>
    <w:rsid w:val="001C2CCC"/>
    <w:rsid w:val="001C505E"/>
    <w:rsid w:val="001C6B0A"/>
    <w:rsid w:val="001C798F"/>
    <w:rsid w:val="001D19E0"/>
    <w:rsid w:val="001D30AD"/>
    <w:rsid w:val="001D338E"/>
    <w:rsid w:val="001D4E31"/>
    <w:rsid w:val="001D5882"/>
    <w:rsid w:val="001D5F00"/>
    <w:rsid w:val="001D792B"/>
    <w:rsid w:val="001E0975"/>
    <w:rsid w:val="001E11D3"/>
    <w:rsid w:val="001E3F2B"/>
    <w:rsid w:val="001E5F4B"/>
    <w:rsid w:val="001E614D"/>
    <w:rsid w:val="001F0BDA"/>
    <w:rsid w:val="001F0FB9"/>
    <w:rsid w:val="001F12B4"/>
    <w:rsid w:val="001F3E13"/>
    <w:rsid w:val="001F7E0F"/>
    <w:rsid w:val="002025C2"/>
    <w:rsid w:val="002029C5"/>
    <w:rsid w:val="0020450D"/>
    <w:rsid w:val="00205668"/>
    <w:rsid w:val="00207ED4"/>
    <w:rsid w:val="0021001A"/>
    <w:rsid w:val="0021007B"/>
    <w:rsid w:val="00210114"/>
    <w:rsid w:val="0021247B"/>
    <w:rsid w:val="00213620"/>
    <w:rsid w:val="00213812"/>
    <w:rsid w:val="00215EC1"/>
    <w:rsid w:val="00217862"/>
    <w:rsid w:val="00220173"/>
    <w:rsid w:val="002239A2"/>
    <w:rsid w:val="00223B42"/>
    <w:rsid w:val="00224163"/>
    <w:rsid w:val="002332FE"/>
    <w:rsid w:val="00234FAE"/>
    <w:rsid w:val="00241B53"/>
    <w:rsid w:val="00242295"/>
    <w:rsid w:val="00243B4A"/>
    <w:rsid w:val="00245CEF"/>
    <w:rsid w:val="00246084"/>
    <w:rsid w:val="00246D92"/>
    <w:rsid w:val="002477B6"/>
    <w:rsid w:val="00247AC3"/>
    <w:rsid w:val="00252F0D"/>
    <w:rsid w:val="00255CE9"/>
    <w:rsid w:val="00257002"/>
    <w:rsid w:val="0025753C"/>
    <w:rsid w:val="00257A68"/>
    <w:rsid w:val="002633C3"/>
    <w:rsid w:val="00271BF2"/>
    <w:rsid w:val="002730AD"/>
    <w:rsid w:val="0027317E"/>
    <w:rsid w:val="00274BD8"/>
    <w:rsid w:val="00275024"/>
    <w:rsid w:val="00277B58"/>
    <w:rsid w:val="00281733"/>
    <w:rsid w:val="00281D9E"/>
    <w:rsid w:val="00290FF9"/>
    <w:rsid w:val="0029798E"/>
    <w:rsid w:val="002A337A"/>
    <w:rsid w:val="002A3C2D"/>
    <w:rsid w:val="002A50DC"/>
    <w:rsid w:val="002A515D"/>
    <w:rsid w:val="002A5BF2"/>
    <w:rsid w:val="002B3052"/>
    <w:rsid w:val="002B425B"/>
    <w:rsid w:val="002B4AE9"/>
    <w:rsid w:val="002B5FA6"/>
    <w:rsid w:val="002B7EA9"/>
    <w:rsid w:val="002C1028"/>
    <w:rsid w:val="002C4042"/>
    <w:rsid w:val="002C723D"/>
    <w:rsid w:val="002D3292"/>
    <w:rsid w:val="002D3375"/>
    <w:rsid w:val="002E2C72"/>
    <w:rsid w:val="002E383F"/>
    <w:rsid w:val="002E47BD"/>
    <w:rsid w:val="002E522F"/>
    <w:rsid w:val="002F12B8"/>
    <w:rsid w:val="002F18B8"/>
    <w:rsid w:val="002F7132"/>
    <w:rsid w:val="00300B04"/>
    <w:rsid w:val="003021F6"/>
    <w:rsid w:val="00303920"/>
    <w:rsid w:val="0030403C"/>
    <w:rsid w:val="00310ECD"/>
    <w:rsid w:val="00311404"/>
    <w:rsid w:val="00316602"/>
    <w:rsid w:val="0031671F"/>
    <w:rsid w:val="00316F4A"/>
    <w:rsid w:val="00317519"/>
    <w:rsid w:val="0033135B"/>
    <w:rsid w:val="0033217D"/>
    <w:rsid w:val="00332BA6"/>
    <w:rsid w:val="0033563A"/>
    <w:rsid w:val="003363EB"/>
    <w:rsid w:val="0034139C"/>
    <w:rsid w:val="00343E2B"/>
    <w:rsid w:val="0035178A"/>
    <w:rsid w:val="0035464D"/>
    <w:rsid w:val="00354FA7"/>
    <w:rsid w:val="0035518D"/>
    <w:rsid w:val="00357AE2"/>
    <w:rsid w:val="00357B03"/>
    <w:rsid w:val="00360BDD"/>
    <w:rsid w:val="00362D0B"/>
    <w:rsid w:val="0036370A"/>
    <w:rsid w:val="00363A95"/>
    <w:rsid w:val="00364D03"/>
    <w:rsid w:val="00366152"/>
    <w:rsid w:val="00371052"/>
    <w:rsid w:val="00377767"/>
    <w:rsid w:val="00380155"/>
    <w:rsid w:val="0038100B"/>
    <w:rsid w:val="0038147F"/>
    <w:rsid w:val="00383B10"/>
    <w:rsid w:val="00384C0E"/>
    <w:rsid w:val="003860E5"/>
    <w:rsid w:val="00386806"/>
    <w:rsid w:val="00392F76"/>
    <w:rsid w:val="00393BEA"/>
    <w:rsid w:val="0039422E"/>
    <w:rsid w:val="00395B86"/>
    <w:rsid w:val="003A111E"/>
    <w:rsid w:val="003A2718"/>
    <w:rsid w:val="003A2AF1"/>
    <w:rsid w:val="003A4ED4"/>
    <w:rsid w:val="003A6332"/>
    <w:rsid w:val="003B5941"/>
    <w:rsid w:val="003B5FAA"/>
    <w:rsid w:val="003B7948"/>
    <w:rsid w:val="003C2914"/>
    <w:rsid w:val="003C2DD9"/>
    <w:rsid w:val="003C2DE9"/>
    <w:rsid w:val="003C7A3C"/>
    <w:rsid w:val="003C7E94"/>
    <w:rsid w:val="003D435A"/>
    <w:rsid w:val="003D538F"/>
    <w:rsid w:val="003D6687"/>
    <w:rsid w:val="003E27DC"/>
    <w:rsid w:val="003E3CEF"/>
    <w:rsid w:val="003E4DE3"/>
    <w:rsid w:val="003E56DB"/>
    <w:rsid w:val="003F1DB9"/>
    <w:rsid w:val="003F20B0"/>
    <w:rsid w:val="003F3079"/>
    <w:rsid w:val="003F3A56"/>
    <w:rsid w:val="003F466E"/>
    <w:rsid w:val="003F54B7"/>
    <w:rsid w:val="0040050D"/>
    <w:rsid w:val="00400510"/>
    <w:rsid w:val="004056E7"/>
    <w:rsid w:val="00407548"/>
    <w:rsid w:val="00414138"/>
    <w:rsid w:val="004161E4"/>
    <w:rsid w:val="00416919"/>
    <w:rsid w:val="004210D1"/>
    <w:rsid w:val="004210F0"/>
    <w:rsid w:val="004238AE"/>
    <w:rsid w:val="00427261"/>
    <w:rsid w:val="004279A1"/>
    <w:rsid w:val="0043309D"/>
    <w:rsid w:val="00436C4D"/>
    <w:rsid w:val="00441CEE"/>
    <w:rsid w:val="00441F81"/>
    <w:rsid w:val="00443A80"/>
    <w:rsid w:val="0044425E"/>
    <w:rsid w:val="004500CE"/>
    <w:rsid w:val="004520DD"/>
    <w:rsid w:val="00453876"/>
    <w:rsid w:val="00455E49"/>
    <w:rsid w:val="00462D45"/>
    <w:rsid w:val="00463F70"/>
    <w:rsid w:val="004649E1"/>
    <w:rsid w:val="004653CD"/>
    <w:rsid w:val="00466CE0"/>
    <w:rsid w:val="004670D9"/>
    <w:rsid w:val="004713D5"/>
    <w:rsid w:val="00473A97"/>
    <w:rsid w:val="00473B2B"/>
    <w:rsid w:val="00474693"/>
    <w:rsid w:val="00477295"/>
    <w:rsid w:val="00477ECE"/>
    <w:rsid w:val="00481E7B"/>
    <w:rsid w:val="00485FAA"/>
    <w:rsid w:val="004904AF"/>
    <w:rsid w:val="00490B9B"/>
    <w:rsid w:val="004919D5"/>
    <w:rsid w:val="00493387"/>
    <w:rsid w:val="00493AD7"/>
    <w:rsid w:val="00494D45"/>
    <w:rsid w:val="004A0674"/>
    <w:rsid w:val="004A333A"/>
    <w:rsid w:val="004A6867"/>
    <w:rsid w:val="004B158C"/>
    <w:rsid w:val="004B26D0"/>
    <w:rsid w:val="004B2F73"/>
    <w:rsid w:val="004B5F44"/>
    <w:rsid w:val="004B6DDA"/>
    <w:rsid w:val="004B710F"/>
    <w:rsid w:val="004C03C3"/>
    <w:rsid w:val="004C1B64"/>
    <w:rsid w:val="004C2B36"/>
    <w:rsid w:val="004C565C"/>
    <w:rsid w:val="004C6F3F"/>
    <w:rsid w:val="004D2501"/>
    <w:rsid w:val="004D3B63"/>
    <w:rsid w:val="004D4242"/>
    <w:rsid w:val="004D4682"/>
    <w:rsid w:val="004D7415"/>
    <w:rsid w:val="004D78AD"/>
    <w:rsid w:val="004E4895"/>
    <w:rsid w:val="004F1EFA"/>
    <w:rsid w:val="004F3267"/>
    <w:rsid w:val="004F3BAB"/>
    <w:rsid w:val="004F3BC2"/>
    <w:rsid w:val="004F4EBD"/>
    <w:rsid w:val="004F6579"/>
    <w:rsid w:val="004F6AD1"/>
    <w:rsid w:val="004F7700"/>
    <w:rsid w:val="00502DED"/>
    <w:rsid w:val="005079E5"/>
    <w:rsid w:val="0051530F"/>
    <w:rsid w:val="00520310"/>
    <w:rsid w:val="00522CB7"/>
    <w:rsid w:val="00526EBF"/>
    <w:rsid w:val="00533042"/>
    <w:rsid w:val="00533C63"/>
    <w:rsid w:val="00533D64"/>
    <w:rsid w:val="00535CA6"/>
    <w:rsid w:val="00536320"/>
    <w:rsid w:val="005437B2"/>
    <w:rsid w:val="00544012"/>
    <w:rsid w:val="005626E8"/>
    <w:rsid w:val="005640F6"/>
    <w:rsid w:val="005643DC"/>
    <w:rsid w:val="00565CF2"/>
    <w:rsid w:val="005776FE"/>
    <w:rsid w:val="00577B90"/>
    <w:rsid w:val="00581E71"/>
    <w:rsid w:val="00584075"/>
    <w:rsid w:val="00585795"/>
    <w:rsid w:val="00592911"/>
    <w:rsid w:val="005A07DC"/>
    <w:rsid w:val="005A18D2"/>
    <w:rsid w:val="005A5BD3"/>
    <w:rsid w:val="005A7AE8"/>
    <w:rsid w:val="005B2021"/>
    <w:rsid w:val="005B3CEF"/>
    <w:rsid w:val="005B771C"/>
    <w:rsid w:val="005C2305"/>
    <w:rsid w:val="005C3D28"/>
    <w:rsid w:val="005C6E09"/>
    <w:rsid w:val="005D0150"/>
    <w:rsid w:val="005D1AEC"/>
    <w:rsid w:val="005D5488"/>
    <w:rsid w:val="005E182E"/>
    <w:rsid w:val="005E3AD9"/>
    <w:rsid w:val="005E4474"/>
    <w:rsid w:val="005E5DB5"/>
    <w:rsid w:val="005E738F"/>
    <w:rsid w:val="005F02FA"/>
    <w:rsid w:val="005F1885"/>
    <w:rsid w:val="005F1D84"/>
    <w:rsid w:val="005F23AF"/>
    <w:rsid w:val="005F3B8D"/>
    <w:rsid w:val="005F7025"/>
    <w:rsid w:val="005F736A"/>
    <w:rsid w:val="006000F9"/>
    <w:rsid w:val="00600BAE"/>
    <w:rsid w:val="00602721"/>
    <w:rsid w:val="00602FDF"/>
    <w:rsid w:val="0060362D"/>
    <w:rsid w:val="00607133"/>
    <w:rsid w:val="00607697"/>
    <w:rsid w:val="00614CE8"/>
    <w:rsid w:val="006249D8"/>
    <w:rsid w:val="00624BF5"/>
    <w:rsid w:val="006304C8"/>
    <w:rsid w:val="006335E0"/>
    <w:rsid w:val="0063660A"/>
    <w:rsid w:val="00636F71"/>
    <w:rsid w:val="0063724A"/>
    <w:rsid w:val="00637EDC"/>
    <w:rsid w:val="00640DDE"/>
    <w:rsid w:val="00642097"/>
    <w:rsid w:val="0065050C"/>
    <w:rsid w:val="00651C97"/>
    <w:rsid w:val="00654A86"/>
    <w:rsid w:val="00657DCF"/>
    <w:rsid w:val="00664B08"/>
    <w:rsid w:val="00667015"/>
    <w:rsid w:val="006672F6"/>
    <w:rsid w:val="00673EB7"/>
    <w:rsid w:val="0067444F"/>
    <w:rsid w:val="0067630C"/>
    <w:rsid w:val="006767DF"/>
    <w:rsid w:val="006768CC"/>
    <w:rsid w:val="00677354"/>
    <w:rsid w:val="00680C29"/>
    <w:rsid w:val="006867C3"/>
    <w:rsid w:val="00686AC3"/>
    <w:rsid w:val="006927BB"/>
    <w:rsid w:val="00694F5A"/>
    <w:rsid w:val="0069573A"/>
    <w:rsid w:val="006969B7"/>
    <w:rsid w:val="00696A1D"/>
    <w:rsid w:val="0069703A"/>
    <w:rsid w:val="006A29C7"/>
    <w:rsid w:val="006A72A8"/>
    <w:rsid w:val="006B0468"/>
    <w:rsid w:val="006B2556"/>
    <w:rsid w:val="006C134D"/>
    <w:rsid w:val="006C307F"/>
    <w:rsid w:val="006C4B87"/>
    <w:rsid w:val="006C5B32"/>
    <w:rsid w:val="006C7E4E"/>
    <w:rsid w:val="006D22B4"/>
    <w:rsid w:val="006D44F4"/>
    <w:rsid w:val="006D4FF1"/>
    <w:rsid w:val="006D575B"/>
    <w:rsid w:val="006D5EBC"/>
    <w:rsid w:val="006E0289"/>
    <w:rsid w:val="006E1283"/>
    <w:rsid w:val="006E12EB"/>
    <w:rsid w:val="006E3555"/>
    <w:rsid w:val="006E3944"/>
    <w:rsid w:val="006E4219"/>
    <w:rsid w:val="006E4C03"/>
    <w:rsid w:val="006F5F2B"/>
    <w:rsid w:val="006F62B2"/>
    <w:rsid w:val="006F7C3E"/>
    <w:rsid w:val="006F7C79"/>
    <w:rsid w:val="00703C68"/>
    <w:rsid w:val="00705C67"/>
    <w:rsid w:val="00710E90"/>
    <w:rsid w:val="00710F34"/>
    <w:rsid w:val="00710F64"/>
    <w:rsid w:val="0071151D"/>
    <w:rsid w:val="007119C8"/>
    <w:rsid w:val="00712CE3"/>
    <w:rsid w:val="00715C10"/>
    <w:rsid w:val="00716F91"/>
    <w:rsid w:val="00720371"/>
    <w:rsid w:val="00720638"/>
    <w:rsid w:val="00724792"/>
    <w:rsid w:val="00725818"/>
    <w:rsid w:val="007300DE"/>
    <w:rsid w:val="007337DD"/>
    <w:rsid w:val="007342A4"/>
    <w:rsid w:val="00735EE6"/>
    <w:rsid w:val="00736AC4"/>
    <w:rsid w:val="007405F0"/>
    <w:rsid w:val="00744D1E"/>
    <w:rsid w:val="0074534C"/>
    <w:rsid w:val="0074563D"/>
    <w:rsid w:val="007456BC"/>
    <w:rsid w:val="007456E3"/>
    <w:rsid w:val="00746B9A"/>
    <w:rsid w:val="00753BE8"/>
    <w:rsid w:val="00756E9C"/>
    <w:rsid w:val="00760A59"/>
    <w:rsid w:val="00772E30"/>
    <w:rsid w:val="007752A0"/>
    <w:rsid w:val="007759E5"/>
    <w:rsid w:val="00780B0F"/>
    <w:rsid w:val="00783044"/>
    <w:rsid w:val="00785408"/>
    <w:rsid w:val="0079017A"/>
    <w:rsid w:val="00791C73"/>
    <w:rsid w:val="007923C6"/>
    <w:rsid w:val="007924F7"/>
    <w:rsid w:val="00793395"/>
    <w:rsid w:val="0079427C"/>
    <w:rsid w:val="007A0EE7"/>
    <w:rsid w:val="007B133A"/>
    <w:rsid w:val="007B229B"/>
    <w:rsid w:val="007B4A10"/>
    <w:rsid w:val="007B64A6"/>
    <w:rsid w:val="007C0B9A"/>
    <w:rsid w:val="007C51BF"/>
    <w:rsid w:val="007D00E3"/>
    <w:rsid w:val="007D084B"/>
    <w:rsid w:val="007D0D0F"/>
    <w:rsid w:val="007D2745"/>
    <w:rsid w:val="007D61D8"/>
    <w:rsid w:val="007D6DAF"/>
    <w:rsid w:val="007E095B"/>
    <w:rsid w:val="007E2708"/>
    <w:rsid w:val="007F031D"/>
    <w:rsid w:val="007F0A24"/>
    <w:rsid w:val="007F338F"/>
    <w:rsid w:val="00807327"/>
    <w:rsid w:val="0081319D"/>
    <w:rsid w:val="00814CBC"/>
    <w:rsid w:val="00815B7B"/>
    <w:rsid w:val="00815EA0"/>
    <w:rsid w:val="00817984"/>
    <w:rsid w:val="00817E23"/>
    <w:rsid w:val="0082645C"/>
    <w:rsid w:val="008265AD"/>
    <w:rsid w:val="00826FCC"/>
    <w:rsid w:val="00830977"/>
    <w:rsid w:val="00835779"/>
    <w:rsid w:val="00837093"/>
    <w:rsid w:val="008400D9"/>
    <w:rsid w:val="00840EBC"/>
    <w:rsid w:val="00841A68"/>
    <w:rsid w:val="0084661A"/>
    <w:rsid w:val="00850C82"/>
    <w:rsid w:val="008522C6"/>
    <w:rsid w:val="0085431D"/>
    <w:rsid w:val="008558DD"/>
    <w:rsid w:val="00860240"/>
    <w:rsid w:val="008615E8"/>
    <w:rsid w:val="00861DD2"/>
    <w:rsid w:val="00862BCE"/>
    <w:rsid w:val="0087187D"/>
    <w:rsid w:val="00871949"/>
    <w:rsid w:val="0087202B"/>
    <w:rsid w:val="0087233C"/>
    <w:rsid w:val="00873937"/>
    <w:rsid w:val="00875815"/>
    <w:rsid w:val="00877737"/>
    <w:rsid w:val="00877EB1"/>
    <w:rsid w:val="00882CE9"/>
    <w:rsid w:val="00890107"/>
    <w:rsid w:val="00891C09"/>
    <w:rsid w:val="00892F9D"/>
    <w:rsid w:val="00894767"/>
    <w:rsid w:val="0089661A"/>
    <w:rsid w:val="008A0372"/>
    <w:rsid w:val="008A05E6"/>
    <w:rsid w:val="008A126F"/>
    <w:rsid w:val="008B07EA"/>
    <w:rsid w:val="008B33E3"/>
    <w:rsid w:val="008B3891"/>
    <w:rsid w:val="008C3D0B"/>
    <w:rsid w:val="008C5C5D"/>
    <w:rsid w:val="008C7B65"/>
    <w:rsid w:val="008D25D1"/>
    <w:rsid w:val="008D34C1"/>
    <w:rsid w:val="008D72D9"/>
    <w:rsid w:val="008D77A8"/>
    <w:rsid w:val="008E06E7"/>
    <w:rsid w:val="008E1028"/>
    <w:rsid w:val="008E677F"/>
    <w:rsid w:val="008E7BD6"/>
    <w:rsid w:val="008F0960"/>
    <w:rsid w:val="008F104B"/>
    <w:rsid w:val="008F2611"/>
    <w:rsid w:val="008F2FC4"/>
    <w:rsid w:val="008F59FD"/>
    <w:rsid w:val="008F5BE3"/>
    <w:rsid w:val="0090615D"/>
    <w:rsid w:val="0091019E"/>
    <w:rsid w:val="00912943"/>
    <w:rsid w:val="00914309"/>
    <w:rsid w:val="00914B1B"/>
    <w:rsid w:val="00916E6F"/>
    <w:rsid w:val="00917EF4"/>
    <w:rsid w:val="009210BB"/>
    <w:rsid w:val="00921741"/>
    <w:rsid w:val="009350BB"/>
    <w:rsid w:val="00936B43"/>
    <w:rsid w:val="009405B7"/>
    <w:rsid w:val="009512C8"/>
    <w:rsid w:val="0095299C"/>
    <w:rsid w:val="00955EC2"/>
    <w:rsid w:val="009605E8"/>
    <w:rsid w:val="009609DE"/>
    <w:rsid w:val="00961DB3"/>
    <w:rsid w:val="00964588"/>
    <w:rsid w:val="00966B38"/>
    <w:rsid w:val="00970DEE"/>
    <w:rsid w:val="00971A67"/>
    <w:rsid w:val="00972B54"/>
    <w:rsid w:val="0097487F"/>
    <w:rsid w:val="00975C67"/>
    <w:rsid w:val="00975F04"/>
    <w:rsid w:val="009775B9"/>
    <w:rsid w:val="009810A6"/>
    <w:rsid w:val="00982EDB"/>
    <w:rsid w:val="00986BD8"/>
    <w:rsid w:val="0099329C"/>
    <w:rsid w:val="009939FF"/>
    <w:rsid w:val="0099443D"/>
    <w:rsid w:val="009A1C35"/>
    <w:rsid w:val="009A2441"/>
    <w:rsid w:val="009A2E2A"/>
    <w:rsid w:val="009A2F7D"/>
    <w:rsid w:val="009A3DF0"/>
    <w:rsid w:val="009A4D44"/>
    <w:rsid w:val="009A54FC"/>
    <w:rsid w:val="009A5CA4"/>
    <w:rsid w:val="009B02DE"/>
    <w:rsid w:val="009B095D"/>
    <w:rsid w:val="009B19E0"/>
    <w:rsid w:val="009B1D20"/>
    <w:rsid w:val="009B2F40"/>
    <w:rsid w:val="009B3801"/>
    <w:rsid w:val="009C0089"/>
    <w:rsid w:val="009C0928"/>
    <w:rsid w:val="009C35E9"/>
    <w:rsid w:val="009C5435"/>
    <w:rsid w:val="009D1539"/>
    <w:rsid w:val="009D183E"/>
    <w:rsid w:val="009D43FB"/>
    <w:rsid w:val="009D6ADF"/>
    <w:rsid w:val="009E1982"/>
    <w:rsid w:val="009E1EA8"/>
    <w:rsid w:val="009E3D3F"/>
    <w:rsid w:val="009E577F"/>
    <w:rsid w:val="009E7E71"/>
    <w:rsid w:val="009F0D41"/>
    <w:rsid w:val="009F0E79"/>
    <w:rsid w:val="009F2FD6"/>
    <w:rsid w:val="009F71F4"/>
    <w:rsid w:val="00A02251"/>
    <w:rsid w:val="00A02645"/>
    <w:rsid w:val="00A033AF"/>
    <w:rsid w:val="00A03DCE"/>
    <w:rsid w:val="00A0695E"/>
    <w:rsid w:val="00A110FC"/>
    <w:rsid w:val="00A12C0B"/>
    <w:rsid w:val="00A13327"/>
    <w:rsid w:val="00A149BD"/>
    <w:rsid w:val="00A15416"/>
    <w:rsid w:val="00A21E93"/>
    <w:rsid w:val="00A23942"/>
    <w:rsid w:val="00A24F66"/>
    <w:rsid w:val="00A31338"/>
    <w:rsid w:val="00A33A58"/>
    <w:rsid w:val="00A35326"/>
    <w:rsid w:val="00A36220"/>
    <w:rsid w:val="00A40BD6"/>
    <w:rsid w:val="00A41856"/>
    <w:rsid w:val="00A43DED"/>
    <w:rsid w:val="00A5188A"/>
    <w:rsid w:val="00A616D0"/>
    <w:rsid w:val="00A626D1"/>
    <w:rsid w:val="00A70C0B"/>
    <w:rsid w:val="00A723FB"/>
    <w:rsid w:val="00A7327C"/>
    <w:rsid w:val="00A74D52"/>
    <w:rsid w:val="00A74F60"/>
    <w:rsid w:val="00A8042D"/>
    <w:rsid w:val="00A821E7"/>
    <w:rsid w:val="00A82367"/>
    <w:rsid w:val="00A863C1"/>
    <w:rsid w:val="00A914B7"/>
    <w:rsid w:val="00A9162F"/>
    <w:rsid w:val="00A91DE6"/>
    <w:rsid w:val="00A935A1"/>
    <w:rsid w:val="00A969C8"/>
    <w:rsid w:val="00AA08F1"/>
    <w:rsid w:val="00AA4822"/>
    <w:rsid w:val="00AA597D"/>
    <w:rsid w:val="00AA6724"/>
    <w:rsid w:val="00AB26AF"/>
    <w:rsid w:val="00AB55BE"/>
    <w:rsid w:val="00AC2D36"/>
    <w:rsid w:val="00AC2FF4"/>
    <w:rsid w:val="00AC34F2"/>
    <w:rsid w:val="00AC38AB"/>
    <w:rsid w:val="00AC4D44"/>
    <w:rsid w:val="00AC5D96"/>
    <w:rsid w:val="00AD05C4"/>
    <w:rsid w:val="00AD10C1"/>
    <w:rsid w:val="00AD1707"/>
    <w:rsid w:val="00AD35BC"/>
    <w:rsid w:val="00AD4C66"/>
    <w:rsid w:val="00AE0F3D"/>
    <w:rsid w:val="00AE13FC"/>
    <w:rsid w:val="00AE1A46"/>
    <w:rsid w:val="00AE5426"/>
    <w:rsid w:val="00AE7A66"/>
    <w:rsid w:val="00AF165C"/>
    <w:rsid w:val="00AF1732"/>
    <w:rsid w:val="00AF2217"/>
    <w:rsid w:val="00B00157"/>
    <w:rsid w:val="00B00924"/>
    <w:rsid w:val="00B009C3"/>
    <w:rsid w:val="00B02396"/>
    <w:rsid w:val="00B04713"/>
    <w:rsid w:val="00B0503D"/>
    <w:rsid w:val="00B10B3F"/>
    <w:rsid w:val="00B11D48"/>
    <w:rsid w:val="00B12229"/>
    <w:rsid w:val="00B1311C"/>
    <w:rsid w:val="00B13606"/>
    <w:rsid w:val="00B1439E"/>
    <w:rsid w:val="00B20118"/>
    <w:rsid w:val="00B27A57"/>
    <w:rsid w:val="00B311D3"/>
    <w:rsid w:val="00B31F38"/>
    <w:rsid w:val="00B323B3"/>
    <w:rsid w:val="00B37202"/>
    <w:rsid w:val="00B37C0D"/>
    <w:rsid w:val="00B460F3"/>
    <w:rsid w:val="00B477D3"/>
    <w:rsid w:val="00B50890"/>
    <w:rsid w:val="00B52AA7"/>
    <w:rsid w:val="00B52F6D"/>
    <w:rsid w:val="00B554B8"/>
    <w:rsid w:val="00B61CAF"/>
    <w:rsid w:val="00B62157"/>
    <w:rsid w:val="00B623A7"/>
    <w:rsid w:val="00B6305C"/>
    <w:rsid w:val="00B67A76"/>
    <w:rsid w:val="00B703EC"/>
    <w:rsid w:val="00B70B6F"/>
    <w:rsid w:val="00B718A7"/>
    <w:rsid w:val="00B77D5A"/>
    <w:rsid w:val="00B8147C"/>
    <w:rsid w:val="00B83765"/>
    <w:rsid w:val="00B91220"/>
    <w:rsid w:val="00B93662"/>
    <w:rsid w:val="00B958F1"/>
    <w:rsid w:val="00B95A62"/>
    <w:rsid w:val="00B95DC3"/>
    <w:rsid w:val="00B96AC0"/>
    <w:rsid w:val="00B9724E"/>
    <w:rsid w:val="00B9777E"/>
    <w:rsid w:val="00BA1B6B"/>
    <w:rsid w:val="00BA5372"/>
    <w:rsid w:val="00BB0BC8"/>
    <w:rsid w:val="00BB1180"/>
    <w:rsid w:val="00BB211B"/>
    <w:rsid w:val="00BB421B"/>
    <w:rsid w:val="00BB4EAB"/>
    <w:rsid w:val="00BB5A72"/>
    <w:rsid w:val="00BB629F"/>
    <w:rsid w:val="00BC3AAA"/>
    <w:rsid w:val="00BC474F"/>
    <w:rsid w:val="00BD063C"/>
    <w:rsid w:val="00BD14CD"/>
    <w:rsid w:val="00BD4B56"/>
    <w:rsid w:val="00BD53C6"/>
    <w:rsid w:val="00BD7A46"/>
    <w:rsid w:val="00BE1285"/>
    <w:rsid w:val="00BE336A"/>
    <w:rsid w:val="00BE495E"/>
    <w:rsid w:val="00BE7891"/>
    <w:rsid w:val="00BE79B5"/>
    <w:rsid w:val="00BE7A6C"/>
    <w:rsid w:val="00BF192D"/>
    <w:rsid w:val="00C00455"/>
    <w:rsid w:val="00C0060A"/>
    <w:rsid w:val="00C0164C"/>
    <w:rsid w:val="00C01F5A"/>
    <w:rsid w:val="00C02374"/>
    <w:rsid w:val="00C043AD"/>
    <w:rsid w:val="00C11583"/>
    <w:rsid w:val="00C139B0"/>
    <w:rsid w:val="00C164C4"/>
    <w:rsid w:val="00C165A4"/>
    <w:rsid w:val="00C25221"/>
    <w:rsid w:val="00C26115"/>
    <w:rsid w:val="00C265BB"/>
    <w:rsid w:val="00C26C41"/>
    <w:rsid w:val="00C306E2"/>
    <w:rsid w:val="00C30E2B"/>
    <w:rsid w:val="00C3182B"/>
    <w:rsid w:val="00C34F20"/>
    <w:rsid w:val="00C360C9"/>
    <w:rsid w:val="00C3774D"/>
    <w:rsid w:val="00C42431"/>
    <w:rsid w:val="00C43F2B"/>
    <w:rsid w:val="00C458FB"/>
    <w:rsid w:val="00C464FC"/>
    <w:rsid w:val="00C5049E"/>
    <w:rsid w:val="00C53989"/>
    <w:rsid w:val="00C5435F"/>
    <w:rsid w:val="00C5504C"/>
    <w:rsid w:val="00C55E6F"/>
    <w:rsid w:val="00C57950"/>
    <w:rsid w:val="00C60E2F"/>
    <w:rsid w:val="00C63E2A"/>
    <w:rsid w:val="00C676CA"/>
    <w:rsid w:val="00C70518"/>
    <w:rsid w:val="00C70592"/>
    <w:rsid w:val="00C73CD6"/>
    <w:rsid w:val="00C73DE3"/>
    <w:rsid w:val="00C74CB9"/>
    <w:rsid w:val="00C75599"/>
    <w:rsid w:val="00C801A0"/>
    <w:rsid w:val="00C82F7A"/>
    <w:rsid w:val="00C83B69"/>
    <w:rsid w:val="00C8514C"/>
    <w:rsid w:val="00C90036"/>
    <w:rsid w:val="00C906C9"/>
    <w:rsid w:val="00C933A1"/>
    <w:rsid w:val="00CA0752"/>
    <w:rsid w:val="00CA3F22"/>
    <w:rsid w:val="00CA4505"/>
    <w:rsid w:val="00CA4C15"/>
    <w:rsid w:val="00CA65B7"/>
    <w:rsid w:val="00CA6ED3"/>
    <w:rsid w:val="00CA71B8"/>
    <w:rsid w:val="00CB1097"/>
    <w:rsid w:val="00CB1364"/>
    <w:rsid w:val="00CB29A1"/>
    <w:rsid w:val="00CB3A66"/>
    <w:rsid w:val="00CB51E7"/>
    <w:rsid w:val="00CB5E62"/>
    <w:rsid w:val="00CB6F3A"/>
    <w:rsid w:val="00CB7166"/>
    <w:rsid w:val="00CC143E"/>
    <w:rsid w:val="00CC1511"/>
    <w:rsid w:val="00CC16C7"/>
    <w:rsid w:val="00CC4361"/>
    <w:rsid w:val="00CC531F"/>
    <w:rsid w:val="00CC64DA"/>
    <w:rsid w:val="00CC6FFD"/>
    <w:rsid w:val="00CD0313"/>
    <w:rsid w:val="00CD0476"/>
    <w:rsid w:val="00CD2462"/>
    <w:rsid w:val="00CD3075"/>
    <w:rsid w:val="00CD31DA"/>
    <w:rsid w:val="00CD33B2"/>
    <w:rsid w:val="00CD6197"/>
    <w:rsid w:val="00CD6571"/>
    <w:rsid w:val="00CE0335"/>
    <w:rsid w:val="00CE051C"/>
    <w:rsid w:val="00CE080B"/>
    <w:rsid w:val="00CE3929"/>
    <w:rsid w:val="00CE70D5"/>
    <w:rsid w:val="00CE7AB8"/>
    <w:rsid w:val="00CE7D19"/>
    <w:rsid w:val="00CF5753"/>
    <w:rsid w:val="00CF65E0"/>
    <w:rsid w:val="00CF7712"/>
    <w:rsid w:val="00CF7B81"/>
    <w:rsid w:val="00D01F2F"/>
    <w:rsid w:val="00D05695"/>
    <w:rsid w:val="00D1010E"/>
    <w:rsid w:val="00D138D4"/>
    <w:rsid w:val="00D1624B"/>
    <w:rsid w:val="00D166A9"/>
    <w:rsid w:val="00D23286"/>
    <w:rsid w:val="00D24E21"/>
    <w:rsid w:val="00D26A21"/>
    <w:rsid w:val="00D329BE"/>
    <w:rsid w:val="00D3431B"/>
    <w:rsid w:val="00D36230"/>
    <w:rsid w:val="00D367F0"/>
    <w:rsid w:val="00D371B4"/>
    <w:rsid w:val="00D41279"/>
    <w:rsid w:val="00D417C6"/>
    <w:rsid w:val="00D42D25"/>
    <w:rsid w:val="00D43B08"/>
    <w:rsid w:val="00D44E6D"/>
    <w:rsid w:val="00D4796B"/>
    <w:rsid w:val="00D479A5"/>
    <w:rsid w:val="00D47FAC"/>
    <w:rsid w:val="00D518AE"/>
    <w:rsid w:val="00D54332"/>
    <w:rsid w:val="00D54368"/>
    <w:rsid w:val="00D545BF"/>
    <w:rsid w:val="00D556B0"/>
    <w:rsid w:val="00D56A25"/>
    <w:rsid w:val="00D574E3"/>
    <w:rsid w:val="00D61341"/>
    <w:rsid w:val="00D61A38"/>
    <w:rsid w:val="00D624DA"/>
    <w:rsid w:val="00D63516"/>
    <w:rsid w:val="00D6540E"/>
    <w:rsid w:val="00D65588"/>
    <w:rsid w:val="00D66A89"/>
    <w:rsid w:val="00D70FD0"/>
    <w:rsid w:val="00D71C41"/>
    <w:rsid w:val="00D85F7B"/>
    <w:rsid w:val="00D86494"/>
    <w:rsid w:val="00D910B8"/>
    <w:rsid w:val="00D949D0"/>
    <w:rsid w:val="00D970B1"/>
    <w:rsid w:val="00DA47FE"/>
    <w:rsid w:val="00DA7478"/>
    <w:rsid w:val="00DB04CB"/>
    <w:rsid w:val="00DB1328"/>
    <w:rsid w:val="00DB28F3"/>
    <w:rsid w:val="00DB2E53"/>
    <w:rsid w:val="00DB42CF"/>
    <w:rsid w:val="00DB4F47"/>
    <w:rsid w:val="00DB5893"/>
    <w:rsid w:val="00DB7701"/>
    <w:rsid w:val="00DC0C5D"/>
    <w:rsid w:val="00DC55D1"/>
    <w:rsid w:val="00DC6ACF"/>
    <w:rsid w:val="00DD1159"/>
    <w:rsid w:val="00DD124B"/>
    <w:rsid w:val="00DD1559"/>
    <w:rsid w:val="00DE16A7"/>
    <w:rsid w:val="00DE4A4B"/>
    <w:rsid w:val="00DE6554"/>
    <w:rsid w:val="00DF1A10"/>
    <w:rsid w:val="00DF24F4"/>
    <w:rsid w:val="00DF2FF6"/>
    <w:rsid w:val="00DF47E8"/>
    <w:rsid w:val="00DF64CE"/>
    <w:rsid w:val="00E01BC0"/>
    <w:rsid w:val="00E027DB"/>
    <w:rsid w:val="00E0593B"/>
    <w:rsid w:val="00E10B99"/>
    <w:rsid w:val="00E10E08"/>
    <w:rsid w:val="00E11386"/>
    <w:rsid w:val="00E1278F"/>
    <w:rsid w:val="00E15BE0"/>
    <w:rsid w:val="00E177E2"/>
    <w:rsid w:val="00E2152C"/>
    <w:rsid w:val="00E22CB1"/>
    <w:rsid w:val="00E24BE4"/>
    <w:rsid w:val="00E30D52"/>
    <w:rsid w:val="00E34419"/>
    <w:rsid w:val="00E344D3"/>
    <w:rsid w:val="00E34D62"/>
    <w:rsid w:val="00E35861"/>
    <w:rsid w:val="00E3700F"/>
    <w:rsid w:val="00E37608"/>
    <w:rsid w:val="00E37E8A"/>
    <w:rsid w:val="00E40CD4"/>
    <w:rsid w:val="00E423E2"/>
    <w:rsid w:val="00E4289A"/>
    <w:rsid w:val="00E43A56"/>
    <w:rsid w:val="00E44404"/>
    <w:rsid w:val="00E4637E"/>
    <w:rsid w:val="00E46793"/>
    <w:rsid w:val="00E505AD"/>
    <w:rsid w:val="00E527E2"/>
    <w:rsid w:val="00E5290B"/>
    <w:rsid w:val="00E5344B"/>
    <w:rsid w:val="00E573E7"/>
    <w:rsid w:val="00E62357"/>
    <w:rsid w:val="00E62DCC"/>
    <w:rsid w:val="00E65677"/>
    <w:rsid w:val="00E66D29"/>
    <w:rsid w:val="00E70E2A"/>
    <w:rsid w:val="00E74721"/>
    <w:rsid w:val="00E80431"/>
    <w:rsid w:val="00E81086"/>
    <w:rsid w:val="00E96263"/>
    <w:rsid w:val="00E96B74"/>
    <w:rsid w:val="00EA0F82"/>
    <w:rsid w:val="00EA115D"/>
    <w:rsid w:val="00EA2BC6"/>
    <w:rsid w:val="00EA6395"/>
    <w:rsid w:val="00EA6F19"/>
    <w:rsid w:val="00EB2B42"/>
    <w:rsid w:val="00EB3404"/>
    <w:rsid w:val="00EB487C"/>
    <w:rsid w:val="00EB6A67"/>
    <w:rsid w:val="00EB6A6E"/>
    <w:rsid w:val="00EB764E"/>
    <w:rsid w:val="00EC1B3B"/>
    <w:rsid w:val="00EC332B"/>
    <w:rsid w:val="00EC7D80"/>
    <w:rsid w:val="00ED03A6"/>
    <w:rsid w:val="00ED0A3F"/>
    <w:rsid w:val="00ED1E4B"/>
    <w:rsid w:val="00ED2598"/>
    <w:rsid w:val="00ED4D58"/>
    <w:rsid w:val="00EE1C4D"/>
    <w:rsid w:val="00EE707F"/>
    <w:rsid w:val="00EF016F"/>
    <w:rsid w:val="00EF32E9"/>
    <w:rsid w:val="00EF3838"/>
    <w:rsid w:val="00EF3D2C"/>
    <w:rsid w:val="00EF59F5"/>
    <w:rsid w:val="00F01DB5"/>
    <w:rsid w:val="00F02843"/>
    <w:rsid w:val="00F030B3"/>
    <w:rsid w:val="00F11E8D"/>
    <w:rsid w:val="00F120BD"/>
    <w:rsid w:val="00F1524A"/>
    <w:rsid w:val="00F15924"/>
    <w:rsid w:val="00F23AB6"/>
    <w:rsid w:val="00F23F30"/>
    <w:rsid w:val="00F241FF"/>
    <w:rsid w:val="00F324A6"/>
    <w:rsid w:val="00F33464"/>
    <w:rsid w:val="00F365EA"/>
    <w:rsid w:val="00F4093A"/>
    <w:rsid w:val="00F4510D"/>
    <w:rsid w:val="00F451BC"/>
    <w:rsid w:val="00F54DEB"/>
    <w:rsid w:val="00F5620D"/>
    <w:rsid w:val="00F56381"/>
    <w:rsid w:val="00F60772"/>
    <w:rsid w:val="00F61F8C"/>
    <w:rsid w:val="00F65644"/>
    <w:rsid w:val="00F67EE7"/>
    <w:rsid w:val="00F763D2"/>
    <w:rsid w:val="00F81AC9"/>
    <w:rsid w:val="00F82C40"/>
    <w:rsid w:val="00F90579"/>
    <w:rsid w:val="00F92570"/>
    <w:rsid w:val="00F92F5C"/>
    <w:rsid w:val="00F93EB9"/>
    <w:rsid w:val="00F95D4E"/>
    <w:rsid w:val="00F964DF"/>
    <w:rsid w:val="00FA3CA2"/>
    <w:rsid w:val="00FA3E07"/>
    <w:rsid w:val="00FA485B"/>
    <w:rsid w:val="00FA7B20"/>
    <w:rsid w:val="00FB7B3D"/>
    <w:rsid w:val="00FC25E2"/>
    <w:rsid w:val="00FC37BD"/>
    <w:rsid w:val="00FC5ABA"/>
    <w:rsid w:val="00FD0126"/>
    <w:rsid w:val="00FE4B9F"/>
    <w:rsid w:val="00FF5FCE"/>
    <w:rsid w:val="00FF64D4"/>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dd34d,#47e765,#18b436"/>
    </o:shapedefaults>
    <o:shapelayout v:ext="edit">
      <o:idmap v:ext="edit" data="1"/>
    </o:shapelayout>
  </w:shapeDefaults>
  <w:decimalSymbol w:val=","/>
  <w:listSeparator w:val=";"/>
  <w14:docId w14:val="26842C66"/>
  <w15:docId w15:val="{BBC8AE43-115C-4C07-99E2-007C7E9C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01"/>
    <w:pPr>
      <w:suppressAutoHyphens/>
      <w:spacing w:after="3" w:line="247" w:lineRule="auto"/>
      <w:ind w:left="202" w:hanging="10"/>
    </w:pPr>
    <w:rPr>
      <w:rFonts w:ascii="Times New Roman" w:eastAsia="Times New Roman" w:hAnsi="Times New Roman" w:cs="Times New Roman"/>
      <w:color w:val="000000"/>
      <w:sz w:val="24"/>
      <w:lang w:val="en-US"/>
    </w:rPr>
  </w:style>
  <w:style w:type="paragraph" w:styleId="Ttulo1">
    <w:name w:val="heading 1"/>
    <w:basedOn w:val="Normal"/>
    <w:next w:val="Normal"/>
    <w:link w:val="Ttulo1Char"/>
    <w:uiPriority w:val="9"/>
    <w:qFormat/>
    <w:rsid w:val="00D54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EC7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C531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uiPriority w:val="39"/>
    <w:rsid w:val="00D54332"/>
    <w:pPr>
      <w:suppressAutoHyphens/>
      <w:spacing w:after="32"/>
      <w:ind w:left="246" w:right="25" w:hanging="10"/>
    </w:pPr>
    <w:rPr>
      <w:rFonts w:ascii="Times New Roman" w:eastAsia="Times New Roman" w:hAnsi="Times New Roman" w:cs="Times New Roman"/>
      <w:b/>
      <w:color w:val="000000"/>
      <w:sz w:val="28"/>
      <w:lang w:val="en-US"/>
    </w:rPr>
  </w:style>
  <w:style w:type="paragraph" w:styleId="Sumrio3">
    <w:name w:val="toc 3"/>
    <w:basedOn w:val="Normal"/>
    <w:next w:val="Normal"/>
    <w:autoRedefine/>
    <w:uiPriority w:val="39"/>
    <w:unhideWhenUsed/>
    <w:rsid w:val="005F7025"/>
    <w:pPr>
      <w:suppressAutoHyphens w:val="0"/>
      <w:spacing w:after="100" w:line="259" w:lineRule="auto"/>
      <w:ind w:left="446" w:firstLine="0"/>
    </w:pPr>
    <w:rPr>
      <w:rFonts w:asciiTheme="minorHAnsi" w:eastAsiaTheme="minorEastAsia" w:hAnsiTheme="minorHAnsi" w:cstheme="minorBidi"/>
      <w:color w:val="auto"/>
      <w:sz w:val="22"/>
    </w:rPr>
  </w:style>
  <w:style w:type="character" w:customStyle="1" w:styleId="Ttulo1Char">
    <w:name w:val="Título 1 Char"/>
    <w:basedOn w:val="Fontepargpadro"/>
    <w:link w:val="Ttulo1"/>
    <w:uiPriority w:val="9"/>
    <w:rsid w:val="00D54332"/>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unhideWhenUsed/>
    <w:qFormat/>
    <w:rsid w:val="00D54332"/>
    <w:pPr>
      <w:suppressAutoHyphens w:val="0"/>
      <w:spacing w:line="259" w:lineRule="auto"/>
      <w:ind w:left="0" w:firstLine="0"/>
      <w:outlineLvl w:val="9"/>
    </w:pPr>
  </w:style>
  <w:style w:type="character" w:customStyle="1" w:styleId="fontstyle01">
    <w:name w:val="fontstyle01"/>
    <w:basedOn w:val="Fontepargpadro"/>
    <w:rsid w:val="00F1524A"/>
    <w:rPr>
      <w:rFonts w:ascii="AdvTTd7835f12" w:hAnsi="AdvTTd7835f12" w:hint="default"/>
      <w:b w:val="0"/>
      <w:bCs w:val="0"/>
      <w:i w:val="0"/>
      <w:iCs w:val="0"/>
      <w:color w:val="242021"/>
      <w:sz w:val="16"/>
      <w:szCs w:val="16"/>
    </w:rPr>
  </w:style>
  <w:style w:type="character" w:customStyle="1" w:styleId="Ttulo2Char">
    <w:name w:val="Título 2 Char"/>
    <w:basedOn w:val="Fontepargpadro"/>
    <w:link w:val="Ttulo2"/>
    <w:uiPriority w:val="9"/>
    <w:semiHidden/>
    <w:rsid w:val="00EC7D80"/>
    <w:rPr>
      <w:rFonts w:asciiTheme="majorHAnsi" w:eastAsiaTheme="majorEastAsia" w:hAnsiTheme="majorHAnsi" w:cstheme="majorBidi"/>
      <w:color w:val="2F5496" w:themeColor="accent1" w:themeShade="BF"/>
      <w:sz w:val="26"/>
      <w:szCs w:val="26"/>
      <w:lang w:val="en-US"/>
    </w:rPr>
  </w:style>
  <w:style w:type="character" w:styleId="Refdecomentrio">
    <w:name w:val="annotation reference"/>
    <w:basedOn w:val="Fontepargpadro"/>
    <w:uiPriority w:val="99"/>
    <w:semiHidden/>
    <w:unhideWhenUsed/>
    <w:rsid w:val="006927BB"/>
    <w:rPr>
      <w:sz w:val="16"/>
      <w:szCs w:val="16"/>
    </w:rPr>
  </w:style>
  <w:style w:type="paragraph" w:styleId="Textodecomentrio">
    <w:name w:val="annotation text"/>
    <w:basedOn w:val="Normal"/>
    <w:link w:val="TextodecomentrioChar"/>
    <w:uiPriority w:val="99"/>
    <w:unhideWhenUsed/>
    <w:rsid w:val="006927BB"/>
    <w:pPr>
      <w:spacing w:line="240" w:lineRule="auto"/>
    </w:pPr>
    <w:rPr>
      <w:sz w:val="20"/>
      <w:szCs w:val="20"/>
    </w:rPr>
  </w:style>
  <w:style w:type="character" w:customStyle="1" w:styleId="TextodecomentrioChar">
    <w:name w:val="Texto de comentário Char"/>
    <w:basedOn w:val="Fontepargpadro"/>
    <w:link w:val="Textodecomentrio"/>
    <w:uiPriority w:val="99"/>
    <w:rsid w:val="006927BB"/>
    <w:rPr>
      <w:rFonts w:ascii="Times New Roman" w:eastAsia="Times New Roman" w:hAnsi="Times New Roman" w:cs="Times New Roman"/>
      <w:color w:val="000000"/>
      <w:sz w:val="20"/>
      <w:szCs w:val="20"/>
      <w:lang w:val="en-US"/>
    </w:rPr>
  </w:style>
  <w:style w:type="paragraph" w:styleId="Assuntodocomentrio">
    <w:name w:val="annotation subject"/>
    <w:basedOn w:val="Textodecomentrio"/>
    <w:next w:val="Textodecomentrio"/>
    <w:link w:val="AssuntodocomentrioChar"/>
    <w:uiPriority w:val="99"/>
    <w:semiHidden/>
    <w:unhideWhenUsed/>
    <w:rsid w:val="006927BB"/>
    <w:rPr>
      <w:b/>
      <w:bCs/>
    </w:rPr>
  </w:style>
  <w:style w:type="character" w:customStyle="1" w:styleId="AssuntodocomentrioChar">
    <w:name w:val="Assunto do comentário Char"/>
    <w:basedOn w:val="TextodecomentrioChar"/>
    <w:link w:val="Assuntodocomentrio"/>
    <w:uiPriority w:val="99"/>
    <w:semiHidden/>
    <w:rsid w:val="006927BB"/>
    <w:rPr>
      <w:rFonts w:ascii="Times New Roman" w:eastAsia="Times New Roman" w:hAnsi="Times New Roman" w:cs="Times New Roman"/>
      <w:b/>
      <w:bCs/>
      <w:color w:val="000000"/>
      <w:sz w:val="20"/>
      <w:szCs w:val="20"/>
      <w:lang w:val="en-US"/>
    </w:rPr>
  </w:style>
  <w:style w:type="character" w:styleId="Hyperlink">
    <w:name w:val="Hyperlink"/>
    <w:rsid w:val="00E37E8A"/>
    <w:rPr>
      <w:color w:val="0000FF"/>
      <w:u w:val="single"/>
    </w:rPr>
  </w:style>
  <w:style w:type="paragraph" w:styleId="Corpodetexto">
    <w:name w:val="Body Text"/>
    <w:basedOn w:val="Normal"/>
    <w:link w:val="CorpodetextoChar"/>
    <w:uiPriority w:val="1"/>
    <w:qFormat/>
    <w:rsid w:val="00C82F7A"/>
    <w:pPr>
      <w:widowControl w:val="0"/>
      <w:suppressAutoHyphens w:val="0"/>
      <w:autoSpaceDE w:val="0"/>
      <w:autoSpaceDN w:val="0"/>
      <w:spacing w:after="0" w:line="240" w:lineRule="auto"/>
      <w:ind w:left="0" w:firstLine="0"/>
    </w:pPr>
    <w:rPr>
      <w:color w:val="auto"/>
      <w:szCs w:val="24"/>
      <w:lang w:val="pt-PT"/>
    </w:rPr>
  </w:style>
  <w:style w:type="character" w:customStyle="1" w:styleId="CorpodetextoChar">
    <w:name w:val="Corpo de texto Char"/>
    <w:basedOn w:val="Fontepargpadro"/>
    <w:link w:val="Corpodetexto"/>
    <w:uiPriority w:val="1"/>
    <w:rsid w:val="00C82F7A"/>
    <w:rPr>
      <w:rFonts w:ascii="Times New Roman" w:eastAsia="Times New Roman" w:hAnsi="Times New Roman" w:cs="Times New Roman"/>
      <w:sz w:val="24"/>
      <w:szCs w:val="24"/>
      <w:lang w:val="pt-PT"/>
    </w:rPr>
  </w:style>
  <w:style w:type="paragraph" w:styleId="Reviso">
    <w:name w:val="Revision"/>
    <w:hidden/>
    <w:uiPriority w:val="99"/>
    <w:semiHidden/>
    <w:rsid w:val="003C7A3C"/>
    <w:pPr>
      <w:spacing w:after="0" w:line="240" w:lineRule="auto"/>
    </w:pPr>
    <w:rPr>
      <w:rFonts w:ascii="Times New Roman" w:eastAsia="Times New Roman" w:hAnsi="Times New Roman" w:cs="Times New Roman"/>
      <w:color w:val="000000"/>
      <w:sz w:val="24"/>
      <w:lang w:val="en-US"/>
    </w:rPr>
  </w:style>
  <w:style w:type="character" w:styleId="MenoPendente">
    <w:name w:val="Unresolved Mention"/>
    <w:basedOn w:val="Fontepargpadro"/>
    <w:uiPriority w:val="99"/>
    <w:semiHidden/>
    <w:unhideWhenUsed/>
    <w:rsid w:val="00443A80"/>
    <w:rPr>
      <w:color w:val="605E5C"/>
      <w:shd w:val="clear" w:color="auto" w:fill="E1DFDD"/>
    </w:rPr>
  </w:style>
  <w:style w:type="character" w:customStyle="1" w:styleId="Ttulo3Char">
    <w:name w:val="Título 3 Char"/>
    <w:basedOn w:val="Fontepargpadro"/>
    <w:link w:val="Ttulo3"/>
    <w:uiPriority w:val="9"/>
    <w:semiHidden/>
    <w:rsid w:val="00CC531F"/>
    <w:rPr>
      <w:rFonts w:asciiTheme="majorHAnsi" w:eastAsiaTheme="majorEastAsia" w:hAnsiTheme="majorHAnsi" w:cstheme="majorBidi"/>
      <w:color w:val="1F3763" w:themeColor="accent1" w:themeShade="7F"/>
      <w:sz w:val="24"/>
      <w:szCs w:val="24"/>
      <w:lang w:val="en-US"/>
    </w:rPr>
  </w:style>
  <w:style w:type="paragraph" w:styleId="PargrafodaLista">
    <w:name w:val="List Paragraph"/>
    <w:basedOn w:val="Normal"/>
    <w:uiPriority w:val="34"/>
    <w:qFormat/>
    <w:rsid w:val="00746B9A"/>
    <w:pPr>
      <w:ind w:left="720"/>
      <w:contextualSpacing/>
    </w:pPr>
  </w:style>
  <w:style w:type="character" w:styleId="nfase">
    <w:name w:val="Emphasis"/>
    <w:basedOn w:val="Fontepargpadro"/>
    <w:uiPriority w:val="20"/>
    <w:qFormat/>
    <w:rsid w:val="002C1028"/>
    <w:rPr>
      <w:i/>
      <w:iCs/>
    </w:rPr>
  </w:style>
  <w:style w:type="character" w:styleId="TextodoEspaoReservado">
    <w:name w:val="Placeholder Text"/>
    <w:basedOn w:val="Fontepargpadro"/>
    <w:uiPriority w:val="99"/>
    <w:semiHidden/>
    <w:rsid w:val="005F1D84"/>
    <w:rPr>
      <w:color w:val="808080"/>
    </w:rPr>
  </w:style>
  <w:style w:type="character" w:customStyle="1" w:styleId="value">
    <w:name w:val="value"/>
    <w:basedOn w:val="Fontepargpadro"/>
    <w:rsid w:val="004056E7"/>
  </w:style>
  <w:style w:type="character" w:customStyle="1" w:styleId="ng-star-inserted">
    <w:name w:val="ng-star-inserted"/>
    <w:basedOn w:val="Fontepargpadro"/>
    <w:rsid w:val="004056E7"/>
  </w:style>
  <w:style w:type="character" w:customStyle="1" w:styleId="font-size-14">
    <w:name w:val="font-size-14"/>
    <w:basedOn w:val="Fontepargpadro"/>
    <w:rsid w:val="004056E7"/>
  </w:style>
  <w:style w:type="character" w:customStyle="1" w:styleId="mat-button-wrapper">
    <w:name w:val="mat-button-wrapper"/>
    <w:basedOn w:val="Fontepargpadro"/>
    <w:rsid w:val="004056E7"/>
  </w:style>
  <w:style w:type="paragraph" w:styleId="Pr-formataoHTML">
    <w:name w:val="HTML Preformatted"/>
    <w:basedOn w:val="Normal"/>
    <w:link w:val="Pr-formataoHTMLChar"/>
    <w:uiPriority w:val="99"/>
    <w:unhideWhenUsed/>
    <w:rsid w:val="00F2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rsid w:val="00F23AB6"/>
    <w:rPr>
      <w:rFonts w:ascii="Courier New" w:eastAsia="Times New Roman" w:hAnsi="Courier New" w:cs="Courier New"/>
      <w:sz w:val="20"/>
      <w:szCs w:val="20"/>
      <w:lang w:val="en-US"/>
    </w:rPr>
  </w:style>
  <w:style w:type="table" w:styleId="Tabelacomgrade">
    <w:name w:val="Table Grid"/>
    <w:basedOn w:val="Tabelanormal"/>
    <w:uiPriority w:val="59"/>
    <w:rsid w:val="0083097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CC16C7"/>
    <w:rPr>
      <w:color w:val="954F72" w:themeColor="followedHyperlink"/>
      <w:u w:val="single"/>
    </w:rPr>
  </w:style>
  <w:style w:type="character" w:customStyle="1" w:styleId="fontstyle21">
    <w:name w:val="fontstyle21"/>
    <w:basedOn w:val="Fontepargpadro"/>
    <w:rsid w:val="006767DF"/>
    <w:rPr>
      <w:rFonts w:ascii="DINPro-Italic" w:hAnsi="DINPro-Italic" w:hint="default"/>
      <w:b w:val="0"/>
      <w:bCs w:val="0"/>
      <w:i/>
      <w:iCs/>
      <w:color w:val="000000"/>
      <w:sz w:val="22"/>
      <w:szCs w:val="22"/>
    </w:rPr>
  </w:style>
  <w:style w:type="paragraph" w:styleId="Cabealho">
    <w:name w:val="header"/>
    <w:basedOn w:val="Normal"/>
    <w:link w:val="CabealhoChar"/>
    <w:uiPriority w:val="99"/>
    <w:unhideWhenUsed/>
    <w:rsid w:val="00EB764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64E"/>
    <w:rPr>
      <w:rFonts w:ascii="Times New Roman" w:eastAsia="Times New Roman" w:hAnsi="Times New Roman" w:cs="Times New Roman"/>
      <w:color w:val="000000"/>
      <w:sz w:val="24"/>
      <w:lang w:val="en-US"/>
    </w:rPr>
  </w:style>
  <w:style w:type="paragraph" w:styleId="Rodap">
    <w:name w:val="footer"/>
    <w:basedOn w:val="Normal"/>
    <w:link w:val="RodapChar"/>
    <w:uiPriority w:val="99"/>
    <w:unhideWhenUsed/>
    <w:rsid w:val="00EB764E"/>
    <w:pPr>
      <w:tabs>
        <w:tab w:val="center" w:pos="4252"/>
        <w:tab w:val="right" w:pos="8504"/>
      </w:tabs>
      <w:spacing w:after="0" w:line="240" w:lineRule="auto"/>
    </w:pPr>
  </w:style>
  <w:style w:type="character" w:customStyle="1" w:styleId="RodapChar">
    <w:name w:val="Rodapé Char"/>
    <w:basedOn w:val="Fontepargpadro"/>
    <w:link w:val="Rodap"/>
    <w:uiPriority w:val="99"/>
    <w:rsid w:val="00EB764E"/>
    <w:rPr>
      <w:rFonts w:ascii="Times New Roman" w:eastAsia="Times New Roman" w:hAnsi="Times New Roman" w:cs="Times New Roman"/>
      <w:color w:val="000000"/>
      <w:sz w:val="24"/>
      <w:lang w:val="en-US"/>
    </w:rPr>
  </w:style>
  <w:style w:type="paragraph" w:customStyle="1" w:styleId="LO-normal">
    <w:name w:val="LO-normal"/>
    <w:qFormat/>
    <w:rsid w:val="007456E3"/>
    <w:pPr>
      <w:suppressAutoHyphens/>
      <w:spacing w:line="252" w:lineRule="auto"/>
    </w:pPr>
    <w:rPr>
      <w:rFonts w:ascii="Calibri" w:eastAsia="Calibri" w:hAnsi="Calibri" w:cs="Calibri"/>
      <w:lang w:val="en-US" w:eastAsia="zh-CN" w:bidi="hi-IN"/>
    </w:rPr>
  </w:style>
  <w:style w:type="character" w:customStyle="1" w:styleId="TextodecomentrioChar2">
    <w:name w:val="Texto de comentário Char2"/>
    <w:uiPriority w:val="99"/>
    <w:semiHidden/>
    <w:rsid w:val="007456E3"/>
    <w:rPr>
      <w:rFonts w:ascii="Calibri" w:eastAsia="Calibri" w:hAnsi="Calibri" w:cs="Calibri"/>
      <w:lang w:val="en-US" w:eastAsia="zh-CN"/>
    </w:rPr>
  </w:style>
  <w:style w:type="paragraph" w:customStyle="1" w:styleId="Default">
    <w:name w:val="Default"/>
    <w:rsid w:val="007405F0"/>
    <w:pPr>
      <w:autoSpaceDE w:val="0"/>
      <w:autoSpaceDN w:val="0"/>
      <w:adjustRightInd w:val="0"/>
      <w:spacing w:after="0" w:line="240" w:lineRule="auto"/>
    </w:pPr>
    <w:rPr>
      <w:rFonts w:ascii="Times New Roman" w:hAnsi="Times New Roman" w:cs="Times New Roman"/>
      <w:color w:val="000000"/>
      <w:sz w:val="24"/>
      <w:szCs w:val="24"/>
      <w:lang w:val="en-GB" w:bidi="he-IL"/>
    </w:rPr>
  </w:style>
  <w:style w:type="paragraph" w:styleId="NormalWeb">
    <w:name w:val="Normal (Web)"/>
    <w:basedOn w:val="Normal"/>
    <w:uiPriority w:val="99"/>
    <w:unhideWhenUsed/>
    <w:rsid w:val="005437B2"/>
    <w:pPr>
      <w:suppressAutoHyphens w:val="0"/>
      <w:spacing w:before="100" w:beforeAutospacing="1" w:after="100" w:afterAutospacing="1" w:line="240" w:lineRule="auto"/>
      <w:ind w:left="0" w:firstLine="0"/>
    </w:pPr>
    <w:rPr>
      <w:color w:val="auto"/>
      <w:szCs w:val="24"/>
      <w:lang w:val="pt-BR" w:eastAsia="pt-BR"/>
    </w:rPr>
  </w:style>
  <w:style w:type="character" w:customStyle="1" w:styleId="anchor-text">
    <w:name w:val="anchor-text"/>
    <w:basedOn w:val="Fontepargpadro"/>
    <w:rsid w:val="0087233C"/>
  </w:style>
  <w:style w:type="character" w:customStyle="1" w:styleId="muibox-root">
    <w:name w:val="muibox-root"/>
    <w:basedOn w:val="Fontepargpadro"/>
    <w:rsid w:val="008F2611"/>
  </w:style>
  <w:style w:type="character" w:styleId="CdigoHTML">
    <w:name w:val="HTML Code"/>
    <w:basedOn w:val="Fontepargpadro"/>
    <w:uiPriority w:val="99"/>
    <w:semiHidden/>
    <w:unhideWhenUsed/>
    <w:rsid w:val="00D44E6D"/>
    <w:rPr>
      <w:rFonts w:ascii="Courier New" w:eastAsia="Times New Roman" w:hAnsi="Courier New" w:cs="Courier New"/>
      <w:sz w:val="20"/>
      <w:szCs w:val="20"/>
    </w:rPr>
  </w:style>
  <w:style w:type="character" w:customStyle="1" w:styleId="gnvwddmdl3b">
    <w:name w:val="gnvwddmdl3b"/>
    <w:basedOn w:val="Fontepargpadro"/>
    <w:rsid w:val="0020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0385">
      <w:bodyDiv w:val="1"/>
      <w:marLeft w:val="0"/>
      <w:marRight w:val="0"/>
      <w:marTop w:val="0"/>
      <w:marBottom w:val="0"/>
      <w:divBdr>
        <w:top w:val="none" w:sz="0" w:space="0" w:color="auto"/>
        <w:left w:val="none" w:sz="0" w:space="0" w:color="auto"/>
        <w:bottom w:val="none" w:sz="0" w:space="0" w:color="auto"/>
        <w:right w:val="none" w:sz="0" w:space="0" w:color="auto"/>
      </w:divBdr>
    </w:div>
    <w:div w:id="166756022">
      <w:bodyDiv w:val="1"/>
      <w:marLeft w:val="0"/>
      <w:marRight w:val="0"/>
      <w:marTop w:val="0"/>
      <w:marBottom w:val="0"/>
      <w:divBdr>
        <w:top w:val="none" w:sz="0" w:space="0" w:color="auto"/>
        <w:left w:val="none" w:sz="0" w:space="0" w:color="auto"/>
        <w:bottom w:val="none" w:sz="0" w:space="0" w:color="auto"/>
        <w:right w:val="none" w:sz="0" w:space="0" w:color="auto"/>
      </w:divBdr>
    </w:div>
    <w:div w:id="170070956">
      <w:bodyDiv w:val="1"/>
      <w:marLeft w:val="0"/>
      <w:marRight w:val="0"/>
      <w:marTop w:val="0"/>
      <w:marBottom w:val="0"/>
      <w:divBdr>
        <w:top w:val="none" w:sz="0" w:space="0" w:color="auto"/>
        <w:left w:val="none" w:sz="0" w:space="0" w:color="auto"/>
        <w:bottom w:val="none" w:sz="0" w:space="0" w:color="auto"/>
        <w:right w:val="none" w:sz="0" w:space="0" w:color="auto"/>
      </w:divBdr>
      <w:divsChild>
        <w:div w:id="47151443">
          <w:marLeft w:val="0"/>
          <w:marRight w:val="0"/>
          <w:marTop w:val="0"/>
          <w:marBottom w:val="0"/>
          <w:divBdr>
            <w:top w:val="none" w:sz="0" w:space="0" w:color="auto"/>
            <w:left w:val="none" w:sz="0" w:space="0" w:color="auto"/>
            <w:bottom w:val="none" w:sz="0" w:space="0" w:color="auto"/>
            <w:right w:val="none" w:sz="0" w:space="0" w:color="auto"/>
          </w:divBdr>
        </w:div>
        <w:div w:id="755713480">
          <w:marLeft w:val="0"/>
          <w:marRight w:val="0"/>
          <w:marTop w:val="0"/>
          <w:marBottom w:val="0"/>
          <w:divBdr>
            <w:top w:val="none" w:sz="0" w:space="0" w:color="auto"/>
            <w:left w:val="none" w:sz="0" w:space="0" w:color="auto"/>
            <w:bottom w:val="none" w:sz="0" w:space="0" w:color="auto"/>
            <w:right w:val="none" w:sz="0" w:space="0" w:color="auto"/>
          </w:divBdr>
          <w:divsChild>
            <w:div w:id="928470113">
              <w:marLeft w:val="0"/>
              <w:marRight w:val="0"/>
              <w:marTop w:val="0"/>
              <w:marBottom w:val="0"/>
              <w:divBdr>
                <w:top w:val="none" w:sz="0" w:space="0" w:color="auto"/>
                <w:left w:val="none" w:sz="0" w:space="0" w:color="auto"/>
                <w:bottom w:val="none" w:sz="0" w:space="0" w:color="auto"/>
                <w:right w:val="none" w:sz="0" w:space="0" w:color="auto"/>
              </w:divBdr>
              <w:divsChild>
                <w:div w:id="522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024">
      <w:bodyDiv w:val="1"/>
      <w:marLeft w:val="0"/>
      <w:marRight w:val="0"/>
      <w:marTop w:val="0"/>
      <w:marBottom w:val="0"/>
      <w:divBdr>
        <w:top w:val="none" w:sz="0" w:space="0" w:color="auto"/>
        <w:left w:val="none" w:sz="0" w:space="0" w:color="auto"/>
        <w:bottom w:val="none" w:sz="0" w:space="0" w:color="auto"/>
        <w:right w:val="none" w:sz="0" w:space="0" w:color="auto"/>
      </w:divBdr>
    </w:div>
    <w:div w:id="364211978">
      <w:bodyDiv w:val="1"/>
      <w:marLeft w:val="0"/>
      <w:marRight w:val="0"/>
      <w:marTop w:val="0"/>
      <w:marBottom w:val="0"/>
      <w:divBdr>
        <w:top w:val="none" w:sz="0" w:space="0" w:color="auto"/>
        <w:left w:val="none" w:sz="0" w:space="0" w:color="auto"/>
        <w:bottom w:val="none" w:sz="0" w:space="0" w:color="auto"/>
        <w:right w:val="none" w:sz="0" w:space="0" w:color="auto"/>
      </w:divBdr>
    </w:div>
    <w:div w:id="513885380">
      <w:bodyDiv w:val="1"/>
      <w:marLeft w:val="0"/>
      <w:marRight w:val="0"/>
      <w:marTop w:val="0"/>
      <w:marBottom w:val="0"/>
      <w:divBdr>
        <w:top w:val="none" w:sz="0" w:space="0" w:color="auto"/>
        <w:left w:val="none" w:sz="0" w:space="0" w:color="auto"/>
        <w:bottom w:val="none" w:sz="0" w:space="0" w:color="auto"/>
        <w:right w:val="none" w:sz="0" w:space="0" w:color="auto"/>
      </w:divBdr>
    </w:div>
    <w:div w:id="624039520">
      <w:bodyDiv w:val="1"/>
      <w:marLeft w:val="0"/>
      <w:marRight w:val="0"/>
      <w:marTop w:val="0"/>
      <w:marBottom w:val="0"/>
      <w:divBdr>
        <w:top w:val="none" w:sz="0" w:space="0" w:color="auto"/>
        <w:left w:val="none" w:sz="0" w:space="0" w:color="auto"/>
        <w:bottom w:val="none" w:sz="0" w:space="0" w:color="auto"/>
        <w:right w:val="none" w:sz="0" w:space="0" w:color="auto"/>
      </w:divBdr>
    </w:div>
    <w:div w:id="722749840">
      <w:bodyDiv w:val="1"/>
      <w:marLeft w:val="0"/>
      <w:marRight w:val="0"/>
      <w:marTop w:val="0"/>
      <w:marBottom w:val="0"/>
      <w:divBdr>
        <w:top w:val="none" w:sz="0" w:space="0" w:color="auto"/>
        <w:left w:val="none" w:sz="0" w:space="0" w:color="auto"/>
        <w:bottom w:val="none" w:sz="0" w:space="0" w:color="auto"/>
        <w:right w:val="none" w:sz="0" w:space="0" w:color="auto"/>
      </w:divBdr>
    </w:div>
    <w:div w:id="835002591">
      <w:bodyDiv w:val="1"/>
      <w:marLeft w:val="0"/>
      <w:marRight w:val="0"/>
      <w:marTop w:val="0"/>
      <w:marBottom w:val="0"/>
      <w:divBdr>
        <w:top w:val="none" w:sz="0" w:space="0" w:color="auto"/>
        <w:left w:val="none" w:sz="0" w:space="0" w:color="auto"/>
        <w:bottom w:val="none" w:sz="0" w:space="0" w:color="auto"/>
        <w:right w:val="none" w:sz="0" w:space="0" w:color="auto"/>
      </w:divBdr>
    </w:div>
    <w:div w:id="878131607">
      <w:bodyDiv w:val="1"/>
      <w:marLeft w:val="0"/>
      <w:marRight w:val="0"/>
      <w:marTop w:val="0"/>
      <w:marBottom w:val="0"/>
      <w:divBdr>
        <w:top w:val="none" w:sz="0" w:space="0" w:color="auto"/>
        <w:left w:val="none" w:sz="0" w:space="0" w:color="auto"/>
        <w:bottom w:val="none" w:sz="0" w:space="0" w:color="auto"/>
        <w:right w:val="none" w:sz="0" w:space="0" w:color="auto"/>
      </w:divBdr>
    </w:div>
    <w:div w:id="900946363">
      <w:bodyDiv w:val="1"/>
      <w:marLeft w:val="0"/>
      <w:marRight w:val="0"/>
      <w:marTop w:val="0"/>
      <w:marBottom w:val="0"/>
      <w:divBdr>
        <w:top w:val="none" w:sz="0" w:space="0" w:color="auto"/>
        <w:left w:val="none" w:sz="0" w:space="0" w:color="auto"/>
        <w:bottom w:val="none" w:sz="0" w:space="0" w:color="auto"/>
        <w:right w:val="none" w:sz="0" w:space="0" w:color="auto"/>
      </w:divBdr>
    </w:div>
    <w:div w:id="931550275">
      <w:bodyDiv w:val="1"/>
      <w:marLeft w:val="0"/>
      <w:marRight w:val="0"/>
      <w:marTop w:val="0"/>
      <w:marBottom w:val="0"/>
      <w:divBdr>
        <w:top w:val="none" w:sz="0" w:space="0" w:color="auto"/>
        <w:left w:val="none" w:sz="0" w:space="0" w:color="auto"/>
        <w:bottom w:val="none" w:sz="0" w:space="0" w:color="auto"/>
        <w:right w:val="none" w:sz="0" w:space="0" w:color="auto"/>
      </w:divBdr>
    </w:div>
    <w:div w:id="940576035">
      <w:bodyDiv w:val="1"/>
      <w:marLeft w:val="0"/>
      <w:marRight w:val="0"/>
      <w:marTop w:val="0"/>
      <w:marBottom w:val="0"/>
      <w:divBdr>
        <w:top w:val="none" w:sz="0" w:space="0" w:color="auto"/>
        <w:left w:val="none" w:sz="0" w:space="0" w:color="auto"/>
        <w:bottom w:val="none" w:sz="0" w:space="0" w:color="auto"/>
        <w:right w:val="none" w:sz="0" w:space="0" w:color="auto"/>
      </w:divBdr>
    </w:div>
    <w:div w:id="1005401957">
      <w:bodyDiv w:val="1"/>
      <w:marLeft w:val="0"/>
      <w:marRight w:val="0"/>
      <w:marTop w:val="0"/>
      <w:marBottom w:val="0"/>
      <w:divBdr>
        <w:top w:val="none" w:sz="0" w:space="0" w:color="auto"/>
        <w:left w:val="none" w:sz="0" w:space="0" w:color="auto"/>
        <w:bottom w:val="none" w:sz="0" w:space="0" w:color="auto"/>
        <w:right w:val="none" w:sz="0" w:space="0" w:color="auto"/>
      </w:divBdr>
    </w:div>
    <w:div w:id="1114983018">
      <w:bodyDiv w:val="1"/>
      <w:marLeft w:val="0"/>
      <w:marRight w:val="0"/>
      <w:marTop w:val="0"/>
      <w:marBottom w:val="0"/>
      <w:divBdr>
        <w:top w:val="none" w:sz="0" w:space="0" w:color="auto"/>
        <w:left w:val="none" w:sz="0" w:space="0" w:color="auto"/>
        <w:bottom w:val="none" w:sz="0" w:space="0" w:color="auto"/>
        <w:right w:val="none" w:sz="0" w:space="0" w:color="auto"/>
      </w:divBdr>
    </w:div>
    <w:div w:id="1148789754">
      <w:bodyDiv w:val="1"/>
      <w:marLeft w:val="0"/>
      <w:marRight w:val="0"/>
      <w:marTop w:val="0"/>
      <w:marBottom w:val="0"/>
      <w:divBdr>
        <w:top w:val="none" w:sz="0" w:space="0" w:color="auto"/>
        <w:left w:val="none" w:sz="0" w:space="0" w:color="auto"/>
        <w:bottom w:val="none" w:sz="0" w:space="0" w:color="auto"/>
        <w:right w:val="none" w:sz="0" w:space="0" w:color="auto"/>
      </w:divBdr>
    </w:div>
    <w:div w:id="1241135354">
      <w:bodyDiv w:val="1"/>
      <w:marLeft w:val="0"/>
      <w:marRight w:val="0"/>
      <w:marTop w:val="0"/>
      <w:marBottom w:val="0"/>
      <w:divBdr>
        <w:top w:val="none" w:sz="0" w:space="0" w:color="auto"/>
        <w:left w:val="none" w:sz="0" w:space="0" w:color="auto"/>
        <w:bottom w:val="none" w:sz="0" w:space="0" w:color="auto"/>
        <w:right w:val="none" w:sz="0" w:space="0" w:color="auto"/>
      </w:divBdr>
      <w:divsChild>
        <w:div w:id="266083642">
          <w:marLeft w:val="0"/>
          <w:marRight w:val="0"/>
          <w:marTop w:val="0"/>
          <w:marBottom w:val="0"/>
          <w:divBdr>
            <w:top w:val="none" w:sz="0" w:space="0" w:color="auto"/>
            <w:left w:val="none" w:sz="0" w:space="0" w:color="auto"/>
            <w:bottom w:val="none" w:sz="0" w:space="0" w:color="auto"/>
            <w:right w:val="none" w:sz="0" w:space="0" w:color="auto"/>
          </w:divBdr>
        </w:div>
        <w:div w:id="1989894644">
          <w:marLeft w:val="0"/>
          <w:marRight w:val="0"/>
          <w:marTop w:val="0"/>
          <w:marBottom w:val="0"/>
          <w:divBdr>
            <w:top w:val="none" w:sz="0" w:space="0" w:color="auto"/>
            <w:left w:val="none" w:sz="0" w:space="0" w:color="auto"/>
            <w:bottom w:val="none" w:sz="0" w:space="0" w:color="auto"/>
            <w:right w:val="none" w:sz="0" w:space="0" w:color="auto"/>
          </w:divBdr>
          <w:divsChild>
            <w:div w:id="612323794">
              <w:marLeft w:val="0"/>
              <w:marRight w:val="0"/>
              <w:marTop w:val="0"/>
              <w:marBottom w:val="0"/>
              <w:divBdr>
                <w:top w:val="none" w:sz="0" w:space="0" w:color="auto"/>
                <w:left w:val="none" w:sz="0" w:space="0" w:color="auto"/>
                <w:bottom w:val="none" w:sz="0" w:space="0" w:color="auto"/>
                <w:right w:val="none" w:sz="0" w:space="0" w:color="auto"/>
              </w:divBdr>
              <w:divsChild>
                <w:div w:id="1726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9119">
      <w:bodyDiv w:val="1"/>
      <w:marLeft w:val="0"/>
      <w:marRight w:val="0"/>
      <w:marTop w:val="0"/>
      <w:marBottom w:val="0"/>
      <w:divBdr>
        <w:top w:val="none" w:sz="0" w:space="0" w:color="auto"/>
        <w:left w:val="none" w:sz="0" w:space="0" w:color="auto"/>
        <w:bottom w:val="none" w:sz="0" w:space="0" w:color="auto"/>
        <w:right w:val="none" w:sz="0" w:space="0" w:color="auto"/>
      </w:divBdr>
    </w:div>
    <w:div w:id="1379471299">
      <w:bodyDiv w:val="1"/>
      <w:marLeft w:val="0"/>
      <w:marRight w:val="0"/>
      <w:marTop w:val="0"/>
      <w:marBottom w:val="0"/>
      <w:divBdr>
        <w:top w:val="none" w:sz="0" w:space="0" w:color="auto"/>
        <w:left w:val="none" w:sz="0" w:space="0" w:color="auto"/>
        <w:bottom w:val="none" w:sz="0" w:space="0" w:color="auto"/>
        <w:right w:val="none" w:sz="0" w:space="0" w:color="auto"/>
      </w:divBdr>
    </w:div>
    <w:div w:id="1412584640">
      <w:bodyDiv w:val="1"/>
      <w:marLeft w:val="0"/>
      <w:marRight w:val="0"/>
      <w:marTop w:val="0"/>
      <w:marBottom w:val="0"/>
      <w:divBdr>
        <w:top w:val="none" w:sz="0" w:space="0" w:color="auto"/>
        <w:left w:val="none" w:sz="0" w:space="0" w:color="auto"/>
        <w:bottom w:val="none" w:sz="0" w:space="0" w:color="auto"/>
        <w:right w:val="none" w:sz="0" w:space="0" w:color="auto"/>
      </w:divBdr>
    </w:div>
    <w:div w:id="1497305320">
      <w:bodyDiv w:val="1"/>
      <w:marLeft w:val="0"/>
      <w:marRight w:val="0"/>
      <w:marTop w:val="0"/>
      <w:marBottom w:val="0"/>
      <w:divBdr>
        <w:top w:val="none" w:sz="0" w:space="0" w:color="auto"/>
        <w:left w:val="none" w:sz="0" w:space="0" w:color="auto"/>
        <w:bottom w:val="none" w:sz="0" w:space="0" w:color="auto"/>
        <w:right w:val="none" w:sz="0" w:space="0" w:color="auto"/>
      </w:divBdr>
    </w:div>
    <w:div w:id="1509709654">
      <w:bodyDiv w:val="1"/>
      <w:marLeft w:val="0"/>
      <w:marRight w:val="0"/>
      <w:marTop w:val="0"/>
      <w:marBottom w:val="0"/>
      <w:divBdr>
        <w:top w:val="none" w:sz="0" w:space="0" w:color="auto"/>
        <w:left w:val="none" w:sz="0" w:space="0" w:color="auto"/>
        <w:bottom w:val="none" w:sz="0" w:space="0" w:color="auto"/>
        <w:right w:val="none" w:sz="0" w:space="0" w:color="auto"/>
      </w:divBdr>
    </w:div>
    <w:div w:id="1535996987">
      <w:bodyDiv w:val="1"/>
      <w:marLeft w:val="0"/>
      <w:marRight w:val="0"/>
      <w:marTop w:val="0"/>
      <w:marBottom w:val="0"/>
      <w:divBdr>
        <w:top w:val="none" w:sz="0" w:space="0" w:color="auto"/>
        <w:left w:val="none" w:sz="0" w:space="0" w:color="auto"/>
        <w:bottom w:val="none" w:sz="0" w:space="0" w:color="auto"/>
        <w:right w:val="none" w:sz="0" w:space="0" w:color="auto"/>
      </w:divBdr>
    </w:div>
    <w:div w:id="1681660024">
      <w:bodyDiv w:val="1"/>
      <w:marLeft w:val="0"/>
      <w:marRight w:val="0"/>
      <w:marTop w:val="0"/>
      <w:marBottom w:val="0"/>
      <w:divBdr>
        <w:top w:val="none" w:sz="0" w:space="0" w:color="auto"/>
        <w:left w:val="none" w:sz="0" w:space="0" w:color="auto"/>
        <w:bottom w:val="none" w:sz="0" w:space="0" w:color="auto"/>
        <w:right w:val="none" w:sz="0" w:space="0" w:color="auto"/>
      </w:divBdr>
    </w:div>
    <w:div w:id="1692608919">
      <w:bodyDiv w:val="1"/>
      <w:marLeft w:val="0"/>
      <w:marRight w:val="0"/>
      <w:marTop w:val="0"/>
      <w:marBottom w:val="0"/>
      <w:divBdr>
        <w:top w:val="none" w:sz="0" w:space="0" w:color="auto"/>
        <w:left w:val="none" w:sz="0" w:space="0" w:color="auto"/>
        <w:bottom w:val="none" w:sz="0" w:space="0" w:color="auto"/>
        <w:right w:val="none" w:sz="0" w:space="0" w:color="auto"/>
      </w:divBdr>
      <w:divsChild>
        <w:div w:id="389110286">
          <w:marLeft w:val="0"/>
          <w:marRight w:val="0"/>
          <w:marTop w:val="120"/>
          <w:marBottom w:val="0"/>
          <w:divBdr>
            <w:top w:val="none" w:sz="0" w:space="0" w:color="auto"/>
            <w:left w:val="none" w:sz="0" w:space="0" w:color="auto"/>
            <w:bottom w:val="none" w:sz="0" w:space="0" w:color="auto"/>
            <w:right w:val="none" w:sz="0" w:space="0" w:color="auto"/>
          </w:divBdr>
          <w:divsChild>
            <w:div w:id="1229606241">
              <w:marLeft w:val="0"/>
              <w:marRight w:val="0"/>
              <w:marTop w:val="0"/>
              <w:marBottom w:val="0"/>
              <w:divBdr>
                <w:top w:val="none" w:sz="0" w:space="0" w:color="auto"/>
                <w:left w:val="none" w:sz="0" w:space="0" w:color="auto"/>
                <w:bottom w:val="none" w:sz="0" w:space="0" w:color="auto"/>
                <w:right w:val="none" w:sz="0" w:space="0" w:color="auto"/>
              </w:divBdr>
            </w:div>
          </w:divsChild>
        </w:div>
        <w:div w:id="1675062034">
          <w:marLeft w:val="0"/>
          <w:marRight w:val="0"/>
          <w:marTop w:val="0"/>
          <w:marBottom w:val="0"/>
          <w:divBdr>
            <w:top w:val="none" w:sz="0" w:space="0" w:color="auto"/>
            <w:left w:val="none" w:sz="0" w:space="0" w:color="auto"/>
            <w:bottom w:val="none" w:sz="0" w:space="0" w:color="auto"/>
            <w:right w:val="none" w:sz="0" w:space="0" w:color="auto"/>
          </w:divBdr>
          <w:divsChild>
            <w:div w:id="1627201150">
              <w:marLeft w:val="0"/>
              <w:marRight w:val="0"/>
              <w:marTop w:val="0"/>
              <w:marBottom w:val="0"/>
              <w:divBdr>
                <w:top w:val="none" w:sz="0" w:space="0" w:color="auto"/>
                <w:left w:val="none" w:sz="0" w:space="0" w:color="auto"/>
                <w:bottom w:val="none" w:sz="0" w:space="0" w:color="auto"/>
                <w:right w:val="none" w:sz="0" w:space="0" w:color="auto"/>
              </w:divBdr>
              <w:divsChild>
                <w:div w:id="933051338">
                  <w:marLeft w:val="0"/>
                  <w:marRight w:val="0"/>
                  <w:marTop w:val="0"/>
                  <w:marBottom w:val="0"/>
                  <w:divBdr>
                    <w:top w:val="none" w:sz="0" w:space="0" w:color="auto"/>
                    <w:left w:val="none" w:sz="0" w:space="0" w:color="auto"/>
                    <w:bottom w:val="none" w:sz="0" w:space="0" w:color="auto"/>
                    <w:right w:val="none" w:sz="0" w:space="0" w:color="auto"/>
                  </w:divBdr>
                </w:div>
              </w:divsChild>
            </w:div>
            <w:div w:id="1706127693">
              <w:marLeft w:val="0"/>
              <w:marRight w:val="240"/>
              <w:marTop w:val="0"/>
              <w:marBottom w:val="0"/>
              <w:divBdr>
                <w:top w:val="none" w:sz="0" w:space="0" w:color="auto"/>
                <w:left w:val="none" w:sz="0" w:space="0" w:color="auto"/>
                <w:bottom w:val="none" w:sz="0" w:space="0" w:color="auto"/>
                <w:right w:val="none" w:sz="0" w:space="0" w:color="auto"/>
              </w:divBdr>
              <w:divsChild>
                <w:div w:id="18668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7696">
      <w:bodyDiv w:val="1"/>
      <w:marLeft w:val="0"/>
      <w:marRight w:val="0"/>
      <w:marTop w:val="0"/>
      <w:marBottom w:val="0"/>
      <w:divBdr>
        <w:top w:val="none" w:sz="0" w:space="0" w:color="auto"/>
        <w:left w:val="none" w:sz="0" w:space="0" w:color="auto"/>
        <w:bottom w:val="none" w:sz="0" w:space="0" w:color="auto"/>
        <w:right w:val="none" w:sz="0" w:space="0" w:color="auto"/>
      </w:divBdr>
    </w:div>
    <w:div w:id="1879127188">
      <w:bodyDiv w:val="1"/>
      <w:marLeft w:val="0"/>
      <w:marRight w:val="0"/>
      <w:marTop w:val="0"/>
      <w:marBottom w:val="0"/>
      <w:divBdr>
        <w:top w:val="none" w:sz="0" w:space="0" w:color="auto"/>
        <w:left w:val="none" w:sz="0" w:space="0" w:color="auto"/>
        <w:bottom w:val="none" w:sz="0" w:space="0" w:color="auto"/>
        <w:right w:val="none" w:sz="0" w:space="0" w:color="auto"/>
      </w:divBdr>
    </w:div>
    <w:div w:id="1943564936">
      <w:bodyDiv w:val="1"/>
      <w:marLeft w:val="0"/>
      <w:marRight w:val="0"/>
      <w:marTop w:val="0"/>
      <w:marBottom w:val="0"/>
      <w:divBdr>
        <w:top w:val="none" w:sz="0" w:space="0" w:color="auto"/>
        <w:left w:val="none" w:sz="0" w:space="0" w:color="auto"/>
        <w:bottom w:val="none" w:sz="0" w:space="0" w:color="auto"/>
        <w:right w:val="none" w:sz="0" w:space="0" w:color="auto"/>
      </w:divBdr>
    </w:div>
    <w:div w:id="1997419302">
      <w:bodyDiv w:val="1"/>
      <w:marLeft w:val="0"/>
      <w:marRight w:val="0"/>
      <w:marTop w:val="0"/>
      <w:marBottom w:val="0"/>
      <w:divBdr>
        <w:top w:val="none" w:sz="0" w:space="0" w:color="auto"/>
        <w:left w:val="none" w:sz="0" w:space="0" w:color="auto"/>
        <w:bottom w:val="none" w:sz="0" w:space="0" w:color="auto"/>
        <w:right w:val="none" w:sz="0" w:space="0" w:color="auto"/>
      </w:divBdr>
    </w:div>
    <w:div w:id="2011831259">
      <w:bodyDiv w:val="1"/>
      <w:marLeft w:val="0"/>
      <w:marRight w:val="0"/>
      <w:marTop w:val="0"/>
      <w:marBottom w:val="0"/>
      <w:divBdr>
        <w:top w:val="none" w:sz="0" w:space="0" w:color="auto"/>
        <w:left w:val="none" w:sz="0" w:space="0" w:color="auto"/>
        <w:bottom w:val="none" w:sz="0" w:space="0" w:color="auto"/>
        <w:right w:val="none" w:sz="0" w:space="0" w:color="auto"/>
      </w:divBdr>
    </w:div>
    <w:div w:id="2039238026">
      <w:bodyDiv w:val="1"/>
      <w:marLeft w:val="0"/>
      <w:marRight w:val="0"/>
      <w:marTop w:val="0"/>
      <w:marBottom w:val="0"/>
      <w:divBdr>
        <w:top w:val="none" w:sz="0" w:space="0" w:color="auto"/>
        <w:left w:val="none" w:sz="0" w:space="0" w:color="auto"/>
        <w:bottom w:val="none" w:sz="0" w:space="0" w:color="auto"/>
        <w:right w:val="none" w:sz="0" w:space="0" w:color="auto"/>
      </w:divBdr>
    </w:div>
    <w:div w:id="2045712542">
      <w:bodyDiv w:val="1"/>
      <w:marLeft w:val="0"/>
      <w:marRight w:val="0"/>
      <w:marTop w:val="0"/>
      <w:marBottom w:val="0"/>
      <w:divBdr>
        <w:top w:val="none" w:sz="0" w:space="0" w:color="auto"/>
        <w:left w:val="none" w:sz="0" w:space="0" w:color="auto"/>
        <w:bottom w:val="none" w:sz="0" w:space="0" w:color="auto"/>
        <w:right w:val="none" w:sz="0" w:space="0" w:color="auto"/>
      </w:divBdr>
      <w:divsChild>
        <w:div w:id="964896600">
          <w:marLeft w:val="0"/>
          <w:marRight w:val="0"/>
          <w:marTop w:val="0"/>
          <w:marBottom w:val="0"/>
          <w:divBdr>
            <w:top w:val="none" w:sz="0" w:space="0" w:color="auto"/>
            <w:left w:val="none" w:sz="0" w:space="0" w:color="auto"/>
            <w:bottom w:val="none" w:sz="0" w:space="0" w:color="auto"/>
            <w:right w:val="none" w:sz="0" w:space="0" w:color="auto"/>
          </w:divBdr>
          <w:divsChild>
            <w:div w:id="73206062">
              <w:marLeft w:val="0"/>
              <w:marRight w:val="0"/>
              <w:marTop w:val="600"/>
              <w:marBottom w:val="0"/>
              <w:divBdr>
                <w:top w:val="single" w:sz="6" w:space="0" w:color="57595D"/>
                <w:left w:val="none" w:sz="0" w:space="0" w:color="auto"/>
                <w:bottom w:val="single" w:sz="6" w:space="0" w:color="57595D"/>
                <w:right w:val="none" w:sz="0" w:space="0" w:color="auto"/>
              </w:divBdr>
              <w:divsChild>
                <w:div w:id="1401564734">
                  <w:marLeft w:val="0"/>
                  <w:marRight w:val="0"/>
                  <w:marTop w:val="375"/>
                  <w:marBottom w:val="375"/>
                  <w:divBdr>
                    <w:top w:val="none" w:sz="0" w:space="0" w:color="auto"/>
                    <w:left w:val="none" w:sz="0" w:space="0" w:color="auto"/>
                    <w:bottom w:val="none" w:sz="0" w:space="0" w:color="auto"/>
                    <w:right w:val="none" w:sz="0" w:space="0" w:color="auto"/>
                  </w:divBdr>
                </w:div>
              </w:divsChild>
            </w:div>
            <w:div w:id="360981016">
              <w:marLeft w:val="0"/>
              <w:marRight w:val="0"/>
              <w:marTop w:val="0"/>
              <w:marBottom w:val="0"/>
              <w:divBdr>
                <w:top w:val="none" w:sz="0" w:space="0" w:color="auto"/>
                <w:left w:val="none" w:sz="0" w:space="0" w:color="auto"/>
                <w:bottom w:val="none" w:sz="0" w:space="0" w:color="auto"/>
                <w:right w:val="none" w:sz="0" w:space="0" w:color="auto"/>
              </w:divBdr>
              <w:divsChild>
                <w:div w:id="138545936">
                  <w:marLeft w:val="0"/>
                  <w:marRight w:val="0"/>
                  <w:marTop w:val="0"/>
                  <w:marBottom w:val="0"/>
                  <w:divBdr>
                    <w:top w:val="none" w:sz="0" w:space="0" w:color="auto"/>
                    <w:left w:val="none" w:sz="0" w:space="0" w:color="auto"/>
                    <w:bottom w:val="none" w:sz="0" w:space="0" w:color="auto"/>
                    <w:right w:val="none" w:sz="0" w:space="0" w:color="auto"/>
                  </w:divBdr>
                  <w:divsChild>
                    <w:div w:id="1361400064">
                      <w:marLeft w:val="0"/>
                      <w:marRight w:val="0"/>
                      <w:marTop w:val="180"/>
                      <w:marBottom w:val="300"/>
                      <w:divBdr>
                        <w:top w:val="none" w:sz="0" w:space="0" w:color="auto"/>
                        <w:left w:val="none" w:sz="0" w:space="0" w:color="auto"/>
                        <w:bottom w:val="none" w:sz="0" w:space="0" w:color="auto"/>
                        <w:right w:val="none" w:sz="0" w:space="0" w:color="auto"/>
                      </w:divBdr>
                    </w:div>
                    <w:div w:id="1495946970">
                      <w:marLeft w:val="0"/>
                      <w:marRight w:val="0"/>
                      <w:marTop w:val="300"/>
                      <w:marBottom w:val="720"/>
                      <w:divBdr>
                        <w:top w:val="single" w:sz="6" w:space="12" w:color="2575E8"/>
                        <w:left w:val="none" w:sz="0" w:space="0" w:color="auto"/>
                        <w:bottom w:val="single" w:sz="6" w:space="0" w:color="2575E8"/>
                        <w:right w:val="none" w:sz="0" w:space="0" w:color="auto"/>
                      </w:divBdr>
                      <w:divsChild>
                        <w:div w:id="77874370">
                          <w:marLeft w:val="0"/>
                          <w:marRight w:val="0"/>
                          <w:marTop w:val="0"/>
                          <w:marBottom w:val="0"/>
                          <w:divBdr>
                            <w:top w:val="none" w:sz="0" w:space="0" w:color="auto"/>
                            <w:left w:val="none" w:sz="0" w:space="0" w:color="auto"/>
                            <w:bottom w:val="none" w:sz="0" w:space="0" w:color="auto"/>
                            <w:right w:val="none" w:sz="0" w:space="0" w:color="auto"/>
                          </w:divBdr>
                          <w:divsChild>
                            <w:div w:id="1087462230">
                              <w:marLeft w:val="0"/>
                              <w:marRight w:val="0"/>
                              <w:marTop w:val="0"/>
                              <w:marBottom w:val="0"/>
                              <w:divBdr>
                                <w:top w:val="none" w:sz="0" w:space="0" w:color="auto"/>
                                <w:left w:val="none" w:sz="0" w:space="0" w:color="auto"/>
                                <w:bottom w:val="none" w:sz="0" w:space="0" w:color="auto"/>
                                <w:right w:val="none" w:sz="0" w:space="0" w:color="auto"/>
                              </w:divBdr>
                            </w:div>
                          </w:divsChild>
                        </w:div>
                        <w:div w:id="1260523108">
                          <w:marLeft w:val="0"/>
                          <w:marRight w:val="0"/>
                          <w:marTop w:val="0"/>
                          <w:marBottom w:val="0"/>
                          <w:divBdr>
                            <w:top w:val="none" w:sz="0" w:space="0" w:color="auto"/>
                            <w:left w:val="none" w:sz="0" w:space="0" w:color="auto"/>
                            <w:bottom w:val="none" w:sz="0" w:space="0" w:color="auto"/>
                            <w:right w:val="none" w:sz="0" w:space="0" w:color="auto"/>
                          </w:divBdr>
                          <w:divsChild>
                            <w:div w:id="1053890657">
                              <w:marLeft w:val="0"/>
                              <w:marRight w:val="0"/>
                              <w:marTop w:val="0"/>
                              <w:marBottom w:val="0"/>
                              <w:divBdr>
                                <w:top w:val="none" w:sz="0" w:space="0" w:color="auto"/>
                                <w:left w:val="none" w:sz="0" w:space="0" w:color="auto"/>
                                <w:bottom w:val="none" w:sz="0" w:space="0" w:color="auto"/>
                                <w:right w:val="none" w:sz="0" w:space="0" w:color="auto"/>
                              </w:divBdr>
                            </w:div>
                          </w:divsChild>
                        </w:div>
                        <w:div w:id="2050763525">
                          <w:marLeft w:val="0"/>
                          <w:marRight w:val="0"/>
                          <w:marTop w:val="0"/>
                          <w:marBottom w:val="0"/>
                          <w:divBdr>
                            <w:top w:val="none" w:sz="0" w:space="0" w:color="auto"/>
                            <w:left w:val="none" w:sz="0" w:space="0" w:color="auto"/>
                            <w:bottom w:val="none" w:sz="0" w:space="0" w:color="auto"/>
                            <w:right w:val="none" w:sz="0" w:space="0" w:color="auto"/>
                          </w:divBdr>
                          <w:divsChild>
                            <w:div w:id="1392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687">
                      <w:marLeft w:val="0"/>
                      <w:marRight w:val="0"/>
                      <w:marTop w:val="0"/>
                      <w:marBottom w:val="0"/>
                      <w:divBdr>
                        <w:top w:val="none" w:sz="0" w:space="0" w:color="auto"/>
                        <w:left w:val="none" w:sz="0" w:space="0" w:color="auto"/>
                        <w:bottom w:val="none" w:sz="0" w:space="0" w:color="auto"/>
                        <w:right w:val="none" w:sz="0" w:space="0" w:color="auto"/>
                      </w:divBdr>
                    </w:div>
                  </w:divsChild>
                </w:div>
                <w:div w:id="1150747939">
                  <w:marLeft w:val="0"/>
                  <w:marRight w:val="0"/>
                  <w:marTop w:val="0"/>
                  <w:marBottom w:val="0"/>
                  <w:divBdr>
                    <w:top w:val="none" w:sz="0" w:space="0" w:color="auto"/>
                    <w:left w:val="none" w:sz="0" w:space="0" w:color="auto"/>
                    <w:bottom w:val="none" w:sz="0" w:space="0" w:color="auto"/>
                    <w:right w:val="none" w:sz="0" w:space="0" w:color="auto"/>
                  </w:divBdr>
                  <w:divsChild>
                    <w:div w:id="638416755">
                      <w:marLeft w:val="0"/>
                      <w:marRight w:val="0"/>
                      <w:marTop w:val="0"/>
                      <w:marBottom w:val="420"/>
                      <w:divBdr>
                        <w:top w:val="none" w:sz="0" w:space="0" w:color="auto"/>
                        <w:left w:val="none" w:sz="0" w:space="0" w:color="auto"/>
                        <w:bottom w:val="none" w:sz="0" w:space="0" w:color="auto"/>
                        <w:right w:val="none" w:sz="0" w:space="0" w:color="auto"/>
                      </w:divBdr>
                    </w:div>
                    <w:div w:id="1550413940">
                      <w:marLeft w:val="0"/>
                      <w:marRight w:val="0"/>
                      <w:marTop w:val="0"/>
                      <w:marBottom w:val="420"/>
                      <w:divBdr>
                        <w:top w:val="none" w:sz="0" w:space="0" w:color="auto"/>
                        <w:left w:val="none" w:sz="0" w:space="0" w:color="auto"/>
                        <w:bottom w:val="none" w:sz="0" w:space="0" w:color="auto"/>
                        <w:right w:val="none" w:sz="0" w:space="0" w:color="auto"/>
                      </w:divBdr>
                      <w:divsChild>
                        <w:div w:id="928660877">
                          <w:marLeft w:val="0"/>
                          <w:marRight w:val="0"/>
                          <w:marTop w:val="0"/>
                          <w:marBottom w:val="0"/>
                          <w:divBdr>
                            <w:top w:val="single" w:sz="6" w:space="0" w:color="D8D8D8"/>
                            <w:left w:val="single" w:sz="6" w:space="0" w:color="D8D8D8"/>
                            <w:bottom w:val="single" w:sz="6" w:space="0" w:color="D8D8D8"/>
                            <w:right w:val="single" w:sz="6" w:space="0" w:color="D8D8D8"/>
                          </w:divBdr>
                          <w:divsChild>
                            <w:div w:id="1441030956">
                              <w:marLeft w:val="0"/>
                              <w:marRight w:val="0"/>
                              <w:marTop w:val="0"/>
                              <w:marBottom w:val="0"/>
                              <w:divBdr>
                                <w:top w:val="none" w:sz="0" w:space="0" w:color="auto"/>
                                <w:left w:val="none" w:sz="0" w:space="0" w:color="auto"/>
                                <w:bottom w:val="none" w:sz="0" w:space="0" w:color="auto"/>
                                <w:right w:val="none" w:sz="0" w:space="0" w:color="auto"/>
                              </w:divBdr>
                              <w:divsChild>
                                <w:div w:id="7062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58710">
                      <w:marLeft w:val="0"/>
                      <w:marRight w:val="0"/>
                      <w:marTop w:val="300"/>
                      <w:marBottom w:val="720"/>
                      <w:divBdr>
                        <w:top w:val="none" w:sz="0" w:space="0" w:color="auto"/>
                        <w:left w:val="none" w:sz="0" w:space="0" w:color="auto"/>
                        <w:bottom w:val="none" w:sz="0" w:space="0" w:color="auto"/>
                        <w:right w:val="none" w:sz="0" w:space="0" w:color="auto"/>
                      </w:divBdr>
                      <w:divsChild>
                        <w:div w:id="726075162">
                          <w:marLeft w:val="0"/>
                          <w:marRight w:val="0"/>
                          <w:marTop w:val="0"/>
                          <w:marBottom w:val="0"/>
                          <w:divBdr>
                            <w:top w:val="none" w:sz="0" w:space="0" w:color="auto"/>
                            <w:left w:val="none" w:sz="0" w:space="0" w:color="auto"/>
                            <w:bottom w:val="none" w:sz="0" w:space="0" w:color="auto"/>
                            <w:right w:val="none" w:sz="0" w:space="0" w:color="auto"/>
                          </w:divBdr>
                        </w:div>
                        <w:div w:id="1835876044">
                          <w:marLeft w:val="0"/>
                          <w:marRight w:val="420"/>
                          <w:marTop w:val="0"/>
                          <w:marBottom w:val="0"/>
                          <w:divBdr>
                            <w:top w:val="none" w:sz="0" w:space="0" w:color="auto"/>
                            <w:left w:val="none" w:sz="0" w:space="0" w:color="auto"/>
                            <w:bottom w:val="none" w:sz="0" w:space="0" w:color="auto"/>
                            <w:right w:val="none" w:sz="0" w:space="0" w:color="auto"/>
                          </w:divBdr>
                        </w:div>
                      </w:divsChild>
                    </w:div>
                  </w:divsChild>
                </w:div>
              </w:divsChild>
            </w:div>
            <w:div w:id="606275365">
              <w:marLeft w:val="0"/>
              <w:marRight w:val="0"/>
              <w:marTop w:val="0"/>
              <w:marBottom w:val="0"/>
              <w:divBdr>
                <w:top w:val="none" w:sz="0" w:space="0" w:color="auto"/>
                <w:left w:val="none" w:sz="0" w:space="0" w:color="auto"/>
                <w:bottom w:val="none" w:sz="0" w:space="0" w:color="auto"/>
                <w:right w:val="none" w:sz="0" w:space="0" w:color="auto"/>
              </w:divBdr>
              <w:divsChild>
                <w:div w:id="100809920">
                  <w:marLeft w:val="0"/>
                  <w:marRight w:val="0"/>
                  <w:marTop w:val="0"/>
                  <w:marBottom w:val="0"/>
                  <w:divBdr>
                    <w:top w:val="none" w:sz="0" w:space="0" w:color="auto"/>
                    <w:left w:val="single" w:sz="6" w:space="0" w:color="57595D"/>
                    <w:bottom w:val="none" w:sz="0" w:space="0" w:color="auto"/>
                    <w:right w:val="none" w:sz="0" w:space="0" w:color="auto"/>
                  </w:divBdr>
                  <w:divsChild>
                    <w:div w:id="1215116048">
                      <w:marLeft w:val="0"/>
                      <w:marRight w:val="0"/>
                      <w:marTop w:val="0"/>
                      <w:marBottom w:val="0"/>
                      <w:divBdr>
                        <w:top w:val="none" w:sz="0" w:space="0" w:color="auto"/>
                        <w:left w:val="none" w:sz="0" w:space="0" w:color="auto"/>
                        <w:bottom w:val="none" w:sz="0" w:space="0" w:color="auto"/>
                        <w:right w:val="none" w:sz="0" w:space="0" w:color="auto"/>
                      </w:divBdr>
                      <w:divsChild>
                        <w:div w:id="732506463">
                          <w:marLeft w:val="0"/>
                          <w:marRight w:val="0"/>
                          <w:marTop w:val="0"/>
                          <w:marBottom w:val="0"/>
                          <w:divBdr>
                            <w:top w:val="none" w:sz="0" w:space="0" w:color="auto"/>
                            <w:left w:val="none" w:sz="0" w:space="0" w:color="auto"/>
                            <w:bottom w:val="none" w:sz="0" w:space="0" w:color="auto"/>
                            <w:right w:val="none" w:sz="0" w:space="0" w:color="auto"/>
                          </w:divBdr>
                          <w:divsChild>
                            <w:div w:id="1132939110">
                              <w:marLeft w:val="0"/>
                              <w:marRight w:val="0"/>
                              <w:marTop w:val="0"/>
                              <w:marBottom w:val="0"/>
                              <w:divBdr>
                                <w:top w:val="none" w:sz="0" w:space="0" w:color="auto"/>
                                <w:left w:val="none" w:sz="0" w:space="0" w:color="auto"/>
                                <w:bottom w:val="none" w:sz="0" w:space="0" w:color="auto"/>
                                <w:right w:val="none" w:sz="0" w:space="0" w:color="auto"/>
                              </w:divBdr>
                            </w:div>
                            <w:div w:id="20153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9160">
                  <w:marLeft w:val="0"/>
                  <w:marRight w:val="0"/>
                  <w:marTop w:val="0"/>
                  <w:marBottom w:val="0"/>
                  <w:divBdr>
                    <w:top w:val="none" w:sz="0" w:space="0" w:color="auto"/>
                    <w:left w:val="single" w:sz="6" w:space="0" w:color="57595D"/>
                    <w:bottom w:val="none" w:sz="0" w:space="0" w:color="auto"/>
                    <w:right w:val="none" w:sz="0" w:space="0" w:color="auto"/>
                  </w:divBdr>
                  <w:divsChild>
                    <w:div w:id="2050256177">
                      <w:marLeft w:val="0"/>
                      <w:marRight w:val="0"/>
                      <w:marTop w:val="0"/>
                      <w:marBottom w:val="0"/>
                      <w:divBdr>
                        <w:top w:val="none" w:sz="0" w:space="0" w:color="auto"/>
                        <w:left w:val="none" w:sz="0" w:space="0" w:color="auto"/>
                        <w:bottom w:val="none" w:sz="0" w:space="0" w:color="auto"/>
                        <w:right w:val="none" w:sz="0" w:space="0" w:color="auto"/>
                      </w:divBdr>
                    </w:div>
                  </w:divsChild>
                </w:div>
                <w:div w:id="1596740856">
                  <w:marLeft w:val="0"/>
                  <w:marRight w:val="0"/>
                  <w:marTop w:val="0"/>
                  <w:marBottom w:val="0"/>
                  <w:divBdr>
                    <w:top w:val="none" w:sz="0" w:space="0" w:color="auto"/>
                    <w:left w:val="single" w:sz="6" w:space="0" w:color="57595D"/>
                    <w:bottom w:val="none" w:sz="0" w:space="0" w:color="auto"/>
                    <w:right w:val="none" w:sz="0" w:space="0" w:color="auto"/>
                  </w:divBdr>
                  <w:divsChild>
                    <w:div w:id="1254625957">
                      <w:marLeft w:val="0"/>
                      <w:marRight w:val="0"/>
                      <w:marTop w:val="0"/>
                      <w:marBottom w:val="0"/>
                      <w:divBdr>
                        <w:top w:val="none" w:sz="0" w:space="0" w:color="auto"/>
                        <w:left w:val="none" w:sz="0" w:space="0" w:color="auto"/>
                        <w:bottom w:val="none" w:sz="0" w:space="0" w:color="auto"/>
                        <w:right w:val="none" w:sz="0" w:space="0" w:color="auto"/>
                      </w:divBdr>
                    </w:div>
                  </w:divsChild>
                </w:div>
                <w:div w:id="1632441803">
                  <w:marLeft w:val="0"/>
                  <w:marRight w:val="0"/>
                  <w:marTop w:val="0"/>
                  <w:marBottom w:val="0"/>
                  <w:divBdr>
                    <w:top w:val="none" w:sz="0" w:space="0" w:color="auto"/>
                    <w:left w:val="single" w:sz="6" w:space="0" w:color="57595D"/>
                    <w:bottom w:val="none" w:sz="0" w:space="0" w:color="auto"/>
                    <w:right w:val="none" w:sz="0" w:space="0" w:color="auto"/>
                  </w:divBdr>
                  <w:divsChild>
                    <w:div w:id="14365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882">
              <w:marLeft w:val="0"/>
              <w:marRight w:val="0"/>
              <w:marTop w:val="0"/>
              <w:marBottom w:val="795"/>
              <w:divBdr>
                <w:top w:val="none" w:sz="0" w:space="0" w:color="auto"/>
                <w:left w:val="none" w:sz="0" w:space="0" w:color="auto"/>
                <w:bottom w:val="none" w:sz="0" w:space="0" w:color="auto"/>
                <w:right w:val="none" w:sz="0" w:space="0" w:color="auto"/>
              </w:divBdr>
              <w:divsChild>
                <w:div w:id="1749813780">
                  <w:marLeft w:val="0"/>
                  <w:marRight w:val="0"/>
                  <w:marTop w:val="375"/>
                  <w:marBottom w:val="375"/>
                  <w:divBdr>
                    <w:top w:val="none" w:sz="0" w:space="0" w:color="auto"/>
                    <w:left w:val="none" w:sz="0" w:space="0" w:color="auto"/>
                    <w:bottom w:val="none" w:sz="0" w:space="0" w:color="auto"/>
                    <w:right w:val="none" w:sz="0" w:space="0" w:color="auto"/>
                  </w:divBdr>
                  <w:divsChild>
                    <w:div w:id="5980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07">
              <w:marLeft w:val="0"/>
              <w:marRight w:val="0"/>
              <w:marTop w:val="0"/>
              <w:marBottom w:val="0"/>
              <w:divBdr>
                <w:top w:val="none" w:sz="0" w:space="0" w:color="auto"/>
                <w:left w:val="none" w:sz="0" w:space="0" w:color="auto"/>
                <w:bottom w:val="none" w:sz="0" w:space="0" w:color="auto"/>
                <w:right w:val="none" w:sz="0" w:space="0" w:color="auto"/>
              </w:divBdr>
              <w:divsChild>
                <w:div w:id="302390903">
                  <w:marLeft w:val="0"/>
                  <w:marRight w:val="0"/>
                  <w:marTop w:val="0"/>
                  <w:marBottom w:val="240"/>
                  <w:divBdr>
                    <w:top w:val="none" w:sz="0" w:space="0" w:color="auto"/>
                    <w:left w:val="none" w:sz="0" w:space="0" w:color="auto"/>
                    <w:bottom w:val="none" w:sz="0" w:space="0" w:color="auto"/>
                    <w:right w:val="none" w:sz="0" w:space="0" w:color="auto"/>
                  </w:divBdr>
                </w:div>
              </w:divsChild>
            </w:div>
            <w:div w:id="1255670875">
              <w:marLeft w:val="0"/>
              <w:marRight w:val="0"/>
              <w:marTop w:val="0"/>
              <w:marBottom w:val="0"/>
              <w:divBdr>
                <w:top w:val="none" w:sz="0" w:space="0" w:color="auto"/>
                <w:left w:val="none" w:sz="0" w:space="0" w:color="auto"/>
                <w:bottom w:val="none" w:sz="0" w:space="0" w:color="auto"/>
                <w:right w:val="none" w:sz="0" w:space="0" w:color="auto"/>
              </w:divBdr>
              <w:divsChild>
                <w:div w:id="1982033779">
                  <w:marLeft w:val="0"/>
                  <w:marRight w:val="0"/>
                  <w:marTop w:val="0"/>
                  <w:marBottom w:val="0"/>
                  <w:divBdr>
                    <w:top w:val="none" w:sz="0" w:space="0" w:color="auto"/>
                    <w:left w:val="none" w:sz="0" w:space="0" w:color="auto"/>
                    <w:bottom w:val="none" w:sz="0" w:space="0" w:color="auto"/>
                    <w:right w:val="none" w:sz="0" w:space="0" w:color="auto"/>
                  </w:divBdr>
                  <w:divsChild>
                    <w:div w:id="83192339">
                      <w:marLeft w:val="0"/>
                      <w:marRight w:val="0"/>
                      <w:marTop w:val="0"/>
                      <w:marBottom w:val="240"/>
                      <w:divBdr>
                        <w:top w:val="none" w:sz="0" w:space="0" w:color="auto"/>
                        <w:left w:val="none" w:sz="0" w:space="0" w:color="auto"/>
                        <w:bottom w:val="none" w:sz="0" w:space="0" w:color="auto"/>
                        <w:right w:val="none" w:sz="0" w:space="0" w:color="auto"/>
                      </w:divBdr>
                      <w:divsChild>
                        <w:div w:id="618024412">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2106727184">
              <w:marLeft w:val="0"/>
              <w:marRight w:val="0"/>
              <w:marTop w:val="0"/>
              <w:marBottom w:val="0"/>
              <w:divBdr>
                <w:top w:val="none" w:sz="0" w:space="0" w:color="auto"/>
                <w:left w:val="none" w:sz="0" w:space="0" w:color="auto"/>
                <w:bottom w:val="none" w:sz="0" w:space="0" w:color="auto"/>
                <w:right w:val="none" w:sz="0" w:space="0" w:color="auto"/>
              </w:divBdr>
              <w:divsChild>
                <w:div w:id="41757255">
                  <w:marLeft w:val="0"/>
                  <w:marRight w:val="0"/>
                  <w:marTop w:val="0"/>
                  <w:marBottom w:val="0"/>
                  <w:divBdr>
                    <w:top w:val="none" w:sz="0" w:space="0" w:color="auto"/>
                    <w:left w:val="none" w:sz="0" w:space="0" w:color="auto"/>
                    <w:bottom w:val="none" w:sz="0" w:space="0" w:color="auto"/>
                    <w:right w:val="none" w:sz="0" w:space="0" w:color="auto"/>
                  </w:divBdr>
                  <w:divsChild>
                    <w:div w:id="1786926640">
                      <w:marLeft w:val="0"/>
                      <w:marRight w:val="0"/>
                      <w:marTop w:val="0"/>
                      <w:marBottom w:val="0"/>
                      <w:divBdr>
                        <w:top w:val="none" w:sz="0" w:space="0" w:color="auto"/>
                        <w:left w:val="none" w:sz="0" w:space="0" w:color="auto"/>
                        <w:bottom w:val="none" w:sz="0" w:space="0" w:color="auto"/>
                        <w:right w:val="none" w:sz="0" w:space="0" w:color="auto"/>
                      </w:divBdr>
                      <w:divsChild>
                        <w:div w:id="649560029">
                          <w:marLeft w:val="0"/>
                          <w:marRight w:val="0"/>
                          <w:marTop w:val="180"/>
                          <w:marBottom w:val="600"/>
                          <w:divBdr>
                            <w:top w:val="none" w:sz="0" w:space="0" w:color="auto"/>
                            <w:left w:val="none" w:sz="0" w:space="0" w:color="auto"/>
                            <w:bottom w:val="none" w:sz="0" w:space="0" w:color="auto"/>
                            <w:right w:val="none" w:sz="0" w:space="0" w:color="auto"/>
                          </w:divBdr>
                        </w:div>
                      </w:divsChild>
                    </w:div>
                  </w:divsChild>
                </w:div>
                <w:div w:id="1220626301">
                  <w:marLeft w:val="0"/>
                  <w:marRight w:val="0"/>
                  <w:marTop w:val="0"/>
                  <w:marBottom w:val="420"/>
                  <w:divBdr>
                    <w:top w:val="none" w:sz="0" w:space="0" w:color="auto"/>
                    <w:left w:val="none" w:sz="0" w:space="0" w:color="auto"/>
                    <w:bottom w:val="none" w:sz="0" w:space="0" w:color="auto"/>
                    <w:right w:val="none" w:sz="0" w:space="0" w:color="auto"/>
                  </w:divBdr>
                  <w:divsChild>
                    <w:div w:id="337578744">
                      <w:marLeft w:val="0"/>
                      <w:marRight w:val="0"/>
                      <w:marTop w:val="0"/>
                      <w:marBottom w:val="0"/>
                      <w:divBdr>
                        <w:top w:val="none" w:sz="0" w:space="0" w:color="auto"/>
                        <w:left w:val="none" w:sz="0" w:space="0" w:color="auto"/>
                        <w:bottom w:val="none" w:sz="0" w:space="0" w:color="auto"/>
                        <w:right w:val="none" w:sz="0" w:space="0" w:color="auto"/>
                      </w:divBdr>
                      <w:divsChild>
                        <w:div w:id="1108935724">
                          <w:marLeft w:val="0"/>
                          <w:marRight w:val="0"/>
                          <w:marTop w:val="0"/>
                          <w:marBottom w:val="0"/>
                          <w:divBdr>
                            <w:top w:val="none" w:sz="0" w:space="0" w:color="auto"/>
                            <w:left w:val="none" w:sz="0" w:space="0" w:color="auto"/>
                            <w:bottom w:val="none" w:sz="0" w:space="0" w:color="auto"/>
                            <w:right w:val="none" w:sz="0" w:space="0" w:color="auto"/>
                          </w:divBdr>
                          <w:divsChild>
                            <w:div w:id="15523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44098">
      <w:bodyDiv w:val="1"/>
      <w:marLeft w:val="0"/>
      <w:marRight w:val="0"/>
      <w:marTop w:val="0"/>
      <w:marBottom w:val="0"/>
      <w:divBdr>
        <w:top w:val="none" w:sz="0" w:space="0" w:color="auto"/>
        <w:left w:val="none" w:sz="0" w:space="0" w:color="auto"/>
        <w:bottom w:val="none" w:sz="0" w:space="0" w:color="auto"/>
        <w:right w:val="none" w:sz="0" w:space="0" w:color="auto"/>
      </w:divBdr>
    </w:div>
    <w:div w:id="2090417498">
      <w:bodyDiv w:val="1"/>
      <w:marLeft w:val="0"/>
      <w:marRight w:val="0"/>
      <w:marTop w:val="0"/>
      <w:marBottom w:val="0"/>
      <w:divBdr>
        <w:top w:val="none" w:sz="0" w:space="0" w:color="auto"/>
        <w:left w:val="none" w:sz="0" w:space="0" w:color="auto"/>
        <w:bottom w:val="none" w:sz="0" w:space="0" w:color="auto"/>
        <w:right w:val="none" w:sz="0" w:space="0" w:color="auto"/>
      </w:divBdr>
    </w:div>
    <w:div w:id="213339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oxfordjournals.pcp.a078194" TargetMode="External"/><Relationship Id="rId3" Type="http://schemas.openxmlformats.org/officeDocument/2006/relationships/hyperlink" Target="https://www.worldcat.org/pt/search?q=au=%22Eichhorn%2C%20Susan%20E.%22" TargetMode="External"/><Relationship Id="rId7" Type="http://schemas.openxmlformats.org/officeDocument/2006/relationships/hyperlink" Target="http://dx.doi.org/10.22541/au.167828466.63884414/v1" TargetMode="External"/><Relationship Id="rId2" Type="http://schemas.openxmlformats.org/officeDocument/2006/relationships/hyperlink" Target="https://www.worldcat.org/pt/search?q=au=%22Evert%2C%20Ray%20Franklin%22" TargetMode="External"/><Relationship Id="rId1" Type="http://schemas.openxmlformats.org/officeDocument/2006/relationships/hyperlink" Target="https://www.worldcat.org/pt/title/Raven-Biology-of-plants/oclc/781446671" TargetMode="External"/><Relationship Id="rId6" Type="http://schemas.openxmlformats.org/officeDocument/2006/relationships/hyperlink" Target="https://doi.org/10.1371/journal.pone.0204460" TargetMode="External"/><Relationship Id="rId5" Type="http://schemas.openxmlformats.org/officeDocument/2006/relationships/hyperlink" Target="https://doi.org/10.1007/s11829-019-09714-y" TargetMode="External"/><Relationship Id="rId4" Type="http://schemas.openxmlformats.org/officeDocument/2006/relationships/hyperlink" Target="https://www.worldcat.org/pt/search?q=au=%22Raven%2C%20Peter%20H.%2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AA60-7425-4DF0-9E43-1ACA0C03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25039</TotalTime>
  <Pages>24</Pages>
  <Words>7017</Words>
  <Characters>37898</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dc:creator>
  <cp:keywords/>
  <dc:description/>
  <cp:lastModifiedBy>HENRIQUE OLIVEIRA</cp:lastModifiedBy>
  <cp:revision>34</cp:revision>
  <dcterms:created xsi:type="dcterms:W3CDTF">2023-11-04T18:11:00Z</dcterms:created>
  <dcterms:modified xsi:type="dcterms:W3CDTF">2023-11-29T00:36:00Z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5c88ff7e2984439b291e41d33f9a1d7b1572a03cd1a02f5e988f768218a44167</vt:lpwstr>
  </property>
</Properties>
</file>